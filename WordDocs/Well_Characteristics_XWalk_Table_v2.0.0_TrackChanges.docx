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27"/>
        <w:gridCol w:w="2430"/>
        <w:gridCol w:w="2340"/>
        <w:gridCol w:w="3236"/>
        <w:gridCol w:w="3002"/>
        <w:gridCol w:w="2430"/>
        <w:gridCol w:w="4317"/>
        <w:gridCol w:w="25"/>
      </w:tblGrid>
      <w:tr w:rsidR="000703E8" w:rsidRPr="00ED12D2" w14:paraId="490D0EDB" w14:textId="77777777" w:rsidTr="65A60078">
        <w:trPr>
          <w:gridAfter w:val="1"/>
          <w:wAfter w:w="25" w:type="dxa"/>
          <w:trHeight w:val="1200"/>
          <w:tblHeader/>
          <w:ins w:id="0" w:author="Cooledge, Craig" w:date="2023-06-12T11:36:00Z"/>
        </w:trPr>
        <w:tc>
          <w:tcPr>
            <w:tcW w:w="2110" w:type="dxa"/>
            <w:shd w:val="clear" w:color="auto" w:fill="44546A"/>
            <w:vAlign w:val="center"/>
          </w:tcPr>
          <w:p w14:paraId="031F04F6" w14:textId="77777777" w:rsidR="000703E8" w:rsidRDefault="000703E8" w:rsidP="00ED12D2">
            <w:pPr>
              <w:spacing w:after="0" w:line="240" w:lineRule="auto"/>
              <w:jc w:val="center"/>
              <w:rPr>
                <w:ins w:id="1" w:author="Cooledge, Craig" w:date="2023-06-12T11:36:00Z"/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382" w:type="dxa"/>
            <w:gridSpan w:val="7"/>
            <w:shd w:val="clear" w:color="auto" w:fill="44546A"/>
            <w:vAlign w:val="center"/>
          </w:tcPr>
          <w:p w14:paraId="38A91165" w14:textId="3C18BFE7" w:rsidR="000703E8" w:rsidRPr="00F7766C" w:rsidRDefault="000703E8" w:rsidP="00ED12D2">
            <w:pPr>
              <w:spacing w:after="0" w:line="240" w:lineRule="auto"/>
              <w:jc w:val="center"/>
              <w:rPr>
                <w:ins w:id="2" w:author="Cooledge, Craig" w:date="2023-06-12T11:36:00Z"/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ins w:id="3" w:author="Cooledge, Craig" w:date="2023-06-12T11:36:00Z">
              <w:r w:rsidRPr="00F7766C">
                <w:rPr>
                  <w:rFonts w:ascii="Calibri" w:eastAsia="Times New Roman" w:hAnsi="Calibri" w:cs="Calibri"/>
                  <w:b/>
                  <w:bCs/>
                  <w:color w:val="FFFFFF" w:themeColor="background1"/>
                  <w:kern w:val="0"/>
                  <w:sz w:val="24"/>
                  <w:szCs w:val="24"/>
                  <w14:ligatures w14:val="none"/>
                </w:rPr>
                <w:t>Definition</w:t>
              </w:r>
            </w:ins>
          </w:p>
        </w:tc>
      </w:tr>
      <w:tr w:rsidR="00DD0CF6" w:rsidRPr="00ED12D2" w14:paraId="5E725651" w14:textId="5BCDE34F" w:rsidTr="65A60078">
        <w:trPr>
          <w:gridAfter w:val="1"/>
          <w:wAfter w:w="25" w:type="dxa"/>
          <w:trHeight w:val="1200"/>
          <w:tblHeader/>
        </w:trPr>
        <w:tc>
          <w:tcPr>
            <w:tcW w:w="2110" w:type="dxa"/>
            <w:shd w:val="clear" w:color="auto" w:fill="44546A"/>
            <w:vAlign w:val="center"/>
            <w:hideMark/>
          </w:tcPr>
          <w:p w14:paraId="152624C2" w14:textId="6D53336A" w:rsidR="00EA6B98" w:rsidRPr="00ED12D2" w:rsidRDefault="00EA6B98" w:rsidP="00ED12D2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2627" w:type="dxa"/>
            <w:shd w:val="clear" w:color="auto" w:fill="44546A"/>
            <w:vAlign w:val="center"/>
            <w:hideMark/>
          </w:tcPr>
          <w:p w14:paraId="735CF034" w14:textId="5247F1D5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Proposed Data Format</w:t>
            </w:r>
            <w:del w:id="4" w:author="Cooledge, Craig" w:date="2023-05-30T09:00:00Z">
              <w:r w:rsidRPr="00ED12D2" w:rsidDel="00087BC1">
                <w:rPr>
                  <w:rFonts w:ascii="Calibri" w:eastAsia="Times New Roman" w:hAnsi="Calibri" w:cs="Calibri"/>
                  <w:b/>
                  <w:bCs/>
                  <w:color w:val="FFFFFF"/>
                  <w:kern w:val="0"/>
                  <w:sz w:val="24"/>
                  <w:szCs w:val="24"/>
                  <w14:ligatures w14:val="none"/>
                </w:rPr>
                <w:delText>/Standard</w:delText>
              </w:r>
            </w:del>
          </w:p>
        </w:tc>
        <w:tc>
          <w:tcPr>
            <w:tcW w:w="2430" w:type="dxa"/>
            <w:shd w:val="clear" w:color="auto" w:fill="44546A"/>
            <w:vAlign w:val="center"/>
            <w:hideMark/>
          </w:tcPr>
          <w:p w14:paraId="4F77F0E7" w14:textId="77777777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Sustainable Groundwater Management Act (SGMA) Program</w:t>
            </w:r>
          </w:p>
        </w:tc>
        <w:tc>
          <w:tcPr>
            <w:tcW w:w="2340" w:type="dxa"/>
            <w:shd w:val="clear" w:color="auto" w:fill="44546A"/>
            <w:vAlign w:val="center"/>
            <w:hideMark/>
          </w:tcPr>
          <w:p w14:paraId="4761AB0E" w14:textId="77777777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California Statewide Groundwater Elevation Monitoring (CASGEM) Program</w:t>
            </w:r>
          </w:p>
        </w:tc>
        <w:tc>
          <w:tcPr>
            <w:tcW w:w="3236" w:type="dxa"/>
            <w:shd w:val="clear" w:color="auto" w:fill="44546A"/>
            <w:vAlign w:val="center"/>
            <w:hideMark/>
          </w:tcPr>
          <w:p w14:paraId="08EC0976" w14:textId="77777777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 xml:space="preserve">State Water Resources Control Board (SWRCB) </w:t>
            </w:r>
            <w:proofErr w:type="spellStart"/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GeoTracker</w:t>
            </w:r>
            <w:proofErr w:type="spellEnd"/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 xml:space="preserve"> Data Management System</w:t>
            </w:r>
          </w:p>
        </w:tc>
        <w:tc>
          <w:tcPr>
            <w:tcW w:w="3002" w:type="dxa"/>
            <w:shd w:val="clear" w:color="auto" w:fill="44546A"/>
            <w:vAlign w:val="center"/>
            <w:hideMark/>
          </w:tcPr>
          <w:p w14:paraId="6233B162" w14:textId="77777777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US Geologic Survey (USGS) National Water Information System (NWIS)</w:t>
            </w:r>
          </w:p>
        </w:tc>
        <w:tc>
          <w:tcPr>
            <w:tcW w:w="2430" w:type="dxa"/>
            <w:shd w:val="clear" w:color="auto" w:fill="44546A"/>
            <w:vAlign w:val="center"/>
            <w:hideMark/>
          </w:tcPr>
          <w:p w14:paraId="7428DB4F" w14:textId="77777777" w:rsidR="00EA6B98" w:rsidRPr="00ED12D2" w:rsidRDefault="00EA6B98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SAFER</w:t>
            </w:r>
          </w:p>
        </w:tc>
        <w:tc>
          <w:tcPr>
            <w:tcW w:w="4317" w:type="dxa"/>
            <w:shd w:val="clear" w:color="auto" w:fill="44546A"/>
          </w:tcPr>
          <w:p w14:paraId="049645F7" w14:textId="4369903B" w:rsidR="00EA6B98" w:rsidRPr="00ED12D2" w:rsidRDefault="0077247E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ins w:id="5" w:author="Cooledge, Craig" w:date="2023-06-12T09:24:00Z">
              <w:r w:rsidRPr="65A60078">
                <w:rPr>
                  <w:rFonts w:ascii="Calibri" w:eastAsia="Times New Roman" w:hAnsi="Calibri" w:cs="Calibri"/>
                  <w:b/>
                  <w:bCs/>
                  <w:color w:val="FFFFFF" w:themeColor="background1"/>
                  <w:sz w:val="24"/>
                  <w:szCs w:val="24"/>
                </w:rPr>
                <w:t>Online System of Well Completion Reports (OSW</w:t>
              </w:r>
            </w:ins>
            <w:ins w:id="6" w:author="Cooledge, Craig" w:date="2023-08-04T08:29:00Z">
              <w:r w:rsidR="00B15F9A">
                <w:rPr>
                  <w:rFonts w:ascii="Calibri" w:eastAsia="Times New Roman" w:hAnsi="Calibri" w:cs="Calibri"/>
                  <w:b/>
                  <w:bCs/>
                  <w:color w:val="FFFFFF" w:themeColor="background1"/>
                  <w:sz w:val="24"/>
                  <w:szCs w:val="24"/>
                </w:rPr>
                <w:t>C</w:t>
              </w:r>
            </w:ins>
            <w:ins w:id="7" w:author="Cooledge, Craig" w:date="2023-06-12T09:24:00Z">
              <w:r w:rsidRPr="65A60078">
                <w:rPr>
                  <w:rFonts w:ascii="Calibri" w:eastAsia="Times New Roman" w:hAnsi="Calibri" w:cs="Calibri"/>
                  <w:b/>
                  <w:bCs/>
                  <w:color w:val="FFFFFF" w:themeColor="background1"/>
                  <w:sz w:val="24"/>
                  <w:szCs w:val="24"/>
                </w:rPr>
                <w:t>R)</w:t>
              </w:r>
            </w:ins>
          </w:p>
        </w:tc>
      </w:tr>
      <w:tr w:rsidR="004A2D66" w:rsidRPr="00ED12D2" w14:paraId="3FE1796B" w14:textId="50425690" w:rsidTr="65A60078">
        <w:trPr>
          <w:gridAfter w:val="1"/>
          <w:wAfter w:w="25" w:type="dxa"/>
          <w:trHeight w:val="1286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663B90" w14:textId="299C1184" w:rsidR="00EA6B98" w:rsidRPr="006158CA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Local </w:t>
            </w:r>
            <w:ins w:id="8" w:author="Cooledge, Craig" w:date="2023-05-30T09:01:00Z">
              <w:r w:rsidRPr="65A60078">
                <w:rPr>
                  <w:rFonts w:ascii="Jacobs Chronos" w:eastAsia="Times New Roman" w:hAnsi="Jacobs Chronos" w:cs="Jacobs Chronos"/>
                  <w:b/>
                  <w:bCs/>
                </w:rPr>
                <w:t xml:space="preserve">Well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Name</w:t>
            </w:r>
            <w:del w:id="9" w:author="Cooledge, Craig" w:date="2023-05-30T09:01:00Z">
              <w:r w:rsidRPr="65A60078" w:rsidDel="00EA6B98">
                <w:rPr>
                  <w:rFonts w:ascii="Jacobs Chronos" w:eastAsia="Times New Roman" w:hAnsi="Jacobs Chronos" w:cs="Jacobs Chronos"/>
                  <w:b/>
                  <w:bCs/>
                </w:rPr>
                <w:delText>/ID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407F0DB" w14:textId="461035AD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Local </w:t>
            </w:r>
            <w:ins w:id="10" w:author="Cooledge, Craig" w:date="2023-05-30T09:01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Well </w:t>
              </w:r>
            </w:ins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Name</w:t>
            </w:r>
            <w:del w:id="11" w:author="Cooledge, Craig" w:date="2023-05-30T09:01:00Z">
              <w:r w:rsidRPr="00376946" w:rsidDel="00D2645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/ID</w:delText>
              </w:r>
            </w:del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12" w:author="Cooledge, Craig" w:date="2023-06-12T09:25:00Z">
              <w:r w:rsidRPr="00ED12D2" w:rsidDel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13" w:author="Cooledge, Craig" w:date="2023-06-12T09:25:00Z">
              <w:r w:rsidR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Name or number identifier given by the Monitoring Agency used to identify the well on a local basis.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FAFF0D4" w14:textId="3FEE8BED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14" w:author="Cooledge, Craig" w:date="2023-06-12T09:25:00Z">
              <w:r w:rsidRPr="00ED12D2" w:rsidDel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15" w:author="Cooledge, Craig" w:date="2023-06-12T09:25:00Z">
              <w:r w:rsidR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local well name used to identify the well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3BB6C4BD" w14:textId="2E3E2C11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16" w:author="Cooledge, Craig" w:date="2023-06-12T09:25:00Z">
              <w:r w:rsidRPr="00ED12D2" w:rsidDel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17" w:author="Cooledge, Craig" w:date="2023-06-12T09:25:00Z">
              <w:r w:rsidR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Name or number identifier given to the well by the Monitoring Entity.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del w:id="18" w:author="Cooledge, Craig" w:date="2023-05-15T10:12:00Z">
              <w:r w:rsidRPr="00ED12D2" w:rsidDel="00AA606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Local Well Designation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6DA66AB0" w14:textId="40445A13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Field Point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19" w:author="Cooledge, Craig" w:date="2023-06-12T09:25:00Z">
              <w:r w:rsidRPr="00ED12D2" w:rsidDel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20" w:author="Cooledge, Craig" w:date="2023-06-12T09:25:00Z">
              <w:r w:rsidR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field name or common name of the location where field measurement was collected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457CE96" w14:textId="58A484D4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Site/Station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21" w:author="Cooledge, Craig" w:date="2023-06-12T09:25:00Z">
              <w:r w:rsidRPr="00ED12D2" w:rsidDel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22" w:author="Cooledge, Craig" w:date="2023-06-12T09:25:00Z">
              <w:r w:rsidR="00776CD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Site names generally include river and lake names. For wells it can be the local number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79D12A7" w14:textId="77777777" w:rsidR="00EA6B98" w:rsidRPr="00376946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Name</w:t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ID</w:t>
            </w:r>
          </w:p>
        </w:tc>
        <w:tc>
          <w:tcPr>
            <w:tcW w:w="4317" w:type="dxa"/>
          </w:tcPr>
          <w:p w14:paraId="1BFFB67F" w14:textId="10207295" w:rsidR="00EA6B98" w:rsidRPr="009F1626" w:rsidRDefault="00776CD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23" w:author="Cooledge, Craig" w:date="2023-06-12T09:25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Owner’s</w:t>
              </w:r>
            </w:ins>
            <w:ins w:id="24" w:author="Cooledge, Craig" w:date="2023-06-14T06:53:00Z">
              <w:r w:rsidR="00D26161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Assigned</w:t>
              </w:r>
            </w:ins>
            <w:ins w:id="25" w:author="Cooledge, Craig" w:date="2023-06-12T09:25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Well Number</w:t>
              </w:r>
            </w:ins>
            <w:ins w:id="26" w:author="Cooledge, Craig" w:date="2023-09-04T07:00:00Z">
              <w:r w:rsidR="006E0CB0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</w:t>
              </w:r>
              <w:r w:rsidR="006E0CB0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Owner assigned well number</w:t>
              </w:r>
            </w:ins>
          </w:p>
        </w:tc>
      </w:tr>
      <w:tr w:rsidR="004A2D66" w:rsidRPr="00ED12D2" w14:paraId="021511F4" w14:textId="1FF24C59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7FBD52A" w14:textId="77777777" w:rsidR="00EA6B98" w:rsidRPr="006158CA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State Well Number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32D7730" w14:textId="2751BCEA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27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28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State Well Number provided by the Department of Water Resources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242387E" w14:textId="12867D4D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29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30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State Well Number provided by the Department of Water Resources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17DFB42" w14:textId="268A880D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31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32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Name or number identifier given to the well by the Monitoring Entity.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91D09BD" w14:textId="77777777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A0B6DAE" w14:textId="77777777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37B73C5" w14:textId="77777777" w:rsidR="00EA6B98" w:rsidRPr="00376946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Department of Water Resources Site Code Identification Number</w:t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Water Rights ID</w:t>
            </w:r>
          </w:p>
        </w:tc>
        <w:tc>
          <w:tcPr>
            <w:tcW w:w="4317" w:type="dxa"/>
          </w:tcPr>
          <w:p w14:paraId="2D67A476" w14:textId="69B7FE72" w:rsidR="00EA6B98" w:rsidRPr="00F7766C" w:rsidRDefault="00CE3E70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33" w:author="Cooledge, Craig" w:date="2023-06-12T10:12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State We</w:t>
              </w:r>
              <w:r w:rsidR="009F1626"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ll Number/Site </w:t>
              </w:r>
            </w:ins>
            <w:ins w:id="34" w:author="Cooledge, Craig" w:date="2023-06-12T10:13:00Z">
              <w:r w:rsidR="009F1626"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Number</w:t>
              </w:r>
            </w:ins>
          </w:p>
        </w:tc>
      </w:tr>
      <w:tr w:rsidR="004A2D66" w:rsidRPr="00ED12D2" w14:paraId="27DF1C35" w14:textId="54FC8D11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D5E78C1" w14:textId="3BC2E2DA" w:rsidR="00EA6B98" w:rsidRPr="006158CA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35" w:author="Cooledge, Craig" w:date="2023-06-14T08:57:00Z">
              <w:r w:rsidRPr="006158CA" w:rsidDel="002913CF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 xml:space="preserve">Master </w:delText>
              </w:r>
            </w:del>
            <w:ins w:id="36" w:author="Cooledge, Craig" w:date="2023-06-14T08:57:00Z">
              <w:r w:rsidR="002913CF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Site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C4B9062" w14:textId="334E95B7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37" w:author="Cooledge, Craig" w:date="2023-06-14T08:57:00Z">
              <w:r w:rsidRPr="00376946" w:rsidDel="002913CF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 xml:space="preserve">Master </w:delText>
              </w:r>
            </w:del>
            <w:ins w:id="38" w:author="Cooledge, Craig" w:date="2023-06-14T08:57:00Z">
              <w:r w:rsidR="002913CF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Site </w:t>
              </w:r>
            </w:ins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39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40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Unique identifier assigned to each well for a </w:t>
            </w:r>
            <w:del w:id="41" w:author="Cooledge, Craig" w:date="2023-05-30T09:02:00Z">
              <w:r w:rsidRPr="00ED12D2" w:rsidDel="0025460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given </w:delText>
              </w:r>
            </w:del>
            <w:ins w:id="42" w:author="Cooledge, Craig" w:date="2023-05-30T09:02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relevant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program that the program uses to track individual wells within its system.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9EECB5A" w14:textId="28B4B570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43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44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Unique site code created for the well by the Monitoring Network Module or CASGEM. 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8FC2E0A" w14:textId="429FA44E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Site 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45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46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unique identifier assigned and used by the CASGEM system.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D7EF027" w14:textId="1F3BB224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Global ID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47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48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unique identifier for a regulated facility or site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9CFDCB1" w14:textId="0AF46C11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Number/ID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49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50" w:author="Cooledge, Craig" w:date="2023-06-14T06:55:00Z">
              <w:r w:rsidR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15-digit number ID for wells (8-digit number ID is for surface water)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6522194" w14:textId="77777777" w:rsidR="00EA6B98" w:rsidRPr="00ED12D2" w:rsidRDefault="00EA6B98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7BCB0EC" w14:textId="6ED35E51" w:rsidR="00EA6B98" w:rsidRPr="00F7766C" w:rsidRDefault="006107EE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51" w:author="Cooledge, Craig" w:date="2023-09-04T07:02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Site Code</w:t>
              </w:r>
            </w:ins>
          </w:p>
        </w:tc>
      </w:tr>
      <w:tr w:rsidR="00880DFE" w:rsidRPr="00ED12D2" w14:paraId="765F73C4" w14:textId="77777777" w:rsidTr="65A60078">
        <w:trPr>
          <w:gridAfter w:val="1"/>
          <w:wAfter w:w="25" w:type="dxa"/>
          <w:trHeight w:val="1500"/>
          <w:ins w:id="52" w:author="Cooledge, Craig" w:date="2023-06-22T11:52:00Z"/>
        </w:trPr>
        <w:tc>
          <w:tcPr>
            <w:tcW w:w="2110" w:type="dxa"/>
            <w:shd w:val="clear" w:color="auto" w:fill="auto"/>
            <w:noWrap/>
            <w:vAlign w:val="center"/>
          </w:tcPr>
          <w:p w14:paraId="5EC9ABF7" w14:textId="6F4D5E13" w:rsidR="00880DFE" w:rsidRPr="006158CA" w:rsidDel="002913CF" w:rsidRDefault="00880DFE" w:rsidP="00ED12D2">
            <w:pPr>
              <w:spacing w:after="0" w:line="240" w:lineRule="auto"/>
              <w:rPr>
                <w:ins w:id="53" w:author="Cooledge, Craig" w:date="2023-06-22T11:52:00Z"/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54" w:author="Cooledge, Craig" w:date="2023-06-22T11:53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Permit Number</w:t>
              </w:r>
            </w:ins>
          </w:p>
        </w:tc>
        <w:tc>
          <w:tcPr>
            <w:tcW w:w="2627" w:type="dxa"/>
            <w:shd w:val="clear" w:color="auto" w:fill="B8C3D2"/>
            <w:vAlign w:val="center"/>
          </w:tcPr>
          <w:p w14:paraId="79D6FD9E" w14:textId="565B7C29" w:rsidR="00880DFE" w:rsidRPr="00DB085A" w:rsidDel="002913CF" w:rsidRDefault="00B901FE" w:rsidP="00ED12D2">
            <w:pPr>
              <w:spacing w:after="0" w:line="240" w:lineRule="auto"/>
              <w:rPr>
                <w:ins w:id="55" w:author="Cooledge, Craig" w:date="2023-06-22T11:5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56" w:author="Cooledge, Craig" w:date="2023-06-22T11:54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Permit Number – 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County permit number associated with well.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47CC7CE6" w14:textId="118918FF" w:rsidR="00880DFE" w:rsidRPr="00376946" w:rsidRDefault="00E21F7E" w:rsidP="00ED12D2">
            <w:pPr>
              <w:spacing w:after="0" w:line="240" w:lineRule="auto"/>
              <w:rPr>
                <w:ins w:id="57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58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340" w:type="dxa"/>
            <w:shd w:val="clear" w:color="auto" w:fill="auto"/>
            <w:vAlign w:val="center"/>
          </w:tcPr>
          <w:p w14:paraId="0AE06FFB" w14:textId="4CAF7031" w:rsidR="00880DFE" w:rsidRPr="00376946" w:rsidRDefault="00E21F7E" w:rsidP="00ED12D2">
            <w:pPr>
              <w:spacing w:after="0" w:line="240" w:lineRule="auto"/>
              <w:rPr>
                <w:ins w:id="59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0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236" w:type="dxa"/>
            <w:shd w:val="clear" w:color="auto" w:fill="auto"/>
            <w:vAlign w:val="center"/>
          </w:tcPr>
          <w:p w14:paraId="5F349D4A" w14:textId="468FC7BF" w:rsidR="00880DFE" w:rsidRPr="00376946" w:rsidRDefault="0074370E" w:rsidP="00ED12D2">
            <w:pPr>
              <w:spacing w:after="0" w:line="240" w:lineRule="auto"/>
              <w:rPr>
                <w:ins w:id="61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2" w:author="Cooledge, Craig" w:date="2023-06-27T13:14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002" w:type="dxa"/>
            <w:shd w:val="clear" w:color="auto" w:fill="auto"/>
            <w:vAlign w:val="center"/>
          </w:tcPr>
          <w:p w14:paraId="00830710" w14:textId="435EEBDF" w:rsidR="00880DFE" w:rsidRPr="00376946" w:rsidRDefault="00E21F7E" w:rsidP="00ED12D2">
            <w:pPr>
              <w:spacing w:after="0" w:line="240" w:lineRule="auto"/>
              <w:rPr>
                <w:ins w:id="63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4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3DB2A8DC" w14:textId="114D57B7" w:rsidR="00880DFE" w:rsidRPr="005806D7" w:rsidRDefault="00E6005A" w:rsidP="00ED12D2">
            <w:pPr>
              <w:spacing w:after="0" w:line="240" w:lineRule="auto"/>
              <w:rPr>
                <w:ins w:id="65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6" w:author="Cooledge, Craig" w:date="2023-06-27T13:15:00Z">
              <w:r w:rsidRPr="005806D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Well Permit Number</w:t>
              </w:r>
            </w:ins>
          </w:p>
        </w:tc>
        <w:tc>
          <w:tcPr>
            <w:tcW w:w="4317" w:type="dxa"/>
          </w:tcPr>
          <w:p w14:paraId="0A04D4AC" w14:textId="55B7C9EB" w:rsidR="00880DFE" w:rsidRPr="00F7766C" w:rsidRDefault="006107EE" w:rsidP="00ED12D2">
            <w:pPr>
              <w:spacing w:after="0" w:line="240" w:lineRule="auto"/>
              <w:rPr>
                <w:ins w:id="67" w:author="Cooledge, Craig" w:date="2023-06-22T11:52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8" w:author="Cooledge, Craig" w:date="2023-09-04T07:02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Permit Number</w:t>
              </w:r>
              <w:r w:rsidR="008A17B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</w:ins>
            <w:ins w:id="69" w:author="Cooledge, Craig" w:date="2023-09-04T07:03:00Z">
              <w:r w:rsidR="008A17B9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Well permit number</w:t>
              </w:r>
            </w:ins>
          </w:p>
        </w:tc>
      </w:tr>
      <w:tr w:rsidR="005806D7" w:rsidRPr="00ED12D2" w14:paraId="6DEB495F" w14:textId="77777777" w:rsidTr="65A60078">
        <w:trPr>
          <w:gridAfter w:val="1"/>
          <w:wAfter w:w="25" w:type="dxa"/>
          <w:trHeight w:val="1500"/>
          <w:ins w:id="70" w:author="Cooledge, Craig" w:date="2023-06-22T11:54:00Z"/>
        </w:trPr>
        <w:tc>
          <w:tcPr>
            <w:tcW w:w="2110" w:type="dxa"/>
            <w:shd w:val="clear" w:color="auto" w:fill="auto"/>
            <w:noWrap/>
            <w:vAlign w:val="center"/>
          </w:tcPr>
          <w:p w14:paraId="32695E0D" w14:textId="326BEB21" w:rsidR="005806D7" w:rsidRDefault="005806D7" w:rsidP="005806D7">
            <w:pPr>
              <w:spacing w:after="0" w:line="240" w:lineRule="auto"/>
              <w:rPr>
                <w:ins w:id="71" w:author="Cooledge, Craig" w:date="2023-06-22T11:54:00Z"/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72" w:author="Cooledge, Craig" w:date="2023-06-22T11:54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Local Permit Agency</w:t>
              </w:r>
            </w:ins>
          </w:p>
        </w:tc>
        <w:tc>
          <w:tcPr>
            <w:tcW w:w="2627" w:type="dxa"/>
            <w:shd w:val="clear" w:color="auto" w:fill="B8C3D2"/>
            <w:vAlign w:val="center"/>
          </w:tcPr>
          <w:p w14:paraId="0F49F650" w14:textId="57420843" w:rsidR="005806D7" w:rsidRPr="00DB085A" w:rsidRDefault="005806D7" w:rsidP="005806D7">
            <w:pPr>
              <w:spacing w:after="0" w:line="240" w:lineRule="auto"/>
              <w:rPr>
                <w:ins w:id="73" w:author="Cooledge, Craig" w:date="2023-06-22T11:5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4" w:author="Cooledge, Craig" w:date="2023-06-22T11:54:00Z">
              <w:r w:rsidRPr="00DB085A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Local Permit Agency</w:t>
              </w:r>
            </w:ins>
            <w:ins w:id="75" w:author="Cooledge, Craig" w:date="2023-06-22T11:57:00Z">
              <w:r w:rsidRPr="00DB085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- Agency who approved permit associated with well.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237B0985" w14:textId="537CB95C" w:rsidR="005806D7" w:rsidRPr="00376946" w:rsidRDefault="005806D7" w:rsidP="005806D7">
            <w:pPr>
              <w:spacing w:after="0" w:line="240" w:lineRule="auto"/>
              <w:rPr>
                <w:ins w:id="76" w:author="Cooledge, Craig" w:date="2023-06-22T11:5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77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340" w:type="dxa"/>
            <w:shd w:val="clear" w:color="auto" w:fill="auto"/>
            <w:vAlign w:val="center"/>
          </w:tcPr>
          <w:p w14:paraId="4228FE78" w14:textId="58EBED8A" w:rsidR="005806D7" w:rsidRPr="00376946" w:rsidRDefault="005806D7" w:rsidP="005806D7">
            <w:pPr>
              <w:spacing w:after="0" w:line="240" w:lineRule="auto"/>
              <w:rPr>
                <w:ins w:id="78" w:author="Cooledge, Craig" w:date="2023-06-22T11:5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79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236" w:type="dxa"/>
            <w:shd w:val="clear" w:color="auto" w:fill="auto"/>
            <w:vAlign w:val="center"/>
          </w:tcPr>
          <w:p w14:paraId="39B7228D" w14:textId="705FE593" w:rsidR="005806D7" w:rsidRPr="00376946" w:rsidRDefault="005806D7" w:rsidP="005806D7">
            <w:pPr>
              <w:spacing w:after="0" w:line="240" w:lineRule="auto"/>
              <w:rPr>
                <w:ins w:id="80" w:author="Cooledge, Craig" w:date="2023-06-22T11:5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1" w:author="Cooledge, Craig" w:date="2023-06-27T13:14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002" w:type="dxa"/>
            <w:shd w:val="clear" w:color="auto" w:fill="auto"/>
            <w:vAlign w:val="center"/>
          </w:tcPr>
          <w:p w14:paraId="41B556B6" w14:textId="1B5251DF" w:rsidR="005806D7" w:rsidRPr="00376946" w:rsidRDefault="005806D7" w:rsidP="005806D7">
            <w:pPr>
              <w:spacing w:after="0" w:line="240" w:lineRule="auto"/>
              <w:rPr>
                <w:ins w:id="82" w:author="Cooledge, Craig" w:date="2023-06-22T11:5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3" w:author="Cooledge, Craig" w:date="2023-06-27T13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64CC55A3" w14:textId="455FF2ED" w:rsidR="005806D7" w:rsidRPr="00ED12D2" w:rsidRDefault="005806D7" w:rsidP="005806D7">
            <w:pPr>
              <w:spacing w:after="0" w:line="240" w:lineRule="auto"/>
              <w:rPr>
                <w:ins w:id="84" w:author="Cooledge, Craig" w:date="2023-06-22T11:5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5" w:author="Cooledge, Craig" w:date="2023-06-27T13:1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4317" w:type="dxa"/>
          </w:tcPr>
          <w:p w14:paraId="0DFE4009" w14:textId="75DBF8FC" w:rsidR="005806D7" w:rsidRPr="001D6AF3" w:rsidRDefault="001D6AF3" w:rsidP="005806D7">
            <w:pPr>
              <w:spacing w:after="0" w:line="240" w:lineRule="auto"/>
              <w:rPr>
                <w:ins w:id="86" w:author="Cooledge, Craig" w:date="2023-06-22T11:5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7" w:author="Cooledge, Craig" w:date="2023-09-04T07:02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Local Permit Agency</w:t>
              </w:r>
            </w:ins>
            <w:ins w:id="88" w:author="Cooledge, Craig" w:date="2023-09-04T07:03:00Z">
              <w:r w:rsidR="008A17B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8A17B9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Local regulatory authority over well construction, alteration, and destruction</w:t>
              </w:r>
            </w:ins>
          </w:p>
        </w:tc>
      </w:tr>
      <w:tr w:rsidR="005806D7" w:rsidRPr="00ED12D2" w14:paraId="7E94C5AE" w14:textId="45BD6027" w:rsidTr="65A60078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549F73E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Latitude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298DAAB" w14:textId="562CD623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89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90" w:author="Cooledge, Craig" w:date="2023-06-14T06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Latitude of the well location (Y Coordinate)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decimal degrees</w:t>
            </w:r>
          </w:p>
          <w:p w14:paraId="719EE521" w14:textId="01AF80B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decimal places</w:t>
            </w:r>
            <w:ins w:id="91" w:author="Cooledge, Craig" w:date="2023-05-30T09:0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(36-feet)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7C91A7F" w14:textId="117EC8D5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92" w:author="Cooledge, Craig" w:date="2023-06-14T06:55:00Z">
              <w:r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93" w:author="Cooledge, Craig" w:date="2023-06-14T06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Latitude of the well location, reported in decimal degrees to five decimal places, to a minimum accuracy of 30 feet, relative to NAD83 or another national standard that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is convertible to NAD83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90A6F8C" w14:textId="2A79D52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Latitude [N]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94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95" w:author="Cooledge, Craig" w:date="2023-06-14T06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positive value between 32 and 42.5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20663FFA" w14:textId="0351B1E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96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97" w:author="Cooledge, Craig" w:date="2023-06-14T06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The latitude (Y coordinate) of the survey point, measured in decimal degrees, and reported to 7 decimal points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DB125E0" w14:textId="5CBE187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98" w:author="Cooledge, Craig" w:date="2023-06-14T06:55:00Z">
              <w:r w:rsidRPr="00ED12D2" w:rsidDel="00376C8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99" w:author="Cooledge, Craig" w:date="2023-06-14T06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The latitude in NAD83 for the Well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006C3DC" w14:textId="77777777" w:rsidR="005806D7" w:rsidRPr="00376946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Latitude</w:t>
            </w:r>
          </w:p>
        </w:tc>
        <w:tc>
          <w:tcPr>
            <w:tcW w:w="4317" w:type="dxa"/>
          </w:tcPr>
          <w:p w14:paraId="0D1E90F6" w14:textId="36B7CFA0" w:rsidR="005806D7" w:rsidRPr="007A2A8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100" w:author="Cooledge, Craig" w:date="2023-06-14T06:5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Decimal </w:t>
              </w:r>
            </w:ins>
            <w:ins w:id="101" w:author="Cooledge, Craig" w:date="2023-06-12T10:14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Latitude</w:t>
              </w:r>
            </w:ins>
            <w:ins w:id="102" w:author="Cooledge, Craig" w:date="2023-09-04T07:03:00Z">
              <w:r w:rsidR="00BC274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BC274C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Decimal latitude, converted from text to number</w:t>
              </w:r>
            </w:ins>
          </w:p>
        </w:tc>
      </w:tr>
      <w:tr w:rsidR="005806D7" w:rsidRPr="00ED12D2" w14:paraId="0A0C9BC4" w14:textId="3B5142CD" w:rsidTr="65A60078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C70A098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Longitude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41D104F" w14:textId="77777777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Longitude of the well location (X Coordinate)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decimal degrees</w:t>
            </w:r>
          </w:p>
          <w:p w14:paraId="77CDAEC6" w14:textId="7BBF1415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003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decimal places</w:t>
            </w:r>
            <w:ins w:id="103" w:author="Cooledge, Craig" w:date="2023-05-30T09:0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(36-feet)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8B6CDAE" w14:textId="74C2291E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Longitude of the well location, reported in decimal degrees to five decimal places, to a minimum accuracy of 30 feet, relative to NAD83 or another national standard that is convertible to NAD83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7FD477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 [W]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negative value between -124.5 and -114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1AAC072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longitude (X coordinate) of the survey point, measured in decimal degrees, and reported to 7 decimal points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49B82B0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longitude in NAD83 for the Well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CF18F1F" w14:textId="77777777" w:rsidR="005806D7" w:rsidRPr="00376946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Longitude</w:t>
            </w:r>
          </w:p>
        </w:tc>
        <w:tc>
          <w:tcPr>
            <w:tcW w:w="4317" w:type="dxa"/>
          </w:tcPr>
          <w:p w14:paraId="377C892A" w14:textId="4EEF28C5" w:rsidR="005806D7" w:rsidRPr="007A2A8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104" w:author="Cooledge, Craig" w:date="2023-06-14T06:5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Decimal </w:t>
              </w:r>
            </w:ins>
            <w:ins w:id="105" w:author="Cooledge, Craig" w:date="2023-06-12T10:14:00Z">
              <w:r w:rsidRPr="007A2A8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Longitude</w:t>
              </w:r>
            </w:ins>
            <w:ins w:id="106" w:author="Cooledge, Craig" w:date="2023-09-04T07:04:00Z">
              <w:r w:rsidR="001E5E2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1E5E28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Decimal longitude, converted from text to number</w:t>
              </w:r>
            </w:ins>
          </w:p>
        </w:tc>
      </w:tr>
      <w:tr w:rsidR="005806D7" w:rsidRPr="00ED12D2" w14:paraId="3447A52F" w14:textId="14A550A6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0C0594A" w14:textId="185758E5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</w:t>
            </w:r>
            <w:ins w:id="107" w:author="Cooledge, Craig" w:date="2023-05-15T10:3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s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 Survey 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E2E305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 Survey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XY coordinates of the well were surveyed.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0260B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F45FD4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B12D66D" w14:textId="76FB3A0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on which the latitude &amp; longitude coordinates were measured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CB8E5A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C4EC0C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513B684" w14:textId="52643AF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08" w:author="Cooledge, Craig" w:date="2023-06-14T07:17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Date Work Ended</w:t>
              </w:r>
            </w:ins>
            <w:ins w:id="109" w:author="Cooledge, Craig" w:date="2023-09-04T07:34:00Z">
              <w:r w:rsidR="00EB165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EB1654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Date on which work on well ended, converted from text to date</w:t>
              </w:r>
            </w:ins>
          </w:p>
        </w:tc>
      </w:tr>
      <w:tr w:rsidR="005806D7" w:rsidRPr="00ED12D2" w14:paraId="6C786966" w14:textId="3C52FDA2" w:rsidTr="65A60078">
        <w:trPr>
          <w:gridAfter w:val="1"/>
          <w:wAfter w:w="25" w:type="dxa"/>
          <w:trHeight w:val="1500"/>
          <w:ins w:id="110" w:author="Cooledge, Craig" w:date="2023-05-30T09:04:00Z"/>
        </w:trPr>
        <w:tc>
          <w:tcPr>
            <w:tcW w:w="2110" w:type="dxa"/>
            <w:shd w:val="clear" w:color="auto" w:fill="auto"/>
            <w:noWrap/>
            <w:vAlign w:val="center"/>
          </w:tcPr>
          <w:p w14:paraId="5AD84C67" w14:textId="14C0DEA0" w:rsidR="005806D7" w:rsidRPr="006158CA" w:rsidRDefault="005806D7" w:rsidP="005806D7">
            <w:pPr>
              <w:spacing w:after="0" w:line="240" w:lineRule="auto"/>
              <w:rPr>
                <w:ins w:id="111" w:author="Cooledge, Craig" w:date="2023-05-30T09:04:00Z"/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112" w:author="Cooledge, Craig" w:date="2023-05-30T09:04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Coordinate Survey Time</w:t>
              </w:r>
            </w:ins>
          </w:p>
        </w:tc>
        <w:tc>
          <w:tcPr>
            <w:tcW w:w="2627" w:type="dxa"/>
            <w:shd w:val="clear" w:color="auto" w:fill="B8C3D2"/>
            <w:vAlign w:val="center"/>
          </w:tcPr>
          <w:p w14:paraId="36F7E435" w14:textId="6AB13D50" w:rsidR="005806D7" w:rsidRPr="00376946" w:rsidRDefault="005806D7" w:rsidP="005806D7">
            <w:pPr>
              <w:spacing w:after="0" w:line="240" w:lineRule="auto"/>
              <w:rPr>
                <w:ins w:id="113" w:author="Cooledge, Craig" w:date="2023-05-30T09:0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114" w:author="Cooledge, Craig" w:date="2023-05-30T09:0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Coordinate Survey Time</w:t>
              </w:r>
              <w:r w:rsidRPr="003D0CD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– Time that the XY coordinates of the well were surveyed.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5EFAA875" w14:textId="4BD551F7" w:rsidR="005806D7" w:rsidRPr="00ED12D2" w:rsidRDefault="005806D7" w:rsidP="005806D7">
            <w:pPr>
              <w:spacing w:after="0" w:line="240" w:lineRule="auto"/>
              <w:rPr>
                <w:ins w:id="115" w:author="Cooledge, Craig" w:date="2023-05-30T09:0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16" w:author="Cooledge, Craig" w:date="2023-05-30T09:0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340" w:type="dxa"/>
            <w:shd w:val="clear" w:color="auto" w:fill="auto"/>
            <w:vAlign w:val="center"/>
          </w:tcPr>
          <w:p w14:paraId="511D7D39" w14:textId="55D1EB62" w:rsidR="005806D7" w:rsidRPr="00ED12D2" w:rsidRDefault="005806D7" w:rsidP="005806D7">
            <w:pPr>
              <w:spacing w:after="0" w:line="240" w:lineRule="auto"/>
              <w:rPr>
                <w:ins w:id="117" w:author="Cooledge, Craig" w:date="2023-05-30T09:0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18" w:author="Cooledge, Craig" w:date="2023-05-30T09:0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236" w:type="dxa"/>
            <w:shd w:val="clear" w:color="auto" w:fill="auto"/>
            <w:vAlign w:val="center"/>
          </w:tcPr>
          <w:p w14:paraId="7359E30C" w14:textId="71C1F071" w:rsidR="005806D7" w:rsidRPr="00376946" w:rsidRDefault="005806D7" w:rsidP="005806D7">
            <w:pPr>
              <w:spacing w:after="0" w:line="240" w:lineRule="auto"/>
              <w:rPr>
                <w:ins w:id="119" w:author="Cooledge, Craig" w:date="2023-05-30T09:0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120" w:author="Cooledge, Craig" w:date="2023-05-30T09:0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002" w:type="dxa"/>
            <w:shd w:val="clear" w:color="auto" w:fill="auto"/>
            <w:vAlign w:val="center"/>
          </w:tcPr>
          <w:p w14:paraId="5A68406A" w14:textId="696CA3A0" w:rsidR="005806D7" w:rsidRPr="00ED12D2" w:rsidRDefault="005806D7" w:rsidP="005806D7">
            <w:pPr>
              <w:spacing w:after="0" w:line="240" w:lineRule="auto"/>
              <w:rPr>
                <w:ins w:id="121" w:author="Cooledge, Craig" w:date="2023-05-30T09:0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22" w:author="Cooledge, Craig" w:date="2023-05-30T09:0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6C7C027D" w14:textId="0074BA5B" w:rsidR="005806D7" w:rsidRPr="00ED12D2" w:rsidRDefault="005806D7" w:rsidP="005806D7">
            <w:pPr>
              <w:spacing w:after="0" w:line="240" w:lineRule="auto"/>
              <w:rPr>
                <w:ins w:id="123" w:author="Cooledge, Craig" w:date="2023-05-30T09:0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24" w:author="Cooledge, Craig" w:date="2023-05-30T09:05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4317" w:type="dxa"/>
          </w:tcPr>
          <w:p w14:paraId="56D90BDD" w14:textId="228A80A1" w:rsidR="005806D7" w:rsidRPr="00ED12D2" w:rsidRDefault="005806D7" w:rsidP="005806D7">
            <w:pPr>
              <w:spacing w:after="0" w:line="240" w:lineRule="auto"/>
              <w:rPr>
                <w:ins w:id="125" w:author="Cooledge, Craig" w:date="2023-06-12T09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26" w:author="Cooledge, Craig" w:date="2023-06-14T08:2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1C0FD414" w14:textId="4084C9F0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98C9B3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Datum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2C2C3C7" w14:textId="77777777" w:rsidR="005806D7" w:rsidRPr="00ED12D2" w:rsidRDefault="005806D7" w:rsidP="005806D7">
            <w:pPr>
              <w:spacing w:after="0" w:line="240" w:lineRule="auto"/>
              <w:rPr>
                <w:ins w:id="127" w:author="Jeanna Long" w:date="2023-06-14T16:48:00Z"/>
                <w:rFonts w:ascii="Jacobs Chronos" w:eastAsia="Times New Roman" w:hAnsi="Jacobs Chronos" w:cs="Jacobs Chronos"/>
                <w:color w:val="000000" w:themeColor="text1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Horizontal datum that the XY coordinates were measured.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NAD83 (recommended)</w:t>
            </w:r>
          </w:p>
          <w:p w14:paraId="6843E81C" w14:textId="646FAA4B" w:rsidR="005806D7" w:rsidRPr="00ED12D2" w:rsidRDefault="005806D7" w:rsidP="005806D7">
            <w:pPr>
              <w:spacing w:after="0" w:line="240" w:lineRule="auto"/>
              <w:rPr>
                <w:ins w:id="128" w:author="Jeanna Long" w:date="2023-06-14T16:48:00Z"/>
                <w:rFonts w:ascii="Jacobs Chronos" w:eastAsia="Times New Roman" w:hAnsi="Jacobs Chronos" w:cs="Jacobs Chronos"/>
                <w:color w:val="000000" w:themeColor="text1"/>
              </w:rPr>
            </w:pPr>
          </w:p>
          <w:p w14:paraId="34F13C4E" w14:textId="13CD4AFB" w:rsidR="005806D7" w:rsidRPr="00ED12D2" w:rsidRDefault="005806D7" w:rsidP="005806D7">
            <w:pPr>
              <w:spacing w:after="0" w:line="240" w:lineRule="auto"/>
              <w:rPr>
                <w:ins w:id="129" w:author="Jeanna Long" w:date="2023-06-14T16:48:00Z"/>
                <w:rFonts w:ascii="Jacobs Chronos" w:eastAsia="Times New Roman" w:hAnsi="Jacobs Chronos" w:cs="Jacobs Chronos"/>
                <w:color w:val="000000" w:themeColor="text1"/>
              </w:rPr>
            </w:pPr>
            <w:ins w:id="130" w:author="Jeanna Long" w:date="2023-06-14T16:48:00Z">
              <w:r w:rsidRPr="65A60078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t>List of Options</w:t>
              </w:r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:</w:t>
              </w:r>
              <w:r>
                <w:br/>
              </w:r>
            </w:ins>
            <w:ins w:id="131" w:author="Jeanna Long" w:date="2023-06-14T16:49:00Z">
              <w:r>
                <w:t>NAD83, NAD27, WGS84</w:t>
              </w:r>
            </w:ins>
          </w:p>
          <w:p w14:paraId="6F7EB8C2" w14:textId="0A0D734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B82D76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58F284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008B76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code representing the datum from which the latitude/longitude coordinates were determined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970F08A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NAD27 or NAD83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CC8BD37" w14:textId="77777777" w:rsidR="005806D7" w:rsidRPr="00376946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Lat/Long Datum</w:t>
            </w:r>
          </w:p>
        </w:tc>
        <w:tc>
          <w:tcPr>
            <w:tcW w:w="4317" w:type="dxa"/>
          </w:tcPr>
          <w:p w14:paraId="4143D4FA" w14:textId="77E916F4" w:rsidR="005806D7" w:rsidRPr="0056071D" w:rsidRDefault="0056071D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32" w:author="Cooledge, Craig" w:date="2023-09-04T07:34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Horizontal Datum</w:t>
              </w:r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- </w:t>
              </w:r>
              <w:r w:rsidR="00131DD4" w:rsidRPr="00131DD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Datum of horizontal coordinates</w:t>
              </w:r>
            </w:ins>
          </w:p>
        </w:tc>
      </w:tr>
      <w:tr w:rsidR="005806D7" w:rsidRPr="00ED12D2" w14:paraId="4AEEAA47" w14:textId="294E7EE6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647C8BA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lastRenderedPageBreak/>
              <w:t>Coordinates Method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C214FCD" w14:textId="77777777" w:rsidR="00BA5624" w:rsidRPr="00BA5624" w:rsidRDefault="005806D7" w:rsidP="00BA5624">
            <w:pPr>
              <w:spacing w:after="0" w:line="240" w:lineRule="auto"/>
              <w:rPr>
                <w:ins w:id="133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</w:t>
            </w:r>
            <w:del w:id="134" w:author="Cooledge, Craig" w:date="2023-06-12T11:43:00Z">
              <w:r w:rsidRPr="00ED12D2" w:rsidDel="00A45DBF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survey the XY location</w:delText>
              </w:r>
            </w:del>
            <w:ins w:id="135" w:author="Cooledge, Craig" w:date="2023-06-12T11:4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determine latitude and longitude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ins w:id="136" w:author="Cooledge, Craig" w:date="2023-06-29T07:12:00Z">
              <w:r w:rsidR="00BA5624"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="00BA5624"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Surveyed</w:t>
              </w:r>
            </w:ins>
          </w:p>
          <w:p w14:paraId="54FF6694" w14:textId="77777777" w:rsidR="00BA5624" w:rsidRPr="00BA5624" w:rsidRDefault="00BA5624" w:rsidP="00BA5624">
            <w:pPr>
              <w:spacing w:after="0" w:line="240" w:lineRule="auto"/>
              <w:rPr>
                <w:ins w:id="137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38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USGS quad</w:t>
              </w:r>
            </w:ins>
          </w:p>
          <w:p w14:paraId="650F2663" w14:textId="77777777" w:rsidR="00BA5624" w:rsidRPr="00BA5624" w:rsidRDefault="00BA5624" w:rsidP="00BA5624">
            <w:pPr>
              <w:spacing w:after="0" w:line="240" w:lineRule="auto"/>
              <w:rPr>
                <w:ins w:id="139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40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</w:t>
              </w:r>
            </w:ins>
          </w:p>
          <w:p w14:paraId="11409004" w14:textId="77777777" w:rsidR="00BA5624" w:rsidRPr="00BA5624" w:rsidRDefault="00BA5624" w:rsidP="00BA5624">
            <w:pPr>
              <w:spacing w:after="0" w:line="240" w:lineRule="auto"/>
              <w:rPr>
                <w:ins w:id="141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42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 with WAAS</w:t>
              </w:r>
            </w:ins>
          </w:p>
          <w:p w14:paraId="74E19A14" w14:textId="77777777" w:rsidR="00BA5624" w:rsidRPr="00BA5624" w:rsidRDefault="00BA5624" w:rsidP="00BA5624">
            <w:pPr>
              <w:spacing w:after="0" w:line="240" w:lineRule="auto"/>
              <w:rPr>
                <w:ins w:id="143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44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Digitized from aerial photo</w:t>
              </w:r>
            </w:ins>
          </w:p>
          <w:p w14:paraId="0DE0ED0D" w14:textId="77777777" w:rsidR="00BA5624" w:rsidRPr="00BA5624" w:rsidRDefault="00BA5624" w:rsidP="00BA5624">
            <w:pPr>
              <w:spacing w:after="0" w:line="240" w:lineRule="auto"/>
              <w:rPr>
                <w:ins w:id="145" w:author="Cooledge, Craig" w:date="2023-06-29T07:1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46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Unknown</w:t>
              </w:r>
            </w:ins>
          </w:p>
          <w:p w14:paraId="2AEC49A9" w14:textId="08F2C1E6" w:rsidR="005806D7" w:rsidRPr="00ED12D2" w:rsidRDefault="00BA5624" w:rsidP="00BA5624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47" w:author="Cooledge, Craig" w:date="2023-06-29T07:12:00Z"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148" w:author="Cooledge, Craig" w:date="2023-06-29T07:12:00Z">
              <w:r w:rsidR="005806D7" w:rsidRPr="00ED12D2" w:rsidDel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Surveyed, USGS quad, GPS, GPS with WAAS, </w:delText>
              </w:r>
            </w:del>
            <w:del w:id="149" w:author="Cooledge, Craig" w:date="2023-05-12T10:12:00Z">
              <w:r w:rsidR="005806D7" w:rsidRPr="00ED12D2" w:rsidDel="001969A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Digital </w:delText>
              </w:r>
            </w:del>
            <w:del w:id="150" w:author="Cooledge, Craig" w:date="2023-06-29T07:12:00Z">
              <w:r w:rsidR="005806D7" w:rsidRPr="00ED12D2" w:rsidDel="00BA562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aerial photo, Unknown, Other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B79F291" w14:textId="77777777" w:rsidR="00E935B1" w:rsidRPr="00E935B1" w:rsidRDefault="005806D7" w:rsidP="00E935B1">
            <w:pPr>
              <w:spacing w:after="0" w:line="240" w:lineRule="auto"/>
              <w:rPr>
                <w:ins w:id="151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ins w:id="152" w:author="Cooledge, Craig" w:date="2023-06-29T07:13:00Z">
              <w:r w:rsidR="00E935B1" w:rsidRPr="00F908F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 w:rsidR="00E935B1"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: </w:t>
              </w:r>
            </w:ins>
          </w:p>
          <w:p w14:paraId="705B9584" w14:textId="77777777" w:rsidR="00E935B1" w:rsidRPr="00E935B1" w:rsidRDefault="00E935B1" w:rsidP="00E935B1">
            <w:pPr>
              <w:spacing w:after="0" w:line="240" w:lineRule="auto"/>
              <w:rPr>
                <w:ins w:id="153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54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Surveyed,</w:t>
              </w:r>
            </w:ins>
          </w:p>
          <w:p w14:paraId="0483D7ED" w14:textId="77777777" w:rsidR="00E935B1" w:rsidRPr="00E935B1" w:rsidRDefault="00E935B1" w:rsidP="00E935B1">
            <w:pPr>
              <w:spacing w:after="0" w:line="240" w:lineRule="auto"/>
              <w:rPr>
                <w:ins w:id="155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56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USGS quad</w:t>
              </w:r>
            </w:ins>
          </w:p>
          <w:p w14:paraId="50FF5306" w14:textId="77777777" w:rsidR="00E935B1" w:rsidRPr="00E935B1" w:rsidRDefault="00E935B1" w:rsidP="00E935B1">
            <w:pPr>
              <w:spacing w:after="0" w:line="240" w:lineRule="auto"/>
              <w:rPr>
                <w:ins w:id="157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58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</w:t>
              </w:r>
            </w:ins>
          </w:p>
          <w:p w14:paraId="6E20E24C" w14:textId="77777777" w:rsidR="00E935B1" w:rsidRPr="00E935B1" w:rsidRDefault="00E935B1" w:rsidP="00E935B1">
            <w:pPr>
              <w:spacing w:after="0" w:line="240" w:lineRule="auto"/>
              <w:rPr>
                <w:ins w:id="159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60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 with WAAS</w:t>
              </w:r>
            </w:ins>
          </w:p>
          <w:p w14:paraId="7E9664A2" w14:textId="77777777" w:rsidR="00E935B1" w:rsidRPr="00E935B1" w:rsidRDefault="00E935B1" w:rsidP="00E935B1">
            <w:pPr>
              <w:spacing w:after="0" w:line="240" w:lineRule="auto"/>
              <w:rPr>
                <w:ins w:id="161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62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Digital aerial photo</w:t>
              </w:r>
            </w:ins>
          </w:p>
          <w:p w14:paraId="6A9F91C3" w14:textId="77777777" w:rsidR="00E935B1" w:rsidRPr="00E935B1" w:rsidRDefault="00E935B1" w:rsidP="00E935B1">
            <w:pPr>
              <w:spacing w:after="0" w:line="240" w:lineRule="auto"/>
              <w:rPr>
                <w:ins w:id="163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64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Unknown</w:t>
              </w:r>
            </w:ins>
          </w:p>
          <w:p w14:paraId="45D293D0" w14:textId="06A7C9DF" w:rsidR="005806D7" w:rsidRPr="00ED12D2" w:rsidRDefault="00E935B1" w:rsidP="00E935B1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65" w:author="Cooledge, Craig" w:date="2023-06-29T07:13:00Z"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166" w:author="Cooledge, Craig" w:date="2023-06-29T07:13:00Z">
              <w:r w:rsidR="005806D7" w:rsidRPr="00ED12D2" w:rsidDel="00E935B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list of options including: Surveyed, USGS quad, GPS, GPS with WAAS, Digital aerial photo, Unknown, Other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BF46537" w14:textId="77777777" w:rsidR="00081AF9" w:rsidRDefault="005806D7" w:rsidP="00081AF9">
            <w:pPr>
              <w:spacing w:after="0" w:line="240" w:lineRule="auto"/>
              <w:rPr>
                <w:ins w:id="167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</w:p>
          <w:p w14:paraId="187E27A1" w14:textId="77777777" w:rsidR="00081AF9" w:rsidRDefault="00081AF9" w:rsidP="00081AF9">
            <w:pPr>
              <w:spacing w:after="0" w:line="240" w:lineRule="auto"/>
              <w:rPr>
                <w:ins w:id="168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1073500F" w14:textId="18693E0D" w:rsidR="00081AF9" w:rsidRPr="00081AF9" w:rsidRDefault="00081AF9" w:rsidP="00081AF9">
            <w:pPr>
              <w:spacing w:after="0" w:line="240" w:lineRule="auto"/>
              <w:rPr>
                <w:ins w:id="169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70" w:author="Cooledge, Craig" w:date="2023-06-29T07:13:00Z">
              <w:r w:rsidRPr="00F908F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32D2FC7B" w14:textId="77777777" w:rsidR="00081AF9" w:rsidRPr="00081AF9" w:rsidRDefault="00081AF9" w:rsidP="00081AF9">
            <w:pPr>
              <w:spacing w:after="0" w:line="240" w:lineRule="auto"/>
              <w:rPr>
                <w:ins w:id="171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72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Surveyed</w:t>
              </w:r>
            </w:ins>
          </w:p>
          <w:p w14:paraId="632CDAE4" w14:textId="77777777" w:rsidR="00081AF9" w:rsidRPr="00081AF9" w:rsidRDefault="00081AF9" w:rsidP="00081AF9">
            <w:pPr>
              <w:spacing w:after="0" w:line="240" w:lineRule="auto"/>
              <w:rPr>
                <w:ins w:id="173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74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USGS quad</w:t>
              </w:r>
            </w:ins>
          </w:p>
          <w:p w14:paraId="4AD63F5C" w14:textId="77777777" w:rsidR="00081AF9" w:rsidRPr="00081AF9" w:rsidRDefault="00081AF9" w:rsidP="00081AF9">
            <w:pPr>
              <w:spacing w:after="0" w:line="240" w:lineRule="auto"/>
              <w:rPr>
                <w:ins w:id="175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76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</w:t>
              </w:r>
            </w:ins>
          </w:p>
          <w:p w14:paraId="184980CB" w14:textId="77777777" w:rsidR="00081AF9" w:rsidRPr="00081AF9" w:rsidRDefault="00081AF9" w:rsidP="00081AF9">
            <w:pPr>
              <w:spacing w:after="0" w:line="240" w:lineRule="auto"/>
              <w:rPr>
                <w:ins w:id="177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78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GPS with WAAS</w:t>
              </w:r>
            </w:ins>
          </w:p>
          <w:p w14:paraId="56DEB374" w14:textId="77777777" w:rsidR="00081AF9" w:rsidRPr="00081AF9" w:rsidRDefault="00081AF9" w:rsidP="00081AF9">
            <w:pPr>
              <w:spacing w:after="0" w:line="240" w:lineRule="auto"/>
              <w:rPr>
                <w:ins w:id="179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80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Digital aerial photo</w:t>
              </w:r>
            </w:ins>
          </w:p>
          <w:p w14:paraId="38973C76" w14:textId="77777777" w:rsidR="00081AF9" w:rsidRPr="00081AF9" w:rsidRDefault="00081AF9" w:rsidP="00081AF9">
            <w:pPr>
              <w:spacing w:after="0" w:line="240" w:lineRule="auto"/>
              <w:rPr>
                <w:ins w:id="181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82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Unknown</w:t>
              </w:r>
            </w:ins>
          </w:p>
          <w:p w14:paraId="3A7D6DFA" w14:textId="1CF7541C" w:rsidR="005806D7" w:rsidRPr="00ED12D2" w:rsidRDefault="00081AF9" w:rsidP="00081AF9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183" w:author="Cooledge, Craig" w:date="2023-06-29T07:13:00Z"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184" w:author="Cooledge, Craig" w:date="2023-06-29T07:13:00Z">
              <w:r w:rsidR="005806D7" w:rsidRPr="00ED12D2" w:rsidDel="00081AF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 list of options including: Surveyed, USGS quad, GPS, GPS with WAAS, Digital aerial photo, Unknown, Other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78F0DA5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code representing the survey method by which the latitude/longitude measurements were collected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AF66473" w14:textId="6DB841F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best describing the method used to determine lat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itude and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itude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978660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12B5A1A" w14:textId="73BE9C96" w:rsidR="005806D7" w:rsidRPr="00F7766C" w:rsidRDefault="005806D7" w:rsidP="005806D7">
            <w:pPr>
              <w:rPr>
                <w:ins w:id="185" w:author="Cooledge, Craig" w:date="2023-06-14T06:57:00Z"/>
                <w:rFonts w:ascii="Jacobs Chronos" w:hAnsi="Jacobs Chronos" w:cs="Jacobs Chronos"/>
                <w:b/>
                <w:bCs/>
                <w:color w:val="000000"/>
              </w:rPr>
            </w:pPr>
            <w:ins w:id="186" w:author="Cooledge, Craig" w:date="2023-06-14T06:57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Method of Determination LL</w:t>
              </w:r>
            </w:ins>
            <w:ins w:id="187" w:author="Cooledge, Craig" w:date="2023-09-04T07:35:00Z">
              <w:r w:rsidR="00392DED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392DED" w:rsidRPr="00BF0E7D">
                <w:rPr>
                  <w:rFonts w:ascii="Jacobs Chronos" w:hAnsi="Jacobs Chronos" w:cs="Jacobs Chronos"/>
                  <w:color w:val="000000"/>
                </w:rPr>
                <w:t xml:space="preserve">Method used to determine horizontal </w:t>
              </w:r>
              <w:proofErr w:type="gramStart"/>
              <w:r w:rsidR="00392DED" w:rsidRPr="00BF0E7D">
                <w:rPr>
                  <w:rFonts w:ascii="Jacobs Chronos" w:hAnsi="Jacobs Chronos" w:cs="Jacobs Chronos"/>
                  <w:color w:val="000000"/>
                </w:rPr>
                <w:t>coordinates</w:t>
              </w:r>
            </w:ins>
            <w:proofErr w:type="gramEnd"/>
          </w:p>
          <w:p w14:paraId="43671466" w14:textId="36502AF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61B36B81" w14:textId="31CA1077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107452D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Accuracy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EF5B1F4" w14:textId="1A8DEBE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del w:id="188" w:author="Cooledge, Craig" w:date="2023-06-14T05:53:00Z">
              <w:r w:rsidRPr="00ED12D2" w:rsidDel="004533C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Horizontal accuracy of the XY coordinates of the well location.</w:delText>
              </w:r>
            </w:del>
            <w:ins w:id="189" w:author="Cooledge, Craig" w:date="2023-06-14T05:5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Accuracy of well location latitude and longitude measurements.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29091F4" w14:textId="77777777" w:rsidR="007C33AD" w:rsidRDefault="005806D7" w:rsidP="00E50BA3">
            <w:pPr>
              <w:spacing w:after="0" w:line="240" w:lineRule="auto"/>
              <w:rPr>
                <w:ins w:id="190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</w:p>
          <w:p w14:paraId="033D883F" w14:textId="77777777" w:rsidR="007C33AD" w:rsidRDefault="007C33AD" w:rsidP="00E50BA3">
            <w:pPr>
              <w:spacing w:after="0" w:line="240" w:lineRule="auto"/>
              <w:rPr>
                <w:ins w:id="191" w:author="Cooledge, Craig" w:date="2023-06-29T07:1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  <w:p w14:paraId="4267514C" w14:textId="4295ADE8" w:rsidR="00E50BA3" w:rsidRPr="003B09EF" w:rsidRDefault="00E50BA3" w:rsidP="00E50BA3">
            <w:pPr>
              <w:spacing w:after="0" w:line="240" w:lineRule="auto"/>
              <w:rPr>
                <w:ins w:id="192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193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:</w:t>
              </w:r>
            </w:ins>
          </w:p>
          <w:p w14:paraId="10A6A009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194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195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0.1 ft.</w:t>
              </w:r>
            </w:ins>
          </w:p>
          <w:p w14:paraId="6356416C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196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197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2.5 ft.</w:t>
              </w:r>
            </w:ins>
          </w:p>
          <w:p w14:paraId="7F18C95C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198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199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5 ft.</w:t>
              </w:r>
            </w:ins>
          </w:p>
          <w:p w14:paraId="74F1DBA9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200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201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10 ft.</w:t>
              </w:r>
            </w:ins>
          </w:p>
          <w:p w14:paraId="7D84CB5E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202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203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20 ft.</w:t>
              </w:r>
            </w:ins>
          </w:p>
          <w:p w14:paraId="6A7AC16B" w14:textId="77777777" w:rsidR="00E50BA3" w:rsidRPr="003B09EF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204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205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50 ft.</w:t>
              </w:r>
            </w:ins>
          </w:p>
          <w:p w14:paraId="1CC093A1" w14:textId="77777777" w:rsidR="00E50BA3" w:rsidRDefault="00E50BA3" w:rsidP="00E50B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ins w:id="206" w:author="Cooledge, Craig" w:date="2023-06-29T07:13:00Z"/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ins w:id="207" w:author="Cooledge, Craig" w:date="2023-06-29T07:13:00Z">
              <w:r w:rsidRPr="003B09EF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&gt; 50 ft</w:t>
              </w:r>
            </w:ins>
          </w:p>
          <w:p w14:paraId="42B8B8FA" w14:textId="750004AF" w:rsidR="005806D7" w:rsidRPr="00E50BA3" w:rsidRDefault="00E50BA3" w:rsidP="00F908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  <w:rPrChange w:id="208" w:author="Cooledge, Craig" w:date="2023-06-29T07:13:00Z">
                  <w:rPr/>
                </w:rPrChange>
              </w:rPr>
            </w:pPr>
            <w:ins w:id="209" w:author="Cooledge, Craig" w:date="2023-06-29T07:13:00Z">
              <w:r w:rsidRPr="00F908F7">
                <w:rPr>
                  <w:rFonts w:asciiTheme="majorHAnsi" w:eastAsia="Times New Roman" w:hAnsiTheme="majorHAnsi" w:cstheme="majorHAnsi"/>
                  <w:color w:val="000000"/>
                  <w:kern w:val="0"/>
                  <w14:ligatures w14:val="none"/>
                </w:rPr>
                <w:t>Unknown</w:t>
              </w:r>
            </w:ins>
            <w:del w:id="210" w:author="Cooledge, Craig" w:date="2023-06-29T07:13:00Z">
              <w:r w:rsidR="005806D7" w:rsidRPr="00E50BA3" w:rsidDel="00E50BA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  <w:rPrChange w:id="211" w:author="Cooledge, Craig" w:date="2023-06-29T07:13:00Z">
                    <w:rPr/>
                  </w:rPrChange>
                </w:rPr>
                <w:delText>- list of options including: 0.1 ft., 2.5 ft., 5 ft., 10 ft., 20 ft., 50 ft., &gt; 50 ft., Unknown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8BCA7E5" w14:textId="77777777" w:rsidR="007C33AD" w:rsidRDefault="005806D7" w:rsidP="005806D7">
            <w:pPr>
              <w:spacing w:after="0" w:line="240" w:lineRule="auto"/>
              <w:rPr>
                <w:ins w:id="212" w:author="Cooledge, Craig" w:date="2023-06-29T07:1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</w:p>
          <w:p w14:paraId="0CFFDDE3" w14:textId="77777777" w:rsidR="007C33AD" w:rsidRDefault="007C33AD" w:rsidP="005806D7">
            <w:pPr>
              <w:spacing w:after="0" w:line="240" w:lineRule="auto"/>
              <w:rPr>
                <w:ins w:id="213" w:author="Cooledge, Craig" w:date="2023-06-29T07:1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0D134327" w14:textId="77777777" w:rsidR="007C33AD" w:rsidRPr="007C33AD" w:rsidRDefault="007C33AD" w:rsidP="007C33AD">
            <w:pPr>
              <w:spacing w:after="0" w:line="240" w:lineRule="auto"/>
              <w:rPr>
                <w:ins w:id="214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15" w:author="Cooledge, Craig" w:date="2023-06-29T07:14:00Z">
              <w:r w:rsidRPr="00F908F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3703F7A0" w14:textId="77777777" w:rsidR="007C33AD" w:rsidRPr="007C33AD" w:rsidRDefault="007C33AD" w:rsidP="007C33AD">
            <w:pPr>
              <w:spacing w:after="0" w:line="240" w:lineRule="auto"/>
              <w:rPr>
                <w:ins w:id="216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17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1 ft,</w:t>
              </w:r>
            </w:ins>
          </w:p>
          <w:p w14:paraId="2E3F8167" w14:textId="77777777" w:rsidR="007C33AD" w:rsidRPr="007C33AD" w:rsidRDefault="007C33AD" w:rsidP="007C33AD">
            <w:pPr>
              <w:spacing w:after="0" w:line="240" w:lineRule="auto"/>
              <w:rPr>
                <w:ins w:id="218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19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10 ft.</w:t>
              </w:r>
            </w:ins>
          </w:p>
          <w:p w14:paraId="555422CF" w14:textId="77777777" w:rsidR="007C33AD" w:rsidRPr="007C33AD" w:rsidRDefault="007C33AD" w:rsidP="007C33AD">
            <w:pPr>
              <w:spacing w:after="0" w:line="240" w:lineRule="auto"/>
              <w:rPr>
                <w:ins w:id="220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21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30 ft.</w:t>
              </w:r>
            </w:ins>
          </w:p>
          <w:p w14:paraId="17C8499A" w14:textId="77777777" w:rsidR="007C33AD" w:rsidRPr="007C33AD" w:rsidRDefault="007C33AD" w:rsidP="007C33AD">
            <w:pPr>
              <w:spacing w:after="0" w:line="240" w:lineRule="auto"/>
              <w:rPr>
                <w:ins w:id="222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23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75 ft.</w:t>
              </w:r>
            </w:ins>
          </w:p>
          <w:p w14:paraId="79BC49B8" w14:textId="77777777" w:rsidR="007C33AD" w:rsidRPr="007C33AD" w:rsidRDefault="007C33AD" w:rsidP="007C33AD">
            <w:pPr>
              <w:spacing w:after="0" w:line="240" w:lineRule="auto"/>
              <w:rPr>
                <w:ins w:id="224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25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150 ft.</w:t>
              </w:r>
            </w:ins>
          </w:p>
          <w:p w14:paraId="439D38C5" w14:textId="47652190" w:rsidR="005806D7" w:rsidRPr="00ED12D2" w:rsidRDefault="007C33AD" w:rsidP="007C33AD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26" w:author="Cooledge, Craig" w:date="2023-06-29T07:14:00Z"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Unknown</w:t>
              </w:r>
            </w:ins>
            <w:del w:id="227" w:author="Cooledge, Craig" w:date="2023-06-29T07:13:00Z">
              <w:r w:rsidR="005806D7" w:rsidRPr="00ED12D2" w:rsidDel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</w:delText>
              </w:r>
            </w:del>
            <w:del w:id="228" w:author="Cooledge, Craig" w:date="2023-06-29T07:14:00Z">
              <w:r w:rsidR="005806D7" w:rsidRPr="00ED12D2" w:rsidDel="007C33A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list of options including: 1 ft., 10 ft., 30 ft., 75 ft., 150 ft., Unknown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0197B14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XY_ACC_VAL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accuracy range (+/-) of the latitude and longitude reported in centimeters at a 95% confidence interval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3782D0F" w14:textId="67A56C6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code that best describes the accuracy of the lat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itude and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itude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4656A80" w14:textId="154B86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229" w:author="Cooledge, Craig" w:date="2023-06-14T08:24:00Z">
              <w:r w:rsidRPr="00ED12D2" w:rsidDel="004C51E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not </w:delText>
              </w:r>
            </w:del>
            <w:ins w:id="230" w:author="Cooledge, Craig" w:date="2023-06-14T08:2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ot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reported</w:t>
            </w:r>
          </w:p>
        </w:tc>
        <w:tc>
          <w:tcPr>
            <w:tcW w:w="4317" w:type="dxa"/>
          </w:tcPr>
          <w:p w14:paraId="074D24F5" w14:textId="2CB4C4D7" w:rsidR="005806D7" w:rsidRPr="00F7766C" w:rsidRDefault="005806D7" w:rsidP="005806D7">
            <w:pPr>
              <w:rPr>
                <w:ins w:id="231" w:author="Cooledge, Craig" w:date="2023-06-14T06:57:00Z"/>
                <w:rFonts w:ascii="Jacobs Chronos" w:hAnsi="Jacobs Chronos" w:cs="Jacobs Chronos"/>
                <w:b/>
                <w:bCs/>
                <w:color w:val="000000"/>
              </w:rPr>
            </w:pPr>
            <w:ins w:id="232" w:author="Cooledge, Craig" w:date="2023-06-14T06:57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LL Accuracy</w:t>
              </w:r>
            </w:ins>
            <w:ins w:id="233" w:author="Cooledge, Craig" w:date="2023-09-04T07:35:00Z">
              <w:r w:rsidR="00392DED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392DED" w:rsidRPr="00BF0E7D">
                <w:rPr>
                  <w:rFonts w:ascii="Jacobs Chronos" w:hAnsi="Jacobs Chronos" w:cs="Jacobs Chronos"/>
                  <w:color w:val="000000"/>
                </w:rPr>
                <w:t>Accuracy of horizontal coordinates</w:t>
              </w:r>
            </w:ins>
          </w:p>
          <w:p w14:paraId="2FE6646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12242B7D" w14:textId="56AA3EC4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30227F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Surveyor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0A83036" w14:textId="28E89856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Surveyor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234" w:author="Cooledge, Craig" w:date="2023-06-14T08:57:00Z">
              <w:r w:rsidRPr="00ED12D2" w:rsidDel="002913CF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235" w:author="Cooledge, Craig" w:date="2023-06-14T08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The</w:t>
            </w:r>
            <w:ins w:id="236" w:author="Cooledge, Craig" w:date="2023-06-14T08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full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name</w:t>
            </w:r>
            <w:ins w:id="237" w:author="Cooledge, Craig" w:date="2023-06-14T08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s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of the organization</w:t>
            </w:r>
            <w:ins w:id="238" w:author="Cooledge, Craig" w:date="2023-06-14T08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and surveyor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who collected the latitude/longitude coordinates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F4E6BC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E8A455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299287A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XY_SURVEY_ORG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who collected the latitude/longitude coordinates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56AC6D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C5C0B2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C36CB07" w14:textId="71867BC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39" w:author="Cooledge, Craig" w:date="2023-06-14T06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7D850AD2" w14:textId="7242AF41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0A511DC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lastRenderedPageBreak/>
              <w:t>Coordinates Equipment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7AAE849" w14:textId="0AE53D21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Equipment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or type of GSP equipment </w:t>
            </w:r>
            <w:ins w:id="240" w:author="Cooledge, Craig" w:date="2023-06-14T08:58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and model number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used to collect the latitude</w:t>
            </w:r>
            <w:del w:id="241" w:author="Cooledge, Craig" w:date="2023-06-12T11:49:00Z">
              <w:r w:rsidDel="00563E91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and </w:delText>
              </w:r>
            </w:del>
            <w:ins w:id="242" w:author="Cooledge, Craig" w:date="2023-06-12T11:49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/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longitude coo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dinates.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9DF74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12573C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74D7909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GPS_EQUIP_TYPE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GPS unit used to determine the latitude/longitude coordinates. Left blank if survey method did not involve GPS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CD25E3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D749BA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034A4EB9" w14:textId="26412B1F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43" w:author="Cooledge, Craig" w:date="2023-06-14T06:58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10361C69" w14:textId="6FF4D2E5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3FD0582" w14:textId="1D9FA4E2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244" w:author="Cooledge, Craig" w:date="2023-06-12T11:48:00Z">
              <w:r w:rsidRPr="00F60906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Coordinates Survey Field</w:t>
              </w:r>
              <w:r w:rsidRPr="00655F1A">
                <w:rPr>
                  <w:rFonts w:ascii="Calibri" w:eastAsia="Times New Roman" w:hAnsi="Calibri" w:cs="Calibri"/>
                  <w:b/>
                  <w:bCs/>
                  <w:color w:val="000000"/>
                  <w:sz w:val="20"/>
                  <w:szCs w:val="20"/>
                </w:rPr>
                <w:t xml:space="preserve"> Notes</w:t>
              </w:r>
            </w:ins>
            <w:del w:id="245" w:author="Cooledge, Craig" w:date="2023-06-12T11:48:00Z">
              <w:r w:rsidRPr="006158CA" w:rsidDel="00017C15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Coordinate Description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CC949BB" w14:textId="22DB8885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Survey Field Notes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del w:id="246" w:author="Cooledge, Craig" w:date="2023-06-12T11:48:00Z">
              <w:r w:rsidRPr="00ED12D2" w:rsidDel="001452C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any </w:delText>
              </w:r>
            </w:del>
            <w:ins w:id="247" w:author="Cooledge, Craig" w:date="2023-06-12T11:48:00Z">
              <w:r w:rsidRPr="00F60906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Any additional notes from the field during coordinates survey.</w:t>
              </w:r>
            </w:ins>
            <w:del w:id="248" w:author="Cooledge, Craig" w:date="2023-06-12T11:48:00Z">
              <w:r w:rsidRPr="00ED12D2" w:rsidDel="00257FEB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additional notes on coordinate survey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1E6E5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77CC10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806CC57" w14:textId="34F4058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XY_SURVEY_DESC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information pertaining to the survey of latitude/longitude. May describe offset azimuth, distance, and slope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7D9FD6B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0DBED9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E4B9A7F" w14:textId="0DC857D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49" w:author="Cooledge, Craig" w:date="2023-06-14T06:59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5BC99540" w14:textId="15FFD408" w:rsidTr="65A60078">
        <w:trPr>
          <w:gridAfter w:val="1"/>
          <w:wAfter w:w="25" w:type="dxa"/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6ECB33A" w14:textId="1D7A5A3C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Reference Point Elevation</w:t>
            </w:r>
            <w:ins w:id="250" w:author="Cooledge, Craig" w:date="2023-06-14T05:54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 (RPE)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128D75F" w14:textId="28AFA005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Reference Point Elevation (RPE)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reference point from which the groundwater level measurements are collected.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NAVD88 (recommended)</w:t>
            </w:r>
          </w:p>
          <w:p w14:paraId="41A47733" w14:textId="4304CDE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  <w:ins w:id="251" w:author="Cooledge, Craig" w:date="2023-06-14T05:5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accuracy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D7DA76B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Reference Point Elevation (feet)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well's reference point. Elevations shall be measured and reported in feet to an accuracy of at least 0.5 feet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388CABC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RP Elev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reference point for water level measurements. Enter a numerical value in feet (NAVD88)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07A5FCEF" w14:textId="30AEDEC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survey point measured to top of well casing to a hundre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th of a foot between well locations within the site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5E50CE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F2DD17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27606EF" w14:textId="5A55EF6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52" w:author="Cooledge, Craig" w:date="2023-06-14T06:59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0AC16C25" w14:textId="00F0BCC6" w:rsidTr="65A60078">
        <w:trPr>
          <w:gridAfter w:val="1"/>
          <w:wAfter w:w="25" w:type="dxa"/>
          <w:trHeight w:val="2285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6F9BFA" w14:textId="762EC022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Ground Surface Elevation</w:t>
            </w:r>
            <w:ins w:id="253" w:author="Cooledge, Craig" w:date="2023-06-14T05:5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 (GSE)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C277EC0" w14:textId="470802C1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Elevation</w:t>
            </w:r>
            <w:ins w:id="254" w:author="Cooledge, Craig" w:date="2023-06-14T06:0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(GSE)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ground surface </w:t>
            </w:r>
            <w:del w:id="255" w:author="Cooledge, Craig" w:date="2023-06-14T05:55:00Z">
              <w:r w:rsidRPr="00ED12D2" w:rsidDel="0074216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at the well</w:delText>
              </w:r>
            </w:del>
            <w:ins w:id="256" w:author="Cooledge, Craig" w:date="2023-06-14T05:5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associated with the location of the well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NAVD88 (recommended)</w:t>
            </w:r>
          </w:p>
          <w:p w14:paraId="57BFBCF5" w14:textId="55F8AB8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  <w:ins w:id="257" w:author="Cooledge, Craig" w:date="2023-06-14T05:56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accuracy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1C0D57F" w14:textId="3FA4B58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Elevation (feet)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surface at the well. Elevations shall be measured and reported in feet to an accuracy of 0.1 feet (NAVD88)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DCB68D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GS Elev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ground surface at the well. Enter a numerical value in feet (NAVD88)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F80E12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E4B97F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land surface elevation above NAVD88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51110E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E869E4B" w14:textId="36AD2DA6" w:rsidR="005806D7" w:rsidRPr="00BF0E7D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58" w:author="Cooledge, Craig" w:date="2023-06-14T06:59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Ground Surface Elevation</w:t>
              </w:r>
            </w:ins>
            <w:ins w:id="259" w:author="Cooledge, Craig" w:date="2023-09-04T07:35:00Z">
              <w:r w:rsidR="00105013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- Ground surface elevation</w:t>
              </w:r>
            </w:ins>
          </w:p>
        </w:tc>
      </w:tr>
      <w:tr w:rsidR="005806D7" w:rsidRPr="00ED12D2" w14:paraId="263D6B5E" w14:textId="5BFE3D55" w:rsidTr="65A60078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95E8A34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lastRenderedPageBreak/>
              <w:t>Elevation Survey 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AE8C0A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reference point elevation and/or ground surface elevation was surveyed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E33F01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398E23A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1CF9B4B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ELEV_SURVEY_DATE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on which the elevation was measured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2960F5E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of measurement (MM-DD-YYYY)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Time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- 00:00 24-hour format, provide standard time zone code as well as if it is in daylight savings time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1D868E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383CB2F" w14:textId="0593593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60" w:author="Cooledge, Craig" w:date="2023-06-14T07:2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3FA59614" w14:textId="77777777" w:rsidTr="65A60078">
        <w:trPr>
          <w:gridAfter w:val="1"/>
          <w:wAfter w:w="25" w:type="dxa"/>
          <w:trHeight w:val="2100"/>
          <w:ins w:id="261" w:author="Cooledge, Craig" w:date="2023-06-12T11:53:00Z"/>
        </w:trPr>
        <w:tc>
          <w:tcPr>
            <w:tcW w:w="2110" w:type="dxa"/>
            <w:shd w:val="clear" w:color="auto" w:fill="auto"/>
            <w:noWrap/>
            <w:vAlign w:val="center"/>
          </w:tcPr>
          <w:p w14:paraId="05470EF3" w14:textId="1A466391" w:rsidR="005806D7" w:rsidRPr="006158CA" w:rsidRDefault="005806D7" w:rsidP="005806D7">
            <w:pPr>
              <w:spacing w:after="0" w:line="240" w:lineRule="auto"/>
              <w:rPr>
                <w:ins w:id="262" w:author="Cooledge, Craig" w:date="2023-06-12T11:53:00Z"/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263" w:author="Cooledge, Craig" w:date="2023-06-12T11:53:00Z">
              <w:r w:rsidRPr="00F7766C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Elevation Survey Time</w:t>
              </w:r>
            </w:ins>
          </w:p>
        </w:tc>
        <w:tc>
          <w:tcPr>
            <w:tcW w:w="2627" w:type="dxa"/>
            <w:shd w:val="clear" w:color="auto" w:fill="B8C3D2"/>
            <w:vAlign w:val="center"/>
          </w:tcPr>
          <w:p w14:paraId="12152081" w14:textId="2B8A59F6" w:rsidR="005806D7" w:rsidRPr="00376946" w:rsidRDefault="005806D7" w:rsidP="005806D7">
            <w:pPr>
              <w:spacing w:after="0" w:line="240" w:lineRule="auto"/>
              <w:rPr>
                <w:ins w:id="264" w:author="Cooledge, Craig" w:date="2023-06-12T11:53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265" w:author="Cooledge, Craig" w:date="2023-06-12T11:54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Elevation Survey Time</w:t>
              </w:r>
              <w:r w:rsidRPr="00F7766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 - </w:t>
              </w:r>
            </w:ins>
            <w:ins w:id="266" w:author="Cooledge, Craig" w:date="2023-06-12T11:53:00Z">
              <w:r w:rsidRPr="00F7766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Time that the reference point elevation and/or ground surface elevation was surveyed.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4F8C9D04" w14:textId="5F161308" w:rsidR="005806D7" w:rsidRPr="00ED12D2" w:rsidRDefault="005806D7" w:rsidP="005806D7">
            <w:pPr>
              <w:spacing w:after="0" w:line="240" w:lineRule="auto"/>
              <w:rPr>
                <w:ins w:id="267" w:author="Cooledge, Craig" w:date="2023-06-12T11:5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68" w:author="Cooledge, Craig" w:date="2023-06-14T08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340" w:type="dxa"/>
            <w:shd w:val="clear" w:color="auto" w:fill="auto"/>
            <w:vAlign w:val="center"/>
          </w:tcPr>
          <w:p w14:paraId="60707AD4" w14:textId="6CE50102" w:rsidR="005806D7" w:rsidRPr="00ED12D2" w:rsidRDefault="005806D7" w:rsidP="005806D7">
            <w:pPr>
              <w:spacing w:after="0" w:line="240" w:lineRule="auto"/>
              <w:rPr>
                <w:ins w:id="269" w:author="Cooledge, Craig" w:date="2023-06-12T11:5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70" w:author="Cooledge, Craig" w:date="2023-06-14T08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236" w:type="dxa"/>
            <w:shd w:val="clear" w:color="auto" w:fill="auto"/>
            <w:vAlign w:val="center"/>
          </w:tcPr>
          <w:p w14:paraId="56250D67" w14:textId="2864982C" w:rsidR="005806D7" w:rsidRPr="00376946" w:rsidRDefault="005806D7" w:rsidP="005806D7">
            <w:pPr>
              <w:spacing w:after="0" w:line="240" w:lineRule="auto"/>
              <w:rPr>
                <w:ins w:id="271" w:author="Cooledge, Craig" w:date="2023-06-12T11:53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272" w:author="Cooledge, Craig" w:date="2023-06-14T08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3002" w:type="dxa"/>
            <w:shd w:val="clear" w:color="auto" w:fill="auto"/>
            <w:vAlign w:val="center"/>
          </w:tcPr>
          <w:p w14:paraId="668001F5" w14:textId="362E9FEF" w:rsidR="005806D7" w:rsidRPr="00376946" w:rsidRDefault="005806D7" w:rsidP="005806D7">
            <w:pPr>
              <w:spacing w:after="0" w:line="240" w:lineRule="auto"/>
              <w:rPr>
                <w:ins w:id="273" w:author="Cooledge, Craig" w:date="2023-06-12T11:53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274" w:author="Cooledge, Craig" w:date="2023-06-14T08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57D7F02A" w14:textId="35BA6665" w:rsidR="005806D7" w:rsidRPr="00ED12D2" w:rsidRDefault="005806D7" w:rsidP="005806D7">
            <w:pPr>
              <w:spacing w:after="0" w:line="240" w:lineRule="auto"/>
              <w:rPr>
                <w:ins w:id="275" w:author="Cooledge, Craig" w:date="2023-06-12T11:5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76" w:author="Cooledge, Craig" w:date="2023-06-14T08:07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4317" w:type="dxa"/>
          </w:tcPr>
          <w:p w14:paraId="12256522" w14:textId="257BC903" w:rsidR="005806D7" w:rsidRPr="00ED12D2" w:rsidRDefault="005806D7" w:rsidP="005806D7">
            <w:pPr>
              <w:spacing w:after="0" w:line="240" w:lineRule="auto"/>
              <w:rPr>
                <w:ins w:id="277" w:author="Cooledge, Craig" w:date="2023-06-12T11:5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78" w:author="Cooledge, Craig" w:date="2023-06-14T08:16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3402DBA4" w14:textId="32CBA938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4CBBE2" w14:textId="3ECA0FFD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Elevation </w:t>
            </w:r>
            <w:ins w:id="279" w:author="Cooledge, Craig" w:date="2023-06-14T05:56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Measurement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9C27D6A" w14:textId="77777777" w:rsidR="005806D7" w:rsidRDefault="005806D7" w:rsidP="005806D7">
            <w:pPr>
              <w:spacing w:after="0" w:line="240" w:lineRule="auto"/>
              <w:rPr>
                <w:ins w:id="280" w:author="Cooledge, Craig" w:date="2023-06-14T08:4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Measurement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</w:t>
            </w:r>
            <w:del w:id="281" w:author="Cooledge, Craig" w:date="2023-06-14T05:57:00Z">
              <w:r w:rsidRPr="00ED12D2" w:rsidDel="00D53DE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define reference point and ground surface elevations.</w:delText>
              </w:r>
            </w:del>
            <w:ins w:id="282" w:author="Cooledge, Craig" w:date="2023-06-14T05:5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survey elevations.</w:t>
              </w:r>
            </w:ins>
          </w:p>
          <w:p w14:paraId="502B2DFB" w14:textId="77777777" w:rsidR="005806D7" w:rsidRDefault="005806D7" w:rsidP="005806D7">
            <w:pPr>
              <w:spacing w:after="0" w:line="240" w:lineRule="auto"/>
              <w:rPr>
                <w:ins w:id="283" w:author="Cooledge, Craig" w:date="2023-06-14T08:4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70E32121" w14:textId="77777777" w:rsidR="00573F0F" w:rsidRPr="00573F0F" w:rsidRDefault="00573F0F" w:rsidP="00573F0F">
            <w:pPr>
              <w:spacing w:after="0" w:line="240" w:lineRule="auto"/>
              <w:rPr>
                <w:ins w:id="284" w:author="Cooledge, Craig" w:date="2023-06-29T07:14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285" w:author="Cooledge, Craig" w:date="2023-06-29T07:14:00Z">
              <w:r w:rsidRPr="00573F0F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Options:</w:t>
              </w:r>
            </w:ins>
          </w:p>
          <w:p w14:paraId="547AE287" w14:textId="77777777" w:rsidR="00573F0F" w:rsidRPr="00F908F7" w:rsidRDefault="00573F0F" w:rsidP="00573F0F">
            <w:pPr>
              <w:spacing w:after="0" w:line="240" w:lineRule="auto"/>
              <w:rPr>
                <w:ins w:id="286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87" w:author="Cooledge, Craig" w:date="2023-06-29T07:14:00Z">
              <w:r w:rsidRPr="00573F0F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Altimeter</w:t>
              </w:r>
            </w:ins>
          </w:p>
          <w:p w14:paraId="0951327B" w14:textId="77777777" w:rsidR="00573F0F" w:rsidRPr="00F908F7" w:rsidRDefault="00573F0F" w:rsidP="00573F0F">
            <w:pPr>
              <w:spacing w:after="0" w:line="240" w:lineRule="auto"/>
              <w:rPr>
                <w:ins w:id="288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89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Differentially corrected Global Positioning System</w:t>
              </w:r>
            </w:ins>
          </w:p>
          <w:p w14:paraId="0B0A5F92" w14:textId="77777777" w:rsidR="00573F0F" w:rsidRPr="00F908F7" w:rsidRDefault="00573F0F" w:rsidP="00573F0F">
            <w:pPr>
              <w:spacing w:after="0" w:line="240" w:lineRule="auto"/>
              <w:rPr>
                <w:ins w:id="290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91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Survey-grade GPSF</w:t>
              </w:r>
            </w:ins>
          </w:p>
          <w:p w14:paraId="28011113" w14:textId="77777777" w:rsidR="00573F0F" w:rsidRPr="00F908F7" w:rsidRDefault="00573F0F" w:rsidP="00573F0F">
            <w:pPr>
              <w:spacing w:after="0" w:line="240" w:lineRule="auto"/>
              <w:rPr>
                <w:ins w:id="292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93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Interferometric Synthetic Aperture Radar, airplane</w:t>
              </w:r>
            </w:ins>
          </w:p>
          <w:p w14:paraId="4BF8BFBF" w14:textId="77777777" w:rsidR="00573F0F" w:rsidRPr="00F908F7" w:rsidRDefault="00573F0F" w:rsidP="00573F0F">
            <w:pPr>
              <w:spacing w:after="0" w:line="240" w:lineRule="auto"/>
              <w:rPr>
                <w:ins w:id="294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95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 xml:space="preserve">Light Detection </w:t>
              </w:r>
              <w:proofErr w:type="gramStart"/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And</w:t>
              </w:r>
              <w:proofErr w:type="gramEnd"/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Ranging, airplane</w:t>
              </w:r>
            </w:ins>
          </w:p>
          <w:p w14:paraId="20E0E4EB" w14:textId="77777777" w:rsidR="00573F0F" w:rsidRPr="00F908F7" w:rsidRDefault="00573F0F" w:rsidP="00573F0F">
            <w:pPr>
              <w:spacing w:after="0" w:line="240" w:lineRule="auto"/>
              <w:rPr>
                <w:ins w:id="296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97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Level or other surveyed method</w:t>
              </w:r>
            </w:ins>
          </w:p>
          <w:p w14:paraId="6EBADFBD" w14:textId="77777777" w:rsidR="00573F0F" w:rsidRPr="00F908F7" w:rsidRDefault="00573F0F" w:rsidP="00573F0F">
            <w:pPr>
              <w:spacing w:after="0" w:line="240" w:lineRule="auto"/>
              <w:rPr>
                <w:ins w:id="298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299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 xml:space="preserve">Interpolated from topographic map </w:t>
              </w:r>
            </w:ins>
          </w:p>
          <w:p w14:paraId="122643BC" w14:textId="77777777" w:rsidR="00573F0F" w:rsidRPr="00F908F7" w:rsidRDefault="00573F0F" w:rsidP="00573F0F">
            <w:pPr>
              <w:spacing w:after="0" w:line="240" w:lineRule="auto"/>
              <w:rPr>
                <w:ins w:id="300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01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Interpolated from Digital Elevation Model</w:t>
              </w:r>
            </w:ins>
          </w:p>
          <w:p w14:paraId="61013054" w14:textId="77777777" w:rsidR="00573F0F" w:rsidRPr="00F908F7" w:rsidRDefault="00573F0F" w:rsidP="00573F0F">
            <w:pPr>
              <w:spacing w:after="0" w:line="240" w:lineRule="auto"/>
              <w:rPr>
                <w:ins w:id="302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03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lastRenderedPageBreak/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 xml:space="preserve">Reported method of determination </w:t>
              </w:r>
            </w:ins>
          </w:p>
          <w:p w14:paraId="05A7E6BA" w14:textId="77777777" w:rsidR="00573F0F" w:rsidRPr="00F908F7" w:rsidRDefault="00573F0F" w:rsidP="00573F0F">
            <w:pPr>
              <w:spacing w:after="0" w:line="240" w:lineRule="auto"/>
              <w:rPr>
                <w:ins w:id="304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05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GNSS1 - Level 1 Quality Survey Grade Global Navigation Satellite System</w:t>
              </w:r>
            </w:ins>
          </w:p>
          <w:p w14:paraId="154B29BE" w14:textId="77777777" w:rsidR="00573F0F" w:rsidRPr="00F908F7" w:rsidRDefault="00573F0F" w:rsidP="00573F0F">
            <w:pPr>
              <w:spacing w:after="0" w:line="240" w:lineRule="auto"/>
              <w:rPr>
                <w:ins w:id="306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07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GNSS2 - Level 2 Quality Survey Grade Global Navigation Satellite System</w:t>
              </w:r>
            </w:ins>
          </w:p>
          <w:p w14:paraId="7F8D0C07" w14:textId="77777777" w:rsidR="00573F0F" w:rsidRPr="00F908F7" w:rsidRDefault="00573F0F" w:rsidP="00573F0F">
            <w:pPr>
              <w:spacing w:after="0" w:line="240" w:lineRule="auto"/>
              <w:rPr>
                <w:ins w:id="308" w:author="Cooledge, Craig" w:date="2023-06-29T07:1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09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GNSS3 - Level 3 Quality Survey Grade Global Navigation Satellite System</w:t>
              </w:r>
            </w:ins>
          </w:p>
          <w:p w14:paraId="23D09290" w14:textId="6113569C" w:rsidR="005806D7" w:rsidRPr="00ED12D2" w:rsidRDefault="00573F0F" w:rsidP="00573F0F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10" w:author="Cooledge, Craig" w:date="2023-06-29T07:14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GNSS4 - Level 4 Quality Survey Grade Global Navigation Satellite System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393606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Elevation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define ground surface and reference point elevation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7E60AD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2BB4595F" w14:textId="77777777" w:rsidR="005806D7" w:rsidRDefault="005806D7" w:rsidP="005806D7">
            <w:pPr>
              <w:spacing w:after="0" w:line="240" w:lineRule="auto"/>
              <w:rPr>
                <w:ins w:id="311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representing the method by which the elevation measurement was </w:t>
            </w:r>
            <w:proofErr w:type="gramStart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collected</w:t>
            </w:r>
            <w:proofErr w:type="gramEnd"/>
          </w:p>
          <w:p w14:paraId="190B1352" w14:textId="77777777" w:rsidR="005806D7" w:rsidRDefault="005806D7" w:rsidP="005806D7">
            <w:pPr>
              <w:spacing w:after="0" w:line="240" w:lineRule="auto"/>
              <w:rPr>
                <w:ins w:id="312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73DEEB76" w14:textId="77777777" w:rsidR="005806D7" w:rsidRDefault="005806D7" w:rsidP="005806D7">
            <w:pPr>
              <w:spacing w:after="0" w:line="240" w:lineRule="auto"/>
              <w:rPr>
                <w:ins w:id="313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14" w:author="Cooledge, Craig" w:date="2023-06-14T08:50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75A327ED" w14:textId="072FFF5A" w:rsidR="000D7196" w:rsidRPr="00F908F7" w:rsidRDefault="000D7196" w:rsidP="000D7196">
            <w:pPr>
              <w:spacing w:before="100" w:beforeAutospacing="1" w:after="100" w:afterAutospacing="1" w:line="240" w:lineRule="auto"/>
              <w:rPr>
                <w:ins w:id="315" w:author="Cooledge, Craig" w:date="2023-06-29T07:15:00Z"/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ins w:id="316" w:author="Cooledge, Craig" w:date="2023-06-29T07:15:00Z">
              <w:r w:rsidRPr="000D7196">
                <w:rPr>
                  <w:rFonts w:ascii="Segoe UI" w:eastAsia="Times New Roman" w:hAnsi="Segoe UI" w:cs="Segoe UI"/>
                  <w:b/>
                  <w:bCs/>
                  <w:kern w:val="0"/>
                  <w:sz w:val="18"/>
                  <w:szCs w:val="18"/>
                  <w14:ligatures w14:val="none"/>
                </w:rPr>
                <w:t>•DIG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 xml:space="preserve"> - Conventional differential leveling, digital or non-digital, (Federal Geodetic Control Subcommittee, Third Order) based on minimum of 2 geodetic control points. </w:t>
              </w:r>
            </w:ins>
          </w:p>
          <w:p w14:paraId="0F3FB094" w14:textId="77777777" w:rsidR="000D7196" w:rsidRPr="00F908F7" w:rsidRDefault="000D7196" w:rsidP="000D7196">
            <w:pPr>
              <w:spacing w:before="100" w:beforeAutospacing="1" w:after="100" w:afterAutospacing="1" w:line="240" w:lineRule="auto"/>
              <w:rPr>
                <w:ins w:id="317" w:author="Cooledge, Craig" w:date="2023-06-29T07:15:00Z"/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ins w:id="318" w:author="Cooledge, Craig" w:date="2023-06-29T07:15:00Z"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>•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ab/>
              </w:r>
              <w:r w:rsidRPr="000D7196">
                <w:rPr>
                  <w:rFonts w:ascii="Segoe UI" w:eastAsia="Times New Roman" w:hAnsi="Segoe UI" w:cs="Segoe UI"/>
                  <w:b/>
                  <w:bCs/>
                  <w:kern w:val="0"/>
                  <w:sz w:val="18"/>
                  <w:szCs w:val="18"/>
                  <w14:ligatures w14:val="none"/>
                </w:rPr>
                <w:t>TRIG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 xml:space="preserve"> - Trigonometric leveling using total stations (Federal Geodetic Control Subcommittee, Third Order) based on minimum of 2 geodetic control. (May not achieve </w:t>
              </w:r>
              <w:proofErr w:type="gramStart"/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>0.1 foot</w:t>
              </w:r>
              <w:proofErr w:type="gramEnd"/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 xml:space="preserve"> accuracy; may not be compliant with AB2886. Results will vary with length of line and accuracy of equipment utilized.)</w:t>
              </w:r>
            </w:ins>
          </w:p>
          <w:p w14:paraId="6F3A8F27" w14:textId="1965CC73" w:rsidR="005806D7" w:rsidRPr="00ED12D2" w:rsidRDefault="000D7196" w:rsidP="000D7196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19" w:author="Cooledge, Craig" w:date="2023-06-29T07:15:00Z"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>•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ab/>
              </w:r>
              <w:r w:rsidRPr="000D7196">
                <w:rPr>
                  <w:rFonts w:ascii="Segoe UI" w:eastAsia="Times New Roman" w:hAnsi="Segoe UI" w:cs="Segoe UI"/>
                  <w:b/>
                  <w:bCs/>
                  <w:kern w:val="0"/>
                  <w:sz w:val="18"/>
                  <w:szCs w:val="18"/>
                  <w14:ligatures w14:val="none"/>
                </w:rPr>
                <w:t>CGPS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 xml:space="preserve"> - Conventional elevation survey technique (Federal Geodetic Control Subcommittee Third Order) based on minimum of 2 GPS-derived control points (RTK, static, &amp; rapid/fast-static) established from </w:t>
              </w:r>
              <w:r w:rsidRPr="00F908F7">
                <w:rPr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lastRenderedPageBreak/>
                <w:t>HPGN or HPGN-Densification geodetic control points.</w:t>
              </w:r>
            </w:ins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AE62B20" w14:textId="77777777" w:rsidR="005806D7" w:rsidRDefault="005806D7" w:rsidP="005806D7">
            <w:pPr>
              <w:spacing w:after="0" w:line="240" w:lineRule="auto"/>
              <w:rPr>
                <w:ins w:id="320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Altitude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code that best describes method used to determine </w:t>
            </w:r>
            <w:proofErr w:type="gramStart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altitude</w:t>
            </w:r>
            <w:proofErr w:type="gramEnd"/>
          </w:p>
          <w:p w14:paraId="45073F3A" w14:textId="77777777" w:rsidR="005806D7" w:rsidRDefault="005806D7" w:rsidP="005806D7">
            <w:pPr>
              <w:spacing w:after="0" w:line="240" w:lineRule="auto"/>
              <w:rPr>
                <w:ins w:id="321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5F8CAA5F" w14:textId="77777777" w:rsidR="005806D7" w:rsidRDefault="005806D7" w:rsidP="005806D7">
            <w:pPr>
              <w:spacing w:after="0" w:line="240" w:lineRule="auto"/>
              <w:rPr>
                <w:ins w:id="322" w:author="Cooledge, Craig" w:date="2023-06-14T08:5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23" w:author="Cooledge, Craig" w:date="2023-06-14T08:50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36E5A2A2" w14:textId="77777777" w:rsidR="00C512C0" w:rsidRPr="00C512C0" w:rsidRDefault="00C512C0" w:rsidP="00C512C0">
            <w:pPr>
              <w:pStyle w:val="pf0"/>
              <w:rPr>
                <w:ins w:id="324" w:author="Cooledge, Craig" w:date="2023-06-29T07:15:00Z"/>
                <w:rStyle w:val="cf01"/>
              </w:rPr>
            </w:pPr>
            <w:ins w:id="325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</w:r>
              <w:proofErr w:type="gramStart"/>
              <w:r w:rsidRPr="00C512C0">
                <w:rPr>
                  <w:rStyle w:val="cf01"/>
                </w:rPr>
                <w:t>A</w:t>
              </w:r>
              <w:proofErr w:type="gramEnd"/>
              <w:r w:rsidRPr="00C512C0">
                <w:rPr>
                  <w:rStyle w:val="cf01"/>
                </w:rPr>
                <w:t xml:space="preserve"> Altimeter. </w:t>
              </w:r>
            </w:ins>
          </w:p>
          <w:p w14:paraId="229CE8B6" w14:textId="77777777" w:rsidR="00C512C0" w:rsidRPr="00C512C0" w:rsidRDefault="00C512C0" w:rsidP="00C512C0">
            <w:pPr>
              <w:pStyle w:val="pf0"/>
              <w:rPr>
                <w:ins w:id="326" w:author="Cooledge, Craig" w:date="2023-06-29T07:15:00Z"/>
                <w:rStyle w:val="cf01"/>
              </w:rPr>
            </w:pPr>
            <w:ins w:id="327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D Differentially corrected Global Positioning System. </w:t>
              </w:r>
            </w:ins>
          </w:p>
          <w:p w14:paraId="78984902" w14:textId="77777777" w:rsidR="00C512C0" w:rsidRPr="00C512C0" w:rsidRDefault="00C512C0" w:rsidP="00C512C0">
            <w:pPr>
              <w:pStyle w:val="pf0"/>
              <w:rPr>
                <w:ins w:id="328" w:author="Cooledge, Craig" w:date="2023-06-29T07:15:00Z"/>
                <w:rStyle w:val="cf01"/>
              </w:rPr>
            </w:pPr>
            <w:ins w:id="329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F Survey-grade GPSF </w:t>
              </w:r>
            </w:ins>
          </w:p>
          <w:p w14:paraId="0535C917" w14:textId="77777777" w:rsidR="00C512C0" w:rsidRPr="00C512C0" w:rsidRDefault="00C512C0" w:rsidP="00C512C0">
            <w:pPr>
              <w:pStyle w:val="pf0"/>
              <w:rPr>
                <w:ins w:id="330" w:author="Cooledge, Craig" w:date="2023-06-29T07:15:00Z"/>
                <w:rStyle w:val="cf01"/>
              </w:rPr>
            </w:pPr>
            <w:ins w:id="331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I Interferometric Synthetic Aperture Radar, airplane </w:t>
              </w:r>
            </w:ins>
          </w:p>
          <w:p w14:paraId="7B703877" w14:textId="77777777" w:rsidR="00C512C0" w:rsidRPr="00C512C0" w:rsidRDefault="00C512C0" w:rsidP="00C512C0">
            <w:pPr>
              <w:pStyle w:val="pf0"/>
              <w:rPr>
                <w:ins w:id="332" w:author="Cooledge, Craig" w:date="2023-06-29T07:15:00Z"/>
                <w:rStyle w:val="cf01"/>
              </w:rPr>
            </w:pPr>
            <w:ins w:id="333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J Light Detection </w:t>
              </w:r>
              <w:proofErr w:type="gramStart"/>
              <w:r w:rsidRPr="00C512C0">
                <w:rPr>
                  <w:rStyle w:val="cf01"/>
                </w:rPr>
                <w:t>And</w:t>
              </w:r>
              <w:proofErr w:type="gramEnd"/>
              <w:r w:rsidRPr="00C512C0">
                <w:rPr>
                  <w:rStyle w:val="cf01"/>
                </w:rPr>
                <w:t xml:space="preserve"> Ranging, airplane </w:t>
              </w:r>
            </w:ins>
          </w:p>
          <w:p w14:paraId="1B332784" w14:textId="77777777" w:rsidR="00C512C0" w:rsidRPr="00C512C0" w:rsidRDefault="00C512C0" w:rsidP="00C512C0">
            <w:pPr>
              <w:pStyle w:val="pf0"/>
              <w:rPr>
                <w:ins w:id="334" w:author="Cooledge, Craig" w:date="2023-06-29T07:15:00Z"/>
                <w:rStyle w:val="cf01"/>
              </w:rPr>
            </w:pPr>
            <w:ins w:id="335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L Level or other surveyed method. </w:t>
              </w:r>
            </w:ins>
          </w:p>
          <w:p w14:paraId="147FB737" w14:textId="77777777" w:rsidR="00C512C0" w:rsidRPr="00C512C0" w:rsidRDefault="00C512C0" w:rsidP="00C512C0">
            <w:pPr>
              <w:pStyle w:val="pf0"/>
              <w:rPr>
                <w:ins w:id="336" w:author="Cooledge, Craig" w:date="2023-06-29T07:15:00Z"/>
                <w:rStyle w:val="cf01"/>
              </w:rPr>
            </w:pPr>
            <w:ins w:id="337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M Interpolated from topographic map. </w:t>
              </w:r>
            </w:ins>
          </w:p>
          <w:p w14:paraId="02A47EAB" w14:textId="77777777" w:rsidR="00C512C0" w:rsidRPr="00C512C0" w:rsidRDefault="00C512C0" w:rsidP="00C512C0">
            <w:pPr>
              <w:pStyle w:val="pf0"/>
              <w:rPr>
                <w:ins w:id="338" w:author="Cooledge, Craig" w:date="2023-06-29T07:15:00Z"/>
                <w:rStyle w:val="cf01"/>
              </w:rPr>
            </w:pPr>
            <w:ins w:id="339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N Interpolated from Digital Elevation Model </w:t>
              </w:r>
            </w:ins>
          </w:p>
          <w:p w14:paraId="7B9C16BF" w14:textId="77777777" w:rsidR="00C512C0" w:rsidRPr="00C512C0" w:rsidRDefault="00C512C0" w:rsidP="00C512C0">
            <w:pPr>
              <w:pStyle w:val="pf0"/>
              <w:rPr>
                <w:ins w:id="340" w:author="Cooledge, Craig" w:date="2023-06-29T07:15:00Z"/>
                <w:rStyle w:val="cf01"/>
              </w:rPr>
            </w:pPr>
            <w:ins w:id="341" w:author="Cooledge, Craig" w:date="2023-06-29T07:15:00Z">
              <w:r w:rsidRPr="00C512C0">
                <w:rPr>
                  <w:rStyle w:val="cf01"/>
                </w:rPr>
                <w:lastRenderedPageBreak/>
                <w:t>•</w:t>
              </w:r>
              <w:r w:rsidRPr="00C512C0">
                <w:rPr>
                  <w:rStyle w:val="cf01"/>
                </w:rPr>
                <w:tab/>
                <w:t xml:space="preserve">R Reported method of determination. </w:t>
              </w:r>
            </w:ins>
          </w:p>
          <w:p w14:paraId="2E21992C" w14:textId="77777777" w:rsidR="00C512C0" w:rsidRPr="00C512C0" w:rsidRDefault="00C512C0" w:rsidP="00C512C0">
            <w:pPr>
              <w:pStyle w:val="pf0"/>
              <w:rPr>
                <w:ins w:id="342" w:author="Cooledge, Craig" w:date="2023-06-29T07:15:00Z"/>
                <w:rStyle w:val="cf01"/>
              </w:rPr>
            </w:pPr>
            <w:ins w:id="343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W GNSS1 - Level 1 Quality Survey Grade Global Navigation Satellite System </w:t>
              </w:r>
            </w:ins>
          </w:p>
          <w:p w14:paraId="59FDFA3C" w14:textId="77777777" w:rsidR="00C512C0" w:rsidRPr="00C512C0" w:rsidRDefault="00C512C0" w:rsidP="00C512C0">
            <w:pPr>
              <w:pStyle w:val="pf0"/>
              <w:rPr>
                <w:ins w:id="344" w:author="Cooledge, Craig" w:date="2023-06-29T07:15:00Z"/>
                <w:rStyle w:val="cf01"/>
              </w:rPr>
            </w:pPr>
            <w:ins w:id="345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X GNSS2 - Level 2 Quality Survey Grade Global Navigation Satellite System </w:t>
              </w:r>
            </w:ins>
          </w:p>
          <w:p w14:paraId="7F75B40C" w14:textId="77777777" w:rsidR="00C512C0" w:rsidRPr="00C512C0" w:rsidRDefault="00C512C0" w:rsidP="00C512C0">
            <w:pPr>
              <w:pStyle w:val="pf0"/>
              <w:rPr>
                <w:ins w:id="346" w:author="Cooledge, Craig" w:date="2023-06-29T07:15:00Z"/>
                <w:rStyle w:val="cf01"/>
              </w:rPr>
            </w:pPr>
            <w:ins w:id="347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Y GNSS3 - Level 3 Quality Survey Grade Global Navigation Satellite System </w:t>
              </w:r>
            </w:ins>
          </w:p>
          <w:p w14:paraId="3492BC16" w14:textId="618931E9" w:rsidR="005806D7" w:rsidRPr="00ED12D2" w:rsidRDefault="00C512C0" w:rsidP="00C512C0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48" w:author="Cooledge, Craig" w:date="2023-06-29T07:15:00Z">
              <w:r w:rsidRPr="00C512C0">
                <w:rPr>
                  <w:rStyle w:val="cf01"/>
                </w:rPr>
                <w:t>•</w:t>
              </w:r>
              <w:r w:rsidRPr="00C512C0">
                <w:rPr>
                  <w:rStyle w:val="cf01"/>
                </w:rPr>
                <w:tab/>
                <w:t xml:space="preserve">Z GNSS4 - Level 4 Quality Survey Grade Global Navigation Satellite System 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C4667A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  <w:tc>
          <w:tcPr>
            <w:tcW w:w="4317" w:type="dxa"/>
          </w:tcPr>
          <w:p w14:paraId="64D269E7" w14:textId="6DFC59AB" w:rsidR="005806D7" w:rsidRPr="00BF0E7D" w:rsidRDefault="005806D7" w:rsidP="005806D7">
            <w:pPr>
              <w:rPr>
                <w:ins w:id="349" w:author="Cooledge, Craig" w:date="2023-06-14T07:08:00Z"/>
                <w:rFonts w:ascii="Jacobs Chronos" w:hAnsi="Jacobs Chronos" w:cs="Jacobs Chronos"/>
                <w:color w:val="000000"/>
              </w:rPr>
            </w:pPr>
            <w:ins w:id="350" w:author="Cooledge, Craig" w:date="2023-06-14T07:08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Elevation Determination Method</w:t>
              </w:r>
            </w:ins>
            <w:ins w:id="351" w:author="Cooledge, Craig" w:date="2023-09-04T07:36:00Z">
              <w:r w:rsidR="000E4471" w:rsidRPr="00BF0E7D">
                <w:rPr>
                  <w:rFonts w:ascii="Jacobs Chronos" w:hAnsi="Jacobs Chronos" w:cs="Jacobs Chronos"/>
                  <w:color w:val="000000"/>
                </w:rPr>
                <w:t xml:space="preserve"> - Method used to determine </w:t>
              </w:r>
              <w:proofErr w:type="gramStart"/>
              <w:r w:rsidR="000E4471" w:rsidRPr="00BF0E7D">
                <w:rPr>
                  <w:rFonts w:ascii="Jacobs Chronos" w:hAnsi="Jacobs Chronos" w:cs="Jacobs Chronos"/>
                  <w:color w:val="000000"/>
                </w:rPr>
                <w:t>elevation</w:t>
              </w:r>
            </w:ins>
            <w:proofErr w:type="gramEnd"/>
          </w:p>
          <w:p w14:paraId="4A27935F" w14:textId="140E2E5A" w:rsidR="005806D7" w:rsidRPr="00F7766C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7B28A0AE" w14:textId="3C4708E3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CB0ED21" w14:textId="2353300A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Elevation </w:t>
            </w:r>
            <w:ins w:id="352" w:author="Cooledge, Craig" w:date="2023-06-14T05:57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Vertical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Datum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8B89013" w14:textId="77777777" w:rsidR="005806D7" w:rsidRDefault="005806D7" w:rsidP="005806D7">
            <w:pPr>
              <w:spacing w:after="0" w:line="240" w:lineRule="auto"/>
              <w:rPr>
                <w:ins w:id="353" w:author="Cooledge, Craig" w:date="2023-06-14T05:5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Vertical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Vertical datum associated with elevation measurements.</w:t>
            </w:r>
          </w:p>
          <w:p w14:paraId="30AC904D" w14:textId="77777777" w:rsidR="005806D7" w:rsidRDefault="005806D7" w:rsidP="005806D7">
            <w:pPr>
              <w:spacing w:after="0" w:line="240" w:lineRule="auto"/>
              <w:rPr>
                <w:ins w:id="354" w:author="Cooledge, Craig" w:date="2023-06-14T05:5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66F951DB" w14:textId="77777777" w:rsidR="005806D7" w:rsidRDefault="005806D7" w:rsidP="005806D7">
            <w:pPr>
              <w:spacing w:after="0" w:line="240" w:lineRule="auto"/>
              <w:rPr>
                <w:ins w:id="355" w:author="Cooledge, Craig" w:date="2023-06-14T05:5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56" w:author="Cooledge, Craig" w:date="2023-06-14T05:59:00Z">
              <w:r w:rsidRPr="009B4693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Format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 NAVD88 (recommended)</w:t>
              </w:r>
            </w:ins>
          </w:p>
          <w:p w14:paraId="05C63792" w14:textId="77777777" w:rsidR="005806D7" w:rsidRDefault="005806D7" w:rsidP="005806D7">
            <w:pPr>
              <w:spacing w:after="0" w:line="240" w:lineRule="auto"/>
              <w:rPr>
                <w:ins w:id="357" w:author="Cooledge, Craig" w:date="2023-06-14T05:5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5A8600ED" w14:textId="204E9CEE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58" w:author="Cooledge, Craig" w:date="2023-06-14T05:59:00Z">
              <w:r w:rsidRPr="009B4693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Reporting Accuracy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 tenth of a foot or greater accuracy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DE5A5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A3C981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71A2A38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representing datum from which elevation was determined.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NAVD88 preferred.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769878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NGVD29 or NAVD88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6822DE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FE908CB" w14:textId="65A64F64" w:rsidR="005806D7" w:rsidRPr="00F7766C" w:rsidRDefault="005806D7" w:rsidP="005806D7">
            <w:pPr>
              <w:rPr>
                <w:ins w:id="359" w:author="Cooledge, Craig" w:date="2023-06-14T07:09:00Z"/>
                <w:rFonts w:ascii="Jacobs Chronos" w:hAnsi="Jacobs Chronos" w:cs="Jacobs Chronos"/>
                <w:b/>
                <w:bCs/>
                <w:color w:val="000000"/>
              </w:rPr>
            </w:pPr>
            <w:ins w:id="360" w:author="Cooledge, Craig" w:date="2023-06-14T07:09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Vertical Datum</w:t>
              </w:r>
            </w:ins>
            <w:ins w:id="361" w:author="Cooledge, Craig" w:date="2023-09-04T07:36:00Z">
              <w:r w:rsidR="00A24111" w:rsidRPr="00BF0E7D">
                <w:rPr>
                  <w:rFonts w:ascii="Jacobs Chronos" w:hAnsi="Jacobs Chronos" w:cs="Jacobs Chronos"/>
                  <w:color w:val="000000"/>
                </w:rPr>
                <w:t xml:space="preserve"> - Datum of vertical coordinate/elevation</w:t>
              </w:r>
            </w:ins>
          </w:p>
          <w:p w14:paraId="0C2CADF5" w14:textId="77777777" w:rsidR="005806D7" w:rsidRPr="00F7766C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33DDD169" w14:textId="78623939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A92D6B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Accuracy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43AB068" w14:textId="77777777" w:rsidR="005806D7" w:rsidRDefault="005806D7" w:rsidP="005806D7">
            <w:pPr>
              <w:spacing w:after="0" w:line="240" w:lineRule="auto"/>
              <w:rPr>
                <w:ins w:id="362" w:author="Cooledge, Craig" w:date="2023-06-14T08:4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</w:t>
            </w:r>
            <w:del w:id="363" w:author="Cooledge, Craig" w:date="2023-06-14T06:01:00Z">
              <w:r w:rsidRPr="00ED12D2" w:rsidDel="00A20C6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the elevation method used to define ground surface and reference point elevation.</w:delText>
              </w:r>
            </w:del>
            <w:ins w:id="364" w:author="Cooledge, Craig" w:date="2023-06-14T06:01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elevation measurements.</w:t>
              </w:r>
            </w:ins>
          </w:p>
          <w:p w14:paraId="59629E51" w14:textId="77777777" w:rsidR="005806D7" w:rsidRDefault="005806D7" w:rsidP="005806D7">
            <w:pPr>
              <w:spacing w:after="0" w:line="240" w:lineRule="auto"/>
              <w:rPr>
                <w:ins w:id="365" w:author="Cooledge, Craig" w:date="2023-06-14T08:4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2081E0F7" w14:textId="77777777" w:rsidR="005806D7" w:rsidRDefault="005806D7" w:rsidP="005806D7">
            <w:pPr>
              <w:spacing w:after="0" w:line="240" w:lineRule="auto"/>
              <w:rPr>
                <w:ins w:id="366" w:author="Cooledge, Craig" w:date="2023-06-14T08:4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67" w:author="Cooledge, Craig" w:date="2023-06-14T08:41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028F6923" w14:textId="77777777" w:rsidR="00D437F3" w:rsidRPr="003B09EF" w:rsidRDefault="00D437F3" w:rsidP="00D437F3">
            <w:pPr>
              <w:spacing w:after="0" w:line="240" w:lineRule="auto"/>
              <w:rPr>
                <w:ins w:id="368" w:author="Cooledge, Craig" w:date="2023-06-29T07:15:00Z"/>
                <w:rFonts w:asciiTheme="majorHAnsi" w:eastAsia="Times New Roman" w:hAnsiTheme="majorHAnsi" w:cstheme="majorHAnsi"/>
                <w:color w:val="000000"/>
              </w:rPr>
            </w:pPr>
            <w:ins w:id="369" w:author="Cooledge, Craig" w:date="2023-06-29T07:15:00Z">
              <w:r w:rsidRPr="003B09EF">
                <w:rPr>
                  <w:rFonts w:asciiTheme="majorHAnsi" w:eastAsia="Times New Roman" w:hAnsiTheme="majorHAnsi" w:cstheme="majorHAnsi"/>
                  <w:color w:val="000000"/>
                </w:rPr>
                <w:t>• 0.1 feet</w:t>
              </w:r>
            </w:ins>
          </w:p>
          <w:p w14:paraId="52C108CE" w14:textId="77777777" w:rsidR="00D437F3" w:rsidRPr="003B09EF" w:rsidRDefault="00D437F3" w:rsidP="00D437F3">
            <w:pPr>
              <w:spacing w:after="0" w:line="240" w:lineRule="auto"/>
              <w:rPr>
                <w:ins w:id="370" w:author="Cooledge, Craig" w:date="2023-06-29T07:15:00Z"/>
                <w:rFonts w:asciiTheme="majorHAnsi" w:eastAsia="Times New Roman" w:hAnsiTheme="majorHAnsi" w:cstheme="majorHAnsi"/>
                <w:color w:val="000000"/>
              </w:rPr>
            </w:pPr>
            <w:ins w:id="371" w:author="Cooledge, Craig" w:date="2023-06-29T07:15:00Z">
              <w:r w:rsidRPr="003B09EF">
                <w:rPr>
                  <w:rFonts w:asciiTheme="majorHAnsi" w:eastAsia="Times New Roman" w:hAnsiTheme="majorHAnsi" w:cstheme="majorHAnsi"/>
                  <w:color w:val="000000"/>
                </w:rPr>
                <w:t>• 0.01 feet</w:t>
              </w:r>
            </w:ins>
          </w:p>
          <w:p w14:paraId="527B9D4E" w14:textId="77777777" w:rsidR="00D437F3" w:rsidRPr="003B09EF" w:rsidRDefault="00D437F3" w:rsidP="00D437F3">
            <w:pPr>
              <w:spacing w:after="0" w:line="240" w:lineRule="auto"/>
              <w:rPr>
                <w:ins w:id="372" w:author="Cooledge, Craig" w:date="2023-06-29T07:15:00Z"/>
                <w:rFonts w:asciiTheme="majorHAnsi" w:eastAsia="Times New Roman" w:hAnsiTheme="majorHAnsi" w:cstheme="majorHAnsi"/>
                <w:color w:val="000000"/>
              </w:rPr>
            </w:pPr>
            <w:ins w:id="373" w:author="Cooledge, Craig" w:date="2023-06-29T07:15:00Z">
              <w:r w:rsidRPr="003B09EF">
                <w:rPr>
                  <w:rFonts w:asciiTheme="majorHAnsi" w:eastAsia="Times New Roman" w:hAnsiTheme="majorHAnsi" w:cstheme="majorHAnsi"/>
                  <w:color w:val="000000"/>
                </w:rPr>
                <w:lastRenderedPageBreak/>
                <w:t>• 0.001 feet</w:t>
              </w:r>
            </w:ins>
          </w:p>
          <w:p w14:paraId="6B4E9B57" w14:textId="77777777" w:rsidR="00D437F3" w:rsidRPr="003B09EF" w:rsidRDefault="00D437F3" w:rsidP="00D437F3">
            <w:pPr>
              <w:spacing w:after="0" w:line="240" w:lineRule="auto"/>
              <w:rPr>
                <w:ins w:id="374" w:author="Cooledge, Craig" w:date="2023-06-29T07:15:00Z"/>
                <w:rFonts w:asciiTheme="majorHAnsi" w:eastAsia="Times New Roman" w:hAnsiTheme="majorHAnsi" w:cstheme="majorHAnsi"/>
                <w:color w:val="000000"/>
              </w:rPr>
            </w:pPr>
            <w:ins w:id="375" w:author="Cooledge, Craig" w:date="2023-06-29T07:15:00Z">
              <w:r w:rsidRPr="003B09EF">
                <w:rPr>
                  <w:rFonts w:asciiTheme="majorHAnsi" w:eastAsia="Times New Roman" w:hAnsiTheme="majorHAnsi" w:cstheme="majorHAnsi"/>
                  <w:color w:val="000000"/>
                </w:rPr>
                <w:t>• 1 foot</w:t>
              </w:r>
            </w:ins>
          </w:p>
          <w:p w14:paraId="5540459A" w14:textId="41AA48EC" w:rsidR="005806D7" w:rsidRPr="00ED12D2" w:rsidRDefault="00D437F3" w:rsidP="00D437F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76" w:author="Cooledge, Craig" w:date="2023-06-29T07:15:00Z">
              <w:r w:rsidRPr="003B09EF">
                <w:rPr>
                  <w:rFonts w:asciiTheme="majorHAnsi" w:eastAsia="Times New Roman" w:hAnsiTheme="majorHAnsi" w:cstheme="majorHAnsi"/>
                  <w:color w:val="000000"/>
                </w:rPr>
                <w:t>• Unknown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BAF5B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Elevation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the elevation method used to define ground surface and reference point elevation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871665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216FF0E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ELEV_ACC_VAL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range of the absolute elevation measurement report in centimeters at the 95% confidence interval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E7A54F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that best describes accuracy of altitude in terms of possible error, in feet.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61B642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B3A2B87" w14:textId="28A32900" w:rsidR="005806D7" w:rsidRPr="00F7766C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377" w:author="Cooledge, Craig" w:date="2023-06-14T07:09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Elevation Accuracy</w:t>
              </w:r>
            </w:ins>
            <w:ins w:id="378" w:author="Cooledge, Craig" w:date="2023-09-04T07:36:00Z">
              <w:r w:rsidR="00A24111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A24111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Accuracy of elevation</w:t>
              </w:r>
            </w:ins>
          </w:p>
        </w:tc>
      </w:tr>
      <w:tr w:rsidR="005806D7" w:rsidRPr="00ED12D2" w14:paraId="67B4F57A" w14:textId="767D95C2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B7672F" w14:textId="23D5209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Surveyor</w:t>
            </w:r>
            <w:ins w:id="379" w:author="Cooledge, Craig" w:date="2023-06-14T06:00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 Name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9FE5F34" w14:textId="445B690F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Surveyor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collecting the elevation measurement</w:t>
            </w:r>
            <w:ins w:id="380" w:author="Cooledge, Craig" w:date="2023-06-14T06:02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s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E96FB4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1336F4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7D41848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ELEV_SURVEY_ORG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collecting the elevation measurement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586520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0519A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AE720A6" w14:textId="77B7AD4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81" w:author="Cooledge, Craig" w:date="2023-06-14T07:09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1D73387C" w14:textId="560A0463" w:rsidTr="65A60078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43A27CF" w14:textId="54272411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Elevation </w:t>
            </w:r>
            <w:ins w:id="382" w:author="Cooledge, Craig" w:date="2023-06-14T06:03:00Z">
              <w:r w:rsidRPr="00376946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Survey Field Notes</w:t>
              </w:r>
            </w:ins>
            <w:del w:id="383" w:author="Cooledge, Craig" w:date="2023-06-14T06:03:00Z">
              <w:r w:rsidRPr="006158CA" w:rsidDel="005E54D9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Description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615E58C" w14:textId="746A06E6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 Field Notes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Any additional notes </w:t>
            </w:r>
            <w:del w:id="384" w:author="Cooledge, Craig" w:date="2023-06-14T06:03:00Z">
              <w:r w:rsidRPr="00ED12D2" w:rsidDel="00D061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on </w:delText>
              </w:r>
            </w:del>
            <w:ins w:id="385" w:author="Cooledge, Craig" w:date="2023-06-14T06:0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from the field during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elevation survey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114124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A0E5FF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0484AB3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ELEV_DESC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information pertaining to the survey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0A891E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DF2249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957223B" w14:textId="5EA621B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86" w:author="Cooledge, Craig" w:date="2023-06-14T07:1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6BA8C43F" w14:textId="0E614A5E" w:rsidTr="65A60078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84AAF48" w14:textId="12E19EC3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387" w:author="Cooledge, Craig" w:date="2023-06-14T06:04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Well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Riser Height</w:t>
            </w:r>
            <w:ins w:id="388" w:author="Cooledge, Craig" w:date="2023-06-14T06:04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 (RHT)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4334CE1" w14:textId="77D3E42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Riser Height (RHT)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distance from ground surface to top of well casing.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RHT = RPE - 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  <w:ins w:id="389" w:author="Cooledge, Craig" w:date="2023-06-14T06:0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accuracy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F19008C" w14:textId="7122553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90" w:author="Cooledge, Craig" w:date="2023-06-12T11:01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Automatically Calculated (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  <w:ins w:id="391" w:author="Cooledge, Craig" w:date="2023-06-12T11:01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)</w:t>
              </w:r>
            </w:ins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D36C629" w14:textId="1C9B715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92" w:author="Cooledge, Craig" w:date="2023-06-12T11:02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Automatically Calculated (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  <w:ins w:id="393" w:author="Cooledge, Craig" w:date="2023-06-12T11:02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)</w:t>
              </w:r>
            </w:ins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95D01CA" w14:textId="2CD50251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RISER_HT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distance from ground surface to top of well casing reported as a positive or negative value to a hundredth of a foot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01A75A2" w14:textId="0815AEE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394" w:author="Cooledge, Craig" w:date="2023-06-14T08:16:00Z">
              <w:r w:rsidRPr="00ED12D2" w:rsidDel="001C261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not </w:delText>
              </w:r>
            </w:del>
            <w:ins w:id="395" w:author="Cooledge, Craig" w:date="2023-06-14T08:16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ot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1F73C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56EC121" w14:textId="53D6008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396" w:author="Cooledge, Craig" w:date="2023-06-14T07:1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229BC0AD" w14:textId="6E136E12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47D9EDF" w14:textId="67534CDE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Total</w:t>
            </w:r>
            <w:ins w:id="397" w:author="Cooledge, Craig" w:date="2023-06-14T06:05:00Z">
              <w:r w:rsidRPr="65A60078">
                <w:rPr>
                  <w:rFonts w:ascii="Jacobs Chronos" w:eastAsia="Times New Roman" w:hAnsi="Jacobs Chronos" w:cs="Jacobs Chronos"/>
                  <w:b/>
                  <w:bCs/>
                </w:rPr>
                <w:t xml:space="preserve"> Well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 Depth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8C3116E" w14:textId="796FBF30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Total 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the well</w:t>
            </w:r>
            <w:ins w:id="398" w:author="Jeanna Long" w:date="2023-06-14T16:49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below ground surface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  <w:ins w:id="399" w:author="Cooledge, Craig" w:date="2023-06-14T06:05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 xml:space="preserve"> below </w:t>
              </w:r>
              <w:del w:id="400" w:author="Jeanna Long" w:date="2023-06-14T16:37:00Z">
                <w:r w:rsidRPr="65A60078" w:rsidDel="00DE13B9">
                  <w:rPr>
                    <w:rFonts w:ascii="Jacobs Chronos" w:eastAsia="Times New Roman" w:hAnsi="Jacobs Chronos" w:cs="Jacobs Chronos"/>
                    <w:color w:val="000000" w:themeColor="text1"/>
                  </w:rPr>
                  <w:delText xml:space="preserve">RPE or </w:delText>
                </w:r>
              </w:del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GSE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2449FC3" w14:textId="3451415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  <w:ins w:id="401" w:author="Cooledge, Craig" w:date="2023-06-14T06:0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accuracy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DB1D202" w14:textId="728E1AA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 well's total casing depth or open borehol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depth below ground surface in feet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9D26C3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88E83D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TOT_DEPTH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of well measured in the field during the sampling event from top of well casing to "bottom" of well reported to hundredth of a foot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E64FE1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of well in feet below land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Hole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Total depth to which the hole is drilled in feet below land surface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3738AA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feet from surface</w:t>
            </w:r>
          </w:p>
        </w:tc>
        <w:tc>
          <w:tcPr>
            <w:tcW w:w="4317" w:type="dxa"/>
          </w:tcPr>
          <w:tbl>
            <w:tblPr>
              <w:tblW w:w="4035" w:type="dxa"/>
              <w:tblLook w:val="04A0" w:firstRow="1" w:lastRow="0" w:firstColumn="1" w:lastColumn="0" w:noHBand="0" w:noVBand="1"/>
            </w:tblPr>
            <w:tblGrid>
              <w:gridCol w:w="4035"/>
            </w:tblGrid>
            <w:tr w:rsidR="005806D7" w:rsidRPr="00610401" w14:paraId="0BA1007B" w14:textId="77777777" w:rsidTr="00BF0E7D">
              <w:trPr>
                <w:trHeight w:val="300"/>
                <w:ins w:id="402" w:author="Cooledge, Craig" w:date="2023-06-14T07:10:00Z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4BCEF" w14:textId="2BA06B9C" w:rsidR="005806D7" w:rsidRPr="00F7766C" w:rsidRDefault="005806D7" w:rsidP="005806D7">
                  <w:pPr>
                    <w:spacing w:after="0" w:line="240" w:lineRule="auto"/>
                    <w:rPr>
                      <w:ins w:id="403" w:author="Cooledge, Craig" w:date="2023-06-14T07:10:00Z"/>
                      <w:rFonts w:ascii="Jacobs Chronos" w:eastAsia="Times New Roman" w:hAnsi="Jacobs Chronos" w:cs="Jacobs Chronos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ins w:id="404" w:author="Cooledge, Craig" w:date="2023-06-14T07:10:00Z">
                    <w:r w:rsidRPr="00F7766C">
                      <w:rPr>
                        <w:rFonts w:ascii="Jacobs Chronos" w:eastAsia="Times New Roman" w:hAnsi="Jacobs Chronos" w:cs="Jacobs Chronos"/>
                        <w:b/>
                        <w:bCs/>
                        <w:color w:val="000000"/>
                        <w:kern w:val="0"/>
                        <w14:ligatures w14:val="none"/>
                      </w:rPr>
                      <w:t>Total Drill Depth</w:t>
                    </w:r>
                  </w:ins>
                  <w:ins w:id="405" w:author="Cooledge, Craig" w:date="2023-09-04T07:37:00Z">
                    <w:r w:rsidR="00D05CBF">
                      <w:rPr>
                        <w:rFonts w:ascii="Jacobs Chronos" w:eastAsia="Times New Roman" w:hAnsi="Jacobs Chronos" w:cs="Jacobs Chronos"/>
                        <w:b/>
                        <w:bCs/>
                        <w:color w:val="000000"/>
                        <w:kern w:val="0"/>
                        <w14:ligatures w14:val="none"/>
                      </w:rPr>
                      <w:t xml:space="preserve"> - </w:t>
                    </w:r>
                    <w:r w:rsidR="00D05CBF" w:rsidRPr="00BF0E7D">
                      <w:rPr>
                        <w:rFonts w:ascii="Jacobs Chronos" w:eastAsia="Times New Roman" w:hAnsi="Jacobs Chronos" w:cs="Jacobs Chronos"/>
                        <w:color w:val="000000"/>
                        <w:kern w:val="0"/>
                        <w14:ligatures w14:val="none"/>
                      </w:rPr>
                      <w:t>Total drill depth</w:t>
                    </w:r>
                  </w:ins>
                </w:p>
              </w:tc>
            </w:tr>
            <w:tr w:rsidR="005806D7" w:rsidRPr="00610401" w14:paraId="162FEA08" w14:textId="77777777" w:rsidTr="00BF0E7D">
              <w:trPr>
                <w:trHeight w:val="369"/>
                <w:ins w:id="406" w:author="Cooledge, Craig" w:date="2023-06-14T07:10:00Z"/>
              </w:trPr>
              <w:tc>
                <w:tcPr>
                  <w:tcW w:w="40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E3A34" w14:textId="77777777" w:rsidR="00D05CBF" w:rsidRDefault="00D05CBF" w:rsidP="005806D7">
                  <w:pPr>
                    <w:spacing w:after="0" w:line="240" w:lineRule="auto"/>
                    <w:rPr>
                      <w:ins w:id="407" w:author="Cooledge, Craig" w:date="2023-09-04T07:37:00Z"/>
                      <w:rFonts w:ascii="Jacobs Chronos" w:eastAsia="Times New Roman" w:hAnsi="Jacobs Chronos" w:cs="Jacobs Chronos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</w:p>
                <w:p w14:paraId="3A9C387D" w14:textId="2DB23F12" w:rsidR="005806D7" w:rsidRPr="00F7766C" w:rsidRDefault="005806D7" w:rsidP="005806D7">
                  <w:pPr>
                    <w:spacing w:after="0" w:line="240" w:lineRule="auto"/>
                    <w:rPr>
                      <w:ins w:id="408" w:author="Cooledge, Craig" w:date="2023-06-14T07:10:00Z"/>
                      <w:rFonts w:ascii="Jacobs Chronos" w:eastAsia="Times New Roman" w:hAnsi="Jacobs Chronos" w:cs="Jacobs Chronos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ins w:id="409" w:author="Cooledge, Craig" w:date="2023-06-14T07:10:00Z">
                    <w:r w:rsidRPr="00F7766C">
                      <w:rPr>
                        <w:rFonts w:ascii="Jacobs Chronos" w:eastAsia="Times New Roman" w:hAnsi="Jacobs Chronos" w:cs="Jacobs Chronos"/>
                        <w:b/>
                        <w:bCs/>
                        <w:color w:val="000000"/>
                        <w:kern w:val="0"/>
                        <w14:ligatures w14:val="none"/>
                      </w:rPr>
                      <w:t>Total Completed Depth</w:t>
                    </w:r>
                  </w:ins>
                  <w:ins w:id="410" w:author="Cooledge, Craig" w:date="2023-09-04T07:45:00Z">
                    <w:r w:rsidR="005E56BE">
                      <w:rPr>
                        <w:rFonts w:ascii="Jacobs Chronos" w:eastAsia="Times New Roman" w:hAnsi="Jacobs Chronos" w:cs="Jacobs Chronos"/>
                        <w:b/>
                        <w:bCs/>
                        <w:color w:val="000000"/>
                        <w:kern w:val="0"/>
                        <w14:ligatures w14:val="none"/>
                      </w:rPr>
                      <w:t xml:space="preserve"> </w:t>
                    </w:r>
                    <w:r w:rsidR="00E42B31">
                      <w:rPr>
                        <w:rFonts w:ascii="Jacobs Chronos" w:eastAsia="Times New Roman" w:hAnsi="Jacobs Chronos" w:cs="Jacobs Chronos"/>
                        <w:b/>
                        <w:bCs/>
                        <w:color w:val="000000"/>
                        <w:kern w:val="0"/>
                        <w14:ligatures w14:val="none"/>
                      </w:rPr>
                      <w:t xml:space="preserve">- </w:t>
                    </w:r>
                    <w:r w:rsidR="00E42B31" w:rsidRPr="00BF0E7D">
                      <w:rPr>
                        <w:rFonts w:ascii="Jacobs Chronos" w:eastAsia="Times New Roman" w:hAnsi="Jacobs Chronos" w:cs="Jacobs Chronos"/>
                        <w:color w:val="000000"/>
                        <w:kern w:val="0"/>
                        <w14:ligatures w14:val="none"/>
                      </w:rPr>
                      <w:t>Depth to which well was completed, converted from text to number</w:t>
                    </w:r>
                  </w:ins>
                </w:p>
              </w:tc>
            </w:tr>
          </w:tbl>
          <w:p w14:paraId="7A728B4B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61FD984F" w14:textId="77777777" w:rsidTr="65A60078">
        <w:trPr>
          <w:gridAfter w:val="1"/>
          <w:wAfter w:w="25" w:type="dxa"/>
          <w:trHeight w:val="1800"/>
          <w:ins w:id="411" w:author="Cooledge, Craig" w:date="2023-06-14T06:07:00Z"/>
        </w:trPr>
        <w:tc>
          <w:tcPr>
            <w:tcW w:w="2110" w:type="dxa"/>
            <w:shd w:val="clear" w:color="auto" w:fill="auto"/>
            <w:noWrap/>
            <w:vAlign w:val="center"/>
          </w:tcPr>
          <w:p w14:paraId="09C3668C" w14:textId="499B95BB" w:rsidR="005806D7" w:rsidRPr="006158CA" w:rsidRDefault="005806D7" w:rsidP="005806D7">
            <w:pPr>
              <w:spacing w:after="0" w:line="240" w:lineRule="auto"/>
              <w:rPr>
                <w:ins w:id="412" w:author="Cooledge, Craig" w:date="2023-06-14T06:07:00Z"/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413" w:author="Cooledge, Craig" w:date="2023-06-14T08:55:00Z">
              <w:r w:rsidDel="00A756FC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lastRenderedPageBreak/>
                <w:delText>Well Completion Type</w:delText>
              </w:r>
            </w:del>
            <w:ins w:id="414" w:author="Cooledge, Craig" w:date="2023-06-14T08:5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Type of Opening</w:t>
              </w:r>
            </w:ins>
          </w:p>
        </w:tc>
        <w:tc>
          <w:tcPr>
            <w:tcW w:w="2627" w:type="dxa"/>
            <w:shd w:val="clear" w:color="auto" w:fill="B8C3D2"/>
            <w:vAlign w:val="center"/>
          </w:tcPr>
          <w:p w14:paraId="6A433A7D" w14:textId="35FC5F81" w:rsidR="005806D7" w:rsidRPr="00F7766C" w:rsidRDefault="005806D7" w:rsidP="005806D7">
            <w:pPr>
              <w:spacing w:after="0" w:line="240" w:lineRule="auto"/>
              <w:rPr>
                <w:ins w:id="415" w:author="Cooledge, Craig" w:date="2023-06-14T06:0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416" w:author="Cooledge, Craig" w:date="2023-06-14T08:55:00Z">
              <w:r w:rsidRPr="00F7766C" w:rsidDel="00A756F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Well Completion Type</w:delText>
              </w:r>
            </w:del>
            <w:ins w:id="417" w:author="Cooledge, Craig" w:date="2023-06-14T08:5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Type of Opening</w:t>
              </w:r>
            </w:ins>
            <w:ins w:id="418" w:author="Cooledge, Craig" w:date="2023-06-14T06:07:00Z">
              <w:r w:rsidRPr="00F7766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- How water enters the well from the aquifer. Most drilling methods use a well screen while cable tooled wells may use an open hole.</w:t>
              </w:r>
            </w:ins>
          </w:p>
          <w:p w14:paraId="6C97CA8F" w14:textId="77777777" w:rsidR="005806D7" w:rsidRDefault="005806D7" w:rsidP="005806D7">
            <w:pPr>
              <w:spacing w:after="0" w:line="240" w:lineRule="auto"/>
              <w:rPr>
                <w:ins w:id="419" w:author="Cooledge, Craig" w:date="2023-06-14T06:08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50257085" w14:textId="77777777" w:rsidR="005806D7" w:rsidRPr="00F7766C" w:rsidRDefault="005806D7" w:rsidP="005806D7">
            <w:pPr>
              <w:spacing w:after="0" w:line="240" w:lineRule="auto"/>
              <w:rPr>
                <w:ins w:id="420" w:author="Cooledge, Craig" w:date="2023-06-14T06:08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421" w:author="Cooledge, Craig" w:date="2023-06-14T06:08:00Z">
              <w:r w:rsidRPr="65A60078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t>List of Options:</w:t>
              </w:r>
            </w:ins>
          </w:p>
          <w:p w14:paraId="0F3BDA5D" w14:textId="77777777" w:rsidR="00104DEA" w:rsidRPr="00104DEA" w:rsidRDefault="00104DEA" w:rsidP="00104DEA">
            <w:pPr>
              <w:spacing w:after="0" w:line="240" w:lineRule="auto"/>
              <w:rPr>
                <w:ins w:id="422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23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Fractured Rock</w:t>
              </w:r>
            </w:ins>
          </w:p>
          <w:p w14:paraId="0634DC3C" w14:textId="77777777" w:rsidR="00104DEA" w:rsidRPr="00104DEA" w:rsidRDefault="00104DEA" w:rsidP="00104DEA">
            <w:pPr>
              <w:spacing w:after="0" w:line="240" w:lineRule="auto"/>
              <w:rPr>
                <w:ins w:id="424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25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Louvered or shutter-type</w:t>
              </w:r>
            </w:ins>
          </w:p>
          <w:p w14:paraId="34F190FC" w14:textId="77777777" w:rsidR="00104DEA" w:rsidRPr="00104DEA" w:rsidRDefault="00104DEA" w:rsidP="00104DEA">
            <w:pPr>
              <w:spacing w:after="0" w:line="240" w:lineRule="auto"/>
              <w:rPr>
                <w:ins w:id="426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27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Mesh screen</w:t>
              </w:r>
            </w:ins>
          </w:p>
          <w:p w14:paraId="3253ED50" w14:textId="77777777" w:rsidR="00104DEA" w:rsidRPr="00104DEA" w:rsidRDefault="00104DEA" w:rsidP="00104DEA">
            <w:pPr>
              <w:spacing w:after="0" w:line="240" w:lineRule="auto"/>
              <w:rPr>
                <w:ins w:id="428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29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Perforated, porous, slotted</w:t>
              </w:r>
            </w:ins>
          </w:p>
          <w:p w14:paraId="58C3E0C4" w14:textId="77777777" w:rsidR="00104DEA" w:rsidRPr="00104DEA" w:rsidRDefault="00104DEA" w:rsidP="00104DEA">
            <w:pPr>
              <w:spacing w:after="0" w:line="240" w:lineRule="auto"/>
              <w:rPr>
                <w:ins w:id="430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31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Wire-wound screen</w:t>
              </w:r>
            </w:ins>
          </w:p>
          <w:p w14:paraId="6D929CB6" w14:textId="77777777" w:rsidR="00104DEA" w:rsidRPr="00104DEA" w:rsidRDefault="00104DEA" w:rsidP="00104DEA">
            <w:pPr>
              <w:spacing w:after="0" w:line="240" w:lineRule="auto"/>
              <w:rPr>
                <w:ins w:id="432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33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Screen, type unknown</w:t>
              </w:r>
            </w:ins>
          </w:p>
          <w:p w14:paraId="2C92E655" w14:textId="77777777" w:rsidR="00104DEA" w:rsidRPr="00104DEA" w:rsidRDefault="00104DEA" w:rsidP="00104DEA">
            <w:pPr>
              <w:spacing w:after="0" w:line="240" w:lineRule="auto"/>
              <w:rPr>
                <w:ins w:id="434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35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Sand point screen</w:t>
              </w:r>
            </w:ins>
          </w:p>
          <w:p w14:paraId="1A9B1A3B" w14:textId="77777777" w:rsidR="00104DEA" w:rsidRPr="00104DEA" w:rsidRDefault="00104DEA" w:rsidP="00104DEA">
            <w:pPr>
              <w:spacing w:after="0" w:line="240" w:lineRule="auto"/>
              <w:rPr>
                <w:ins w:id="436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37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Walled or shored</w:t>
              </w:r>
            </w:ins>
          </w:p>
          <w:p w14:paraId="4B4A0A9F" w14:textId="77777777" w:rsidR="00104DEA" w:rsidRPr="00104DEA" w:rsidRDefault="00104DEA" w:rsidP="00104DEA">
            <w:pPr>
              <w:spacing w:after="0" w:line="240" w:lineRule="auto"/>
              <w:rPr>
                <w:ins w:id="438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39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Open hole</w:t>
              </w:r>
            </w:ins>
          </w:p>
          <w:p w14:paraId="2841AF3A" w14:textId="728650A6" w:rsidR="005806D7" w:rsidRPr="00F7766C" w:rsidRDefault="00104DEA" w:rsidP="00104DEA">
            <w:pPr>
              <w:spacing w:after="0" w:line="240" w:lineRule="auto"/>
              <w:rPr>
                <w:ins w:id="440" w:author="Cooledge, Craig" w:date="2023-06-14T06:0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41" w:author="Cooledge, Craig" w:date="2023-06-29T07:16:00Z"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104DE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7AEC030B" w14:textId="74CB7503" w:rsidR="005806D7" w:rsidRPr="001C2614" w:rsidRDefault="005806D7" w:rsidP="005806D7">
            <w:pPr>
              <w:spacing w:after="0" w:line="240" w:lineRule="auto"/>
              <w:rPr>
                <w:ins w:id="442" w:author="Cooledge, Craig" w:date="2023-06-14T06:0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43" w:author="Cooledge, Craig" w:date="2023-06-14T08:12:00Z">
              <w:r w:rsidRPr="001C261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Not </w:t>
              </w:r>
            </w:ins>
            <w:ins w:id="444" w:author="Cooledge, Craig" w:date="2023-06-14T08:2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r</w:t>
              </w:r>
            </w:ins>
            <w:ins w:id="445" w:author="Cooledge, Craig" w:date="2023-06-14T08:12:00Z">
              <w:r w:rsidRPr="001C261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eported</w:t>
              </w:r>
            </w:ins>
          </w:p>
        </w:tc>
        <w:tc>
          <w:tcPr>
            <w:tcW w:w="2340" w:type="dxa"/>
            <w:shd w:val="clear" w:color="auto" w:fill="auto"/>
            <w:vAlign w:val="center"/>
          </w:tcPr>
          <w:p w14:paraId="4B3DC3AE" w14:textId="58714400" w:rsidR="005806D7" w:rsidRPr="00FA51E1" w:rsidRDefault="005806D7" w:rsidP="005806D7">
            <w:pPr>
              <w:spacing w:after="0" w:line="240" w:lineRule="auto"/>
              <w:rPr>
                <w:ins w:id="446" w:author="Cooledge, Craig" w:date="2023-06-14T06:0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47" w:author="Cooledge, Craig" w:date="2023-06-14T08:12:00Z">
              <w:r w:rsidRPr="009B469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Not </w:t>
              </w:r>
            </w:ins>
            <w:ins w:id="448" w:author="Cooledge, Craig" w:date="2023-06-14T08:2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r</w:t>
              </w:r>
            </w:ins>
            <w:ins w:id="449" w:author="Cooledge, Craig" w:date="2023-06-14T08:12:00Z">
              <w:r w:rsidRPr="009B469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eported</w:t>
              </w:r>
            </w:ins>
          </w:p>
        </w:tc>
        <w:tc>
          <w:tcPr>
            <w:tcW w:w="3236" w:type="dxa"/>
            <w:shd w:val="clear" w:color="auto" w:fill="auto"/>
            <w:vAlign w:val="center"/>
          </w:tcPr>
          <w:p w14:paraId="1B88C40D" w14:textId="79556CB2" w:rsidR="005806D7" w:rsidRPr="00947DD9" w:rsidRDefault="005806D7" w:rsidP="005806D7">
            <w:pPr>
              <w:spacing w:after="0" w:line="240" w:lineRule="auto"/>
              <w:rPr>
                <w:ins w:id="450" w:author="Cooledge, Craig" w:date="2023-06-14T06:07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451" w:author="Cooledge, Craig" w:date="2023-06-14T08:15:00Z">
              <w:r w:rsidRPr="009B469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Not </w:t>
              </w:r>
            </w:ins>
            <w:ins w:id="452" w:author="Cooledge, Craig" w:date="2023-06-14T08:27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r</w:t>
              </w:r>
            </w:ins>
            <w:ins w:id="453" w:author="Cooledge, Craig" w:date="2023-06-14T08:15:00Z">
              <w:r w:rsidRPr="009B469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eported</w:t>
              </w:r>
            </w:ins>
          </w:p>
        </w:tc>
        <w:tc>
          <w:tcPr>
            <w:tcW w:w="3002" w:type="dxa"/>
            <w:shd w:val="clear" w:color="auto" w:fill="auto"/>
            <w:vAlign w:val="center"/>
          </w:tcPr>
          <w:p w14:paraId="6935B9CC" w14:textId="77777777" w:rsidR="005806D7" w:rsidRDefault="005806D7" w:rsidP="005806D7">
            <w:pPr>
              <w:spacing w:after="0" w:line="240" w:lineRule="auto"/>
              <w:rPr>
                <w:ins w:id="454" w:author="Cooledge, Craig" w:date="2023-06-14T08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55" w:author="Cooledge, Craig" w:date="2023-06-14T08:18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Type of Opening – </w:t>
              </w:r>
              <w:r w:rsidRPr="00FE247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Enter the code that best describ</w:t>
              </w:r>
            </w:ins>
            <w:ins w:id="456" w:author="Cooledge, Craig" w:date="2023-06-14T08:19:00Z">
              <w:r w:rsidRPr="00FE247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es the type of openings in an open </w:t>
              </w:r>
              <w:proofErr w:type="gramStart"/>
              <w:r w:rsidRPr="00FE247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interval</w:t>
              </w:r>
              <w:proofErr w:type="gramEnd"/>
            </w:ins>
          </w:p>
          <w:p w14:paraId="111E47A6" w14:textId="77777777" w:rsidR="005806D7" w:rsidRDefault="005806D7" w:rsidP="005806D7">
            <w:pPr>
              <w:spacing w:after="0" w:line="240" w:lineRule="auto"/>
              <w:rPr>
                <w:ins w:id="457" w:author="Cooledge, Craig" w:date="2023-06-14T08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51155FBB" w14:textId="77777777" w:rsidR="005806D7" w:rsidRDefault="005806D7" w:rsidP="005806D7">
            <w:pPr>
              <w:spacing w:after="0" w:line="240" w:lineRule="auto"/>
              <w:rPr>
                <w:ins w:id="458" w:author="Cooledge, Craig" w:date="2023-06-14T08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59" w:author="Cooledge, Craig" w:date="2023-06-14T08:19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27D6C99E" w14:textId="77777777" w:rsidR="007F1F40" w:rsidRPr="007F1F40" w:rsidRDefault="007F1F40" w:rsidP="007F1F40">
            <w:pPr>
              <w:spacing w:after="0" w:line="240" w:lineRule="auto"/>
              <w:rPr>
                <w:ins w:id="460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61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Fractured Rock</w:t>
              </w:r>
            </w:ins>
          </w:p>
          <w:p w14:paraId="76016C17" w14:textId="77777777" w:rsidR="007F1F40" w:rsidRPr="007F1F40" w:rsidRDefault="007F1F40" w:rsidP="007F1F40">
            <w:pPr>
              <w:spacing w:after="0" w:line="240" w:lineRule="auto"/>
              <w:rPr>
                <w:ins w:id="462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63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Louvered or shutter-type</w:t>
              </w:r>
            </w:ins>
          </w:p>
          <w:p w14:paraId="2F9CA950" w14:textId="77777777" w:rsidR="007F1F40" w:rsidRPr="007F1F40" w:rsidRDefault="007F1F40" w:rsidP="007F1F40">
            <w:pPr>
              <w:spacing w:after="0" w:line="240" w:lineRule="auto"/>
              <w:rPr>
                <w:ins w:id="464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65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Mesh screen</w:t>
              </w:r>
            </w:ins>
          </w:p>
          <w:p w14:paraId="28183EC0" w14:textId="77777777" w:rsidR="007F1F40" w:rsidRPr="007F1F40" w:rsidRDefault="007F1F40" w:rsidP="007F1F40">
            <w:pPr>
              <w:spacing w:after="0" w:line="240" w:lineRule="auto"/>
              <w:rPr>
                <w:ins w:id="466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67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Perforated, porous, slotted</w:t>
              </w:r>
            </w:ins>
          </w:p>
          <w:p w14:paraId="452C19AD" w14:textId="77777777" w:rsidR="007F1F40" w:rsidRPr="007F1F40" w:rsidRDefault="007F1F40" w:rsidP="007F1F40">
            <w:pPr>
              <w:spacing w:after="0" w:line="240" w:lineRule="auto"/>
              <w:rPr>
                <w:ins w:id="468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69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Wire-wound screen</w:t>
              </w:r>
            </w:ins>
          </w:p>
          <w:p w14:paraId="47E1D817" w14:textId="77777777" w:rsidR="007F1F40" w:rsidRPr="007F1F40" w:rsidRDefault="007F1F40" w:rsidP="007F1F40">
            <w:pPr>
              <w:spacing w:after="0" w:line="240" w:lineRule="auto"/>
              <w:rPr>
                <w:ins w:id="470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71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Screen, type unknown</w:t>
              </w:r>
            </w:ins>
          </w:p>
          <w:p w14:paraId="3E2BC6D1" w14:textId="77777777" w:rsidR="007F1F40" w:rsidRPr="007F1F40" w:rsidRDefault="007F1F40" w:rsidP="007F1F40">
            <w:pPr>
              <w:spacing w:after="0" w:line="240" w:lineRule="auto"/>
              <w:rPr>
                <w:ins w:id="472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73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Sand point screen</w:t>
              </w:r>
            </w:ins>
          </w:p>
          <w:p w14:paraId="30771F50" w14:textId="77777777" w:rsidR="007F1F40" w:rsidRPr="007F1F40" w:rsidRDefault="007F1F40" w:rsidP="007F1F40">
            <w:pPr>
              <w:spacing w:after="0" w:line="240" w:lineRule="auto"/>
              <w:rPr>
                <w:ins w:id="474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75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Walled or shored</w:t>
              </w:r>
            </w:ins>
          </w:p>
          <w:p w14:paraId="64F8FC4E" w14:textId="77777777" w:rsidR="007F1F40" w:rsidRPr="007F1F40" w:rsidRDefault="007F1F40" w:rsidP="007F1F40">
            <w:pPr>
              <w:spacing w:after="0" w:line="240" w:lineRule="auto"/>
              <w:rPr>
                <w:ins w:id="476" w:author="Cooledge, Craig" w:date="2023-06-29T07:16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77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Open hole</w:t>
              </w:r>
            </w:ins>
          </w:p>
          <w:p w14:paraId="68D5F864" w14:textId="3EF417AD" w:rsidR="005806D7" w:rsidRPr="00FE247E" w:rsidRDefault="007F1F40" w:rsidP="007F1F40">
            <w:pPr>
              <w:spacing w:after="0" w:line="240" w:lineRule="auto"/>
              <w:rPr>
                <w:ins w:id="478" w:author="Cooledge, Craig" w:date="2023-06-14T06:0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479" w:author="Cooledge, Craig" w:date="2023-06-29T07:16:00Z"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7F1F40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</w:p>
        </w:tc>
        <w:tc>
          <w:tcPr>
            <w:tcW w:w="2430" w:type="dxa"/>
            <w:shd w:val="clear" w:color="auto" w:fill="auto"/>
            <w:vAlign w:val="center"/>
          </w:tcPr>
          <w:p w14:paraId="73A71414" w14:textId="3B0BC0D4" w:rsidR="005806D7" w:rsidRPr="00947DD9" w:rsidRDefault="005806D7" w:rsidP="005806D7">
            <w:pPr>
              <w:spacing w:after="0" w:line="240" w:lineRule="auto"/>
              <w:rPr>
                <w:ins w:id="480" w:author="Cooledge, Craig" w:date="2023-06-14T06:07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481" w:author="Cooledge, Craig" w:date="2023-06-14T08:26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  <w:tc>
          <w:tcPr>
            <w:tcW w:w="4317" w:type="dxa"/>
          </w:tcPr>
          <w:p w14:paraId="6BBA37DA" w14:textId="47D8AF07" w:rsidR="005806D7" w:rsidRPr="00D05CBF" w:rsidRDefault="00D05CBF" w:rsidP="005806D7">
            <w:pPr>
              <w:spacing w:after="0" w:line="240" w:lineRule="auto"/>
              <w:rPr>
                <w:ins w:id="482" w:author="Cooledge, Craig" w:date="2023-06-14T06:07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483" w:author="Cooledge, Craig" w:date="2023-09-04T07:37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Casing Type</w:t>
              </w:r>
            </w:ins>
          </w:p>
        </w:tc>
      </w:tr>
      <w:tr w:rsidR="005806D7" w:rsidRPr="00ED12D2" w14:paraId="25219347" w14:textId="17418B47" w:rsidTr="65A60078">
        <w:trPr>
          <w:gridAfter w:val="1"/>
          <w:wAfter w:w="25" w:type="dxa"/>
          <w:trHeight w:val="3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C3B7EAB" w14:textId="7508F5E1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484" w:author="Cooledge, Craig" w:date="2023-06-14T06:11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Depth to Top of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Screen </w:t>
            </w:r>
            <w:del w:id="485" w:author="Cooledge, Craig" w:date="2023-06-14T06:11:00Z">
              <w:r w:rsidRPr="006158CA" w:rsidDel="00396F49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 xml:space="preserve">Top </w:delText>
              </w:r>
            </w:del>
            <w:ins w:id="486" w:author="Cooledge, Craig" w:date="2023-06-12T11:2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(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1</w:t>
            </w:r>
            <w:ins w:id="487" w:author="Cooledge, Craig" w:date="2023-06-12T11:2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)…(10)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36993C71" w14:textId="3012248E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Screen (1)</w:t>
            </w:r>
            <w:ins w:id="488" w:author="Cooledge, Craig" w:date="2023-06-14T06:12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…(10)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top of </w:t>
            </w:r>
            <w:del w:id="489" w:author="Cooledge, Craig" w:date="2023-06-14T06:13:00Z">
              <w:r w:rsidRPr="00ED12D2" w:rsidDel="0024298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the </w:delText>
              </w:r>
            </w:del>
            <w:ins w:id="490" w:author="Cooledge, Craig" w:date="2023-06-14T06:1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a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</w:t>
              </w:r>
            </w:ins>
            <w:del w:id="491" w:author="Cooledge, Craig" w:date="2023-06-14T06:13:00Z">
              <w:r w:rsidRPr="00ED12D2" w:rsidDel="00A047C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first or only </w:delText>
              </w:r>
            </w:del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screened interval below ground surface.</w:t>
            </w:r>
            <w:ins w:id="492" w:author="Cooledge, Craig" w:date="2023-06-14T06:1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</w:t>
              </w:r>
            </w:ins>
            <w:ins w:id="493" w:author="Cooledge, Craig" w:date="2023-06-14T06:1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Can i</w:t>
              </w:r>
            </w:ins>
            <w:ins w:id="494" w:author="Cooledge, Craig" w:date="2023-06-14T06:13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nclude up to 10 different screene</w:t>
              </w:r>
            </w:ins>
            <w:ins w:id="495" w:author="Cooledge, Craig" w:date="2023-06-14T06:1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 intervals.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feet below </w:t>
            </w:r>
            <w:del w:id="496" w:author="Cooledge, Craig" w:date="2023-06-14T08:59:00Z">
              <w:r w:rsidRPr="00ED12D2" w:rsidDel="009C5C3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RPE or </w:delText>
              </w:r>
            </w:del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1774D73" w14:textId="4E8099C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8E2FAC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Top Perforation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below ground surface to the top of a perforation interval measured in feet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36BAD75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Top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top screen interval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8E40FFA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045CED3" w14:textId="2567630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of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 xml:space="preserve">the point where the interval of hole begins, or open interval begins.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begins.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11C48C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Top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Top Date Measured</w:t>
            </w:r>
          </w:p>
        </w:tc>
        <w:tc>
          <w:tcPr>
            <w:tcW w:w="4317" w:type="dxa"/>
          </w:tcPr>
          <w:p w14:paraId="5FBFDE96" w14:textId="74228C0F" w:rsidR="005806D7" w:rsidRPr="00F7766C" w:rsidRDefault="005806D7" w:rsidP="005806D7">
            <w:pPr>
              <w:rPr>
                <w:ins w:id="497" w:author="Cooledge, Craig" w:date="2023-06-14T07:13:00Z"/>
                <w:rFonts w:ascii="Jacobs Chronos" w:hAnsi="Jacobs Chronos" w:cs="Jacobs Chronos"/>
                <w:b/>
                <w:bCs/>
                <w:color w:val="000000"/>
              </w:rPr>
            </w:pPr>
            <w:ins w:id="498" w:author="Cooledge, Craig" w:date="2023-06-14T07:13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Top Of Perforated Interval</w:t>
              </w:r>
            </w:ins>
            <w:ins w:id="499" w:author="Cooledge, Craig" w:date="2023-09-04T07:39:00Z">
              <w:r w:rsidR="00803373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803373" w:rsidRPr="00BF0E7D">
                <w:rPr>
                  <w:rFonts w:ascii="Jacobs Chronos" w:hAnsi="Jacobs Chronos" w:cs="Jacobs Chronos"/>
                  <w:color w:val="000000"/>
                </w:rPr>
                <w:t>Top of perforated interval (depth)</w:t>
              </w:r>
            </w:ins>
          </w:p>
          <w:p w14:paraId="4888EE3F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5CA5C080" w14:textId="1E8293D6" w:rsidTr="65A60078">
        <w:trPr>
          <w:gridAfter w:val="1"/>
          <w:wAfter w:w="25" w:type="dxa"/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41BC41E" w14:textId="76A3A2DA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500" w:author="Cooledge, Craig" w:date="2023-06-14T06:11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lastRenderedPageBreak/>
                <w:t xml:space="preserve">Depth to Bottom of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</w:t>
            </w:r>
            <w:del w:id="501" w:author="Cooledge, Craig" w:date="2023-06-14T06:11:00Z">
              <w:r w:rsidRPr="006158CA" w:rsidDel="00396F49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 xml:space="preserve"> Bottom</w:delText>
              </w:r>
            </w:del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 </w:t>
            </w:r>
            <w:ins w:id="502" w:author="Cooledge, Craig" w:date="2023-06-12T11:2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(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1</w:t>
            </w:r>
            <w:ins w:id="503" w:author="Cooledge, Craig" w:date="2023-06-12T11:25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)…(10)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45B1FDB" w14:textId="1DAD9923" w:rsidR="005806D7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Screen (1)</w:t>
            </w:r>
            <w:ins w:id="504" w:author="Cooledge, Craig" w:date="2023-06-14T06:12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…(10)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</w:t>
            </w:r>
            <w:del w:id="505" w:author="Cooledge, Craig" w:date="2023-06-14T06:14:00Z">
              <w:r w:rsidRPr="00ED12D2" w:rsidDel="00C14AF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the first or only </w:delText>
              </w:r>
            </w:del>
            <w:ins w:id="506" w:author="Cooledge, Craig" w:date="2023-06-14T06:1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a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screened interval below ground surface.</w:t>
            </w:r>
            <w:ins w:id="507" w:author="Cooledge, Craig" w:date="2023-06-14T06:1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</w:t>
              </w:r>
            </w:ins>
            <w:ins w:id="508" w:author="Cooledge, Craig" w:date="2023-06-14T06:1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Can i</w:t>
              </w:r>
            </w:ins>
            <w:ins w:id="509" w:author="Cooledge, Craig" w:date="2023-06-14T06:14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nclude up to 10 different screened intervals.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</w:p>
          <w:p w14:paraId="083F64A8" w14:textId="2FB0954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305258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Bottom Perforation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below ground surface to the bottom of a perforation interval measured in feet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77D4AC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Bottom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bottom screen interval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1CAA06D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1D4409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of the point where the interval of hole ends or open interval ends.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ends.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6BEB15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Bottom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Bottom Date Measured</w:t>
            </w:r>
          </w:p>
        </w:tc>
        <w:tc>
          <w:tcPr>
            <w:tcW w:w="4317" w:type="dxa"/>
          </w:tcPr>
          <w:p w14:paraId="049EF612" w14:textId="65B7178E" w:rsidR="005806D7" w:rsidRPr="00F7766C" w:rsidRDefault="005806D7" w:rsidP="005806D7">
            <w:pPr>
              <w:rPr>
                <w:ins w:id="510" w:author="Cooledge, Craig" w:date="2023-06-14T07:13:00Z"/>
                <w:rFonts w:ascii="Jacobs Chronos" w:hAnsi="Jacobs Chronos" w:cs="Jacobs Chronos"/>
                <w:b/>
                <w:bCs/>
                <w:color w:val="000000"/>
              </w:rPr>
            </w:pPr>
            <w:ins w:id="511" w:author="Cooledge, Craig" w:date="2023-06-14T07:13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Bottom of Perforated Interval</w:t>
              </w:r>
            </w:ins>
            <w:ins w:id="512" w:author="Cooledge, Craig" w:date="2023-09-04T07:39:00Z">
              <w:r w:rsidR="00E0791D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</w:t>
              </w:r>
              <w:r w:rsidR="00E0791D" w:rsidRPr="00BF0E7D">
                <w:rPr>
                  <w:rFonts w:ascii="Jacobs Chronos" w:hAnsi="Jacobs Chronos" w:cs="Jacobs Chronos"/>
                  <w:color w:val="000000"/>
                </w:rPr>
                <w:t xml:space="preserve">- </w:t>
              </w:r>
            </w:ins>
            <w:ins w:id="513" w:author="Cooledge, Craig" w:date="2023-09-04T07:40:00Z">
              <w:r w:rsidR="00E0791D" w:rsidRPr="00BF0E7D">
                <w:rPr>
                  <w:rFonts w:ascii="Jacobs Chronos" w:hAnsi="Jacobs Chronos" w:cs="Jacobs Chronos"/>
                  <w:color w:val="000000"/>
                </w:rPr>
                <w:t>Bottom of perforated interval (depth)</w:t>
              </w:r>
            </w:ins>
          </w:p>
          <w:p w14:paraId="126E361D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215D52AD" w14:textId="0A613376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</w:tcPr>
          <w:p w14:paraId="5DD6D84C" w14:textId="6FD6A74C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14" w:author="Cooledge, Craig" w:date="2023-06-12T11:25:00Z">
              <w:r w:rsidRPr="65A60078" w:rsidDel="00DE13B9">
                <w:rPr>
                  <w:rFonts w:ascii="Jacobs Chronos" w:eastAsia="Times New Roman" w:hAnsi="Jacobs Chronos" w:cs="Jacobs Chronos"/>
                  <w:b/>
                  <w:bCs/>
                </w:rPr>
                <w:delText>Screen Top 2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315BD511" w14:textId="674BCDE0" w:rsidR="005806D7" w:rsidDel="00FB02E4" w:rsidRDefault="005806D7" w:rsidP="005806D7">
            <w:pPr>
              <w:spacing w:after="0" w:line="240" w:lineRule="auto"/>
              <w:rPr>
                <w:del w:id="515" w:author="Cooledge, Craig" w:date="2023-06-12T11:25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16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Top of Screen (2)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Depth to the top of the second screened interval below ground surface.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Units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feet below RPE or GSE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</w:del>
          </w:p>
          <w:p w14:paraId="1634C7BC" w14:textId="64ECE9E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17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Reporting Accuracy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tenth of a foot or greater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01DF2EE6" w14:textId="62436E2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18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6A16D87D" w14:textId="6F1DB8B2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19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Screen Interval 2 Top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097C1054" w14:textId="121C9F7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0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778B139F" w14:textId="7C7791A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1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2D7CA1F0" w14:textId="0174E4B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2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4DFFFD20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6D4BE8CF" w14:textId="24B43FED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</w:tcPr>
          <w:p w14:paraId="14396C33" w14:textId="63C55B51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23" w:author="Cooledge, Craig" w:date="2023-06-12T11:25:00Z">
              <w:r w:rsidRPr="006158CA" w:rsidDel="00FB02E4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Screen Bottom 2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32248A9E" w14:textId="5B37653B" w:rsidR="005806D7" w:rsidDel="00FB02E4" w:rsidRDefault="005806D7" w:rsidP="005806D7">
            <w:pPr>
              <w:spacing w:after="0" w:line="240" w:lineRule="auto"/>
              <w:rPr>
                <w:del w:id="524" w:author="Cooledge, Craig" w:date="2023-06-12T11:25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5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Bottom of Screen (2)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Depth to the bottom of the second screened interval below ground surface.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Units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feet below RPE or GSE</w:delText>
              </w:r>
            </w:del>
          </w:p>
          <w:p w14:paraId="79F8A096" w14:textId="0EBC2ADF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6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Reporting Accuracy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tenth of a foot or greater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5235A64F" w14:textId="5F7A5A8F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7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6F39FC70" w14:textId="0AEDCA66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28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Screen Interval 2 Bottom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1E96496E" w14:textId="69EB822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29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068BB471" w14:textId="717D2B1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0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3895FE5C" w14:textId="18DD010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1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320530D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67F84B83" w14:textId="6BBBA4B1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</w:tcPr>
          <w:p w14:paraId="142F41CA" w14:textId="3A5E9361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32" w:author="Cooledge, Craig" w:date="2023-06-12T11:25:00Z">
              <w:r w:rsidRPr="006158CA" w:rsidDel="00FB02E4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lastRenderedPageBreak/>
                <w:delText>Screen Top 3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2EAD20BA" w14:textId="1BC04093" w:rsidR="005806D7" w:rsidDel="00FB02E4" w:rsidRDefault="005806D7" w:rsidP="005806D7">
            <w:pPr>
              <w:spacing w:after="0" w:line="240" w:lineRule="auto"/>
              <w:rPr>
                <w:del w:id="533" w:author="Cooledge, Craig" w:date="2023-06-12T11:25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4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Top of Screen (3)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Depth to the top of the third screened interval below ground surface.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Units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feet below RPE or GSE</w:delText>
              </w:r>
            </w:del>
          </w:p>
          <w:p w14:paraId="73FBAE22" w14:textId="7F88B39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5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Reporting Accuracy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tenth of a foot or greater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195440B2" w14:textId="58DDF98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6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5042A755" w14:textId="7C580C54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37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Screen Interval 3 Top*</w:delText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*goes up to 10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281A4A56" w14:textId="3B10534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8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13A292A5" w14:textId="7BDF280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39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5EE08FC4" w14:textId="254D160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0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18AA024E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56D012A2" w14:textId="1DF5BCF4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</w:tcPr>
          <w:p w14:paraId="3B75BD5A" w14:textId="7F2714F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41" w:author="Cooledge, Craig" w:date="2023-06-12T11:25:00Z">
              <w:r w:rsidRPr="006158CA" w:rsidDel="00FB02E4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Screen Bottom 3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57D56661" w14:textId="7523A6B2" w:rsidR="005806D7" w:rsidDel="00FB02E4" w:rsidRDefault="005806D7" w:rsidP="005806D7">
            <w:pPr>
              <w:spacing w:after="0" w:line="240" w:lineRule="auto"/>
              <w:rPr>
                <w:del w:id="542" w:author="Cooledge, Craig" w:date="2023-06-12T11:25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3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Bottom of Screen (3)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Depth to the bottom of the third screened interval below ground surface.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Units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feet below RPE or GSE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</w:del>
          </w:p>
          <w:p w14:paraId="2EEDFA97" w14:textId="7CF9330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4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Reporting Accuracy</w:delText>
              </w:r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: tenth of a foot or greater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7AB344F9" w14:textId="216FB9F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5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4A6A07A8" w14:textId="6BFB4415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46" w:author="Cooledge, Craig" w:date="2023-06-12T11:25:00Z"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Screen Interval 3 Bottom*</w:delText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FB02E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*goes up to 10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60B493F7" w14:textId="05AF2DD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7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0A9D6611" w14:textId="568349B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8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53614CE7" w14:textId="5948BCE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49" w:author="Cooledge, Craig" w:date="2023-06-12T11:25:00Z">
              <w:r w:rsidRPr="00ED12D2" w:rsidDel="00FB02E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775E9B5A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06992A36" w14:textId="2B0E7A9A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</w:tcPr>
          <w:p w14:paraId="0767AD18" w14:textId="033A1214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50" w:author="Cooledge, Craig" w:date="2023-06-14T06:18:00Z">
              <w:r w:rsidRPr="006158CA" w:rsidDel="0086680C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Collection Agency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2F6815D6" w14:textId="150F339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1" w:author="Cooledge, Craig" w:date="2023-06-14T06:18:00Z">
              <w:r w:rsidRPr="00947DD9" w:rsidDel="0086680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Collection Agency</w:delText>
              </w:r>
              <w:r w:rsidRPr="00ED12D2" w:rsidDel="0086680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Name of the collecting/co-op agency that collected the groundwater level measurement.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471A7B59" w14:textId="24416E9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2" w:author="Cooledge, Craig" w:date="2023-06-14T06:18:00Z">
              <w:r w:rsidRPr="00947DD9" w:rsidDel="0086680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Collecting/Co-op Agency</w:delText>
              </w:r>
              <w:r w:rsidRPr="00ED12D2" w:rsidDel="0086680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full name of the collecting/co-op agency that collected the groundwater level measurement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5DFADF8B" w14:textId="78BD7BC1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3" w:author="Cooledge, Craig" w:date="2023-06-14T06:18:00Z">
              <w:r w:rsidRPr="00ED12D2" w:rsidDel="0086680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Full name of the agency that collected the groundwater level measurement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7C5ECC02" w14:textId="76712985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4" w:author="Cooledge, Craig" w:date="2023-06-14T06:18:00Z">
              <w:r w:rsidRPr="00ED12D2" w:rsidDel="0086680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5BC553DF" w14:textId="543E55DF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55" w:author="Cooledge, Craig" w:date="2023-06-14T06:18:00Z">
              <w:r w:rsidRPr="00947DD9" w:rsidDel="0086680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 xml:space="preserve">Agency Code </w:delText>
              </w:r>
              <w:r w:rsidRPr="00947DD9" w:rsidDel="0086680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86680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Measuring Agency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3C2F88A0" w14:textId="43594F2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6" w:author="Cooledge, Craig" w:date="2023-06-14T06:18:00Z">
              <w:r w:rsidRPr="00ED12D2" w:rsidDel="0086680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65823A8A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42682A29" w14:textId="2B5A9455" w:rsidTr="65A60078">
        <w:trPr>
          <w:gridAfter w:val="1"/>
          <w:wAfter w:w="25" w:type="dxa"/>
          <w:trHeight w:val="5100"/>
        </w:trPr>
        <w:tc>
          <w:tcPr>
            <w:tcW w:w="2110" w:type="dxa"/>
            <w:shd w:val="clear" w:color="auto" w:fill="auto"/>
            <w:noWrap/>
            <w:vAlign w:val="center"/>
          </w:tcPr>
          <w:p w14:paraId="3BEBF79C" w14:textId="275610C8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57" w:author="Cooledge, Craig" w:date="2023-06-14T06:19:00Z">
              <w:r w:rsidRPr="006158CA" w:rsidDel="00273619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lastRenderedPageBreak/>
                <w:delText>Well Details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6686F1B0" w14:textId="60C9588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8" w:author="Cooledge, Craig" w:date="2023-06-14T06:19:00Z">
              <w:r w:rsidRPr="00ED12D2" w:rsidDel="0027361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reported.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61F2DADB" w14:textId="7CD3B4B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59" w:author="Cooledge, Craig" w:date="2023-06-14T06:19:00Z">
              <w:r w:rsidRPr="00ED12D2" w:rsidDel="0027361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3CC2EF4E" w14:textId="11E7988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0" w:author="Cooledge, Craig" w:date="2023-06-14T06:19:00Z">
              <w:r w:rsidRPr="00ED12D2" w:rsidDel="0027361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1D6364D2" w14:textId="1894720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1" w:author="Cooledge, Craig" w:date="2023-06-14T06:19:00Z">
              <w:r w:rsidRPr="00ED12D2" w:rsidDel="00273619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091F8BD5" w14:textId="42F6FEA9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62" w:author="Cooledge, Craig" w:date="2023-06-14T06:19:00Z"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National Water Use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Agency Use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1A441F0E" w14:textId="0DAD0DCC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563" w:author="Cooledge, Craig" w:date="2023-06-14T06:19:00Z"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Facility Status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Facility Status Start Date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Facility Availability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Facility Class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Well Source Type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Filtration Status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Shared Well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Source Class Code</w:delText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273619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Well Construction Date</w:delText>
              </w:r>
            </w:del>
          </w:p>
        </w:tc>
        <w:tc>
          <w:tcPr>
            <w:tcW w:w="4317" w:type="dxa"/>
          </w:tcPr>
          <w:p w14:paraId="4CF95CF7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2080B838" w14:textId="6E852746" w:rsidTr="65A60078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</w:tcPr>
          <w:p w14:paraId="31264B13" w14:textId="5EEAC4E0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564" w:author="Cooledge, Craig" w:date="2023-06-14T06:22:00Z">
              <w:r w:rsidRPr="006158CA" w:rsidDel="002B1198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 xml:space="preserve">Well Casing 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251AEC20" w14:textId="14320B5E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5" w:author="Cooledge, Craig" w:date="2023-06-14T06:22:00Z"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reported.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14E14166" w14:textId="1FC99A5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6" w:author="Cooledge, Craig" w:date="2023-06-14T06:22:00Z">
              <w:r w:rsidRPr="00947DD9" w:rsidDel="002B119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Site Depth - Cased</w:delText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Total depth below ground of the general site's casing in feet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20969B42" w14:textId="6CA2744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7" w:author="Cooledge, Craig" w:date="2023-06-14T06:22:00Z"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4CCEE51A" w14:textId="5581B8F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8" w:author="Cooledge, Craig" w:date="2023-06-14T06:22:00Z"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38380424" w14:textId="5E67F72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69" w:author="Cooledge, Craig" w:date="2023-06-14T06:22:00Z">
              <w:r w:rsidRPr="00947DD9" w:rsidDel="002B119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Top of Casing</w:delText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 enter depth in feet below land surface</w:delText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2B119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Bottom of Casing</w:delText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enter depth in feet below land surface</w:delText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2B119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Casing Thickness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5803AFEB" w14:textId="3892FB41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570" w:author="Cooledge, Craig" w:date="2023-06-14T06:22:00Z">
              <w:r w:rsidRPr="00ED12D2" w:rsidDel="002B119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4317" w:type="dxa"/>
          </w:tcPr>
          <w:p w14:paraId="0540A3FE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73294667" w14:textId="2B801416" w:rsidTr="65A60078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527FAC3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Casing Material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CAC78D0" w14:textId="77777777" w:rsidR="005806D7" w:rsidRDefault="005806D7" w:rsidP="005806D7">
            <w:pPr>
              <w:spacing w:after="0" w:line="240" w:lineRule="auto"/>
              <w:rPr>
                <w:ins w:id="571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Material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Material that the well casing is made from.</w:t>
            </w:r>
          </w:p>
          <w:p w14:paraId="489A1B92" w14:textId="77777777" w:rsidR="005806D7" w:rsidRDefault="005806D7" w:rsidP="005806D7">
            <w:pPr>
              <w:spacing w:after="0" w:line="240" w:lineRule="auto"/>
              <w:rPr>
                <w:ins w:id="572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01C27708" w14:textId="77777777" w:rsidR="005806D7" w:rsidRDefault="005806D7" w:rsidP="005806D7">
            <w:pPr>
              <w:spacing w:after="0" w:line="240" w:lineRule="auto"/>
              <w:rPr>
                <w:ins w:id="573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574" w:author="Cooledge, Craig" w:date="2023-06-14T08:31:00Z">
              <w:r w:rsidRPr="65A60078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t>List of Options</w:t>
              </w:r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:</w:t>
              </w:r>
            </w:ins>
          </w:p>
          <w:p w14:paraId="51BEE29E" w14:textId="77777777" w:rsidR="008E2B82" w:rsidRPr="008E2B82" w:rsidRDefault="008E2B82" w:rsidP="008E2B82">
            <w:pPr>
              <w:spacing w:after="0" w:line="240" w:lineRule="auto"/>
              <w:rPr>
                <w:ins w:id="575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76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ABS Plastic</w:t>
              </w:r>
            </w:ins>
          </w:p>
          <w:p w14:paraId="2308B399" w14:textId="77777777" w:rsidR="008E2B82" w:rsidRPr="008E2B82" w:rsidRDefault="008E2B82" w:rsidP="008E2B82">
            <w:pPr>
              <w:spacing w:after="0" w:line="240" w:lineRule="auto"/>
              <w:rPr>
                <w:ins w:id="577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78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Brick</w:t>
              </w:r>
            </w:ins>
          </w:p>
          <w:p w14:paraId="1FDEB326" w14:textId="77777777" w:rsidR="008E2B82" w:rsidRPr="008E2B82" w:rsidRDefault="008E2B82" w:rsidP="008E2B82">
            <w:pPr>
              <w:spacing w:after="0" w:line="240" w:lineRule="auto"/>
              <w:rPr>
                <w:ins w:id="579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80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Concrete</w:t>
              </w:r>
            </w:ins>
          </w:p>
          <w:p w14:paraId="3D8B85FB" w14:textId="77777777" w:rsidR="008E2B82" w:rsidRPr="008E2B82" w:rsidRDefault="008E2B82" w:rsidP="008E2B82">
            <w:pPr>
              <w:spacing w:after="0" w:line="240" w:lineRule="auto"/>
              <w:rPr>
                <w:ins w:id="581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82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Copper</w:t>
              </w:r>
            </w:ins>
          </w:p>
          <w:p w14:paraId="2C9FCB79" w14:textId="77777777" w:rsidR="008E2B82" w:rsidRPr="008E2B82" w:rsidRDefault="008E2B82" w:rsidP="008E2B82">
            <w:pPr>
              <w:spacing w:after="0" w:line="240" w:lineRule="auto"/>
              <w:rPr>
                <w:ins w:id="583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84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PTFE Plastic</w:t>
              </w:r>
            </w:ins>
          </w:p>
          <w:p w14:paraId="094D99E8" w14:textId="77777777" w:rsidR="008E2B82" w:rsidRPr="008E2B82" w:rsidRDefault="008E2B82" w:rsidP="008E2B82">
            <w:pPr>
              <w:spacing w:after="0" w:line="240" w:lineRule="auto"/>
              <w:rPr>
                <w:ins w:id="585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86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Fiberglass</w:t>
              </w:r>
            </w:ins>
          </w:p>
          <w:p w14:paraId="01160E8F" w14:textId="77777777" w:rsidR="008E2B82" w:rsidRPr="008E2B82" w:rsidRDefault="008E2B82" w:rsidP="008E2B82">
            <w:pPr>
              <w:spacing w:after="0" w:line="240" w:lineRule="auto"/>
              <w:rPr>
                <w:ins w:id="587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88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Galvanized Iron</w:t>
              </w:r>
            </w:ins>
          </w:p>
          <w:p w14:paraId="46393D0B" w14:textId="77777777" w:rsidR="008E2B82" w:rsidRPr="008E2B82" w:rsidRDefault="008E2B82" w:rsidP="008E2B82">
            <w:pPr>
              <w:spacing w:after="0" w:line="240" w:lineRule="auto"/>
              <w:rPr>
                <w:ins w:id="589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90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Fiberglass Plastic</w:t>
              </w:r>
            </w:ins>
          </w:p>
          <w:p w14:paraId="1CE7B893" w14:textId="77777777" w:rsidR="008E2B82" w:rsidRPr="008E2B82" w:rsidRDefault="008E2B82" w:rsidP="008E2B82">
            <w:pPr>
              <w:spacing w:after="0" w:line="240" w:lineRule="auto"/>
              <w:rPr>
                <w:ins w:id="591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92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Wrought Iron</w:t>
              </w:r>
            </w:ins>
          </w:p>
          <w:p w14:paraId="00A09BB9" w14:textId="77777777" w:rsidR="008E2B82" w:rsidRPr="008E2B82" w:rsidRDefault="008E2B82" w:rsidP="008E2B82">
            <w:pPr>
              <w:spacing w:after="0" w:line="240" w:lineRule="auto"/>
              <w:rPr>
                <w:ins w:id="593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94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Fiberglas Epoxy</w:t>
              </w:r>
            </w:ins>
          </w:p>
          <w:p w14:paraId="2C82C427" w14:textId="77777777" w:rsidR="008E2B82" w:rsidRPr="008E2B82" w:rsidRDefault="008E2B82" w:rsidP="008E2B82">
            <w:pPr>
              <w:spacing w:after="0" w:line="240" w:lineRule="auto"/>
              <w:rPr>
                <w:ins w:id="595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96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lastRenderedPageBreak/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PVC Plastic (threaded)</w:t>
              </w:r>
            </w:ins>
          </w:p>
          <w:p w14:paraId="2FABCBA2" w14:textId="77777777" w:rsidR="008E2B82" w:rsidRPr="008E2B82" w:rsidRDefault="008E2B82" w:rsidP="008E2B82">
            <w:pPr>
              <w:spacing w:after="0" w:line="240" w:lineRule="auto"/>
              <w:rPr>
                <w:ins w:id="597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598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Glass</w:t>
              </w:r>
            </w:ins>
          </w:p>
          <w:p w14:paraId="6CAFE56C" w14:textId="77777777" w:rsidR="008E2B82" w:rsidRPr="008E2B82" w:rsidRDefault="008E2B82" w:rsidP="008E2B82">
            <w:pPr>
              <w:spacing w:after="0" w:line="240" w:lineRule="auto"/>
              <w:rPr>
                <w:ins w:id="599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00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Other Metal</w:t>
              </w:r>
            </w:ins>
          </w:p>
          <w:p w14:paraId="33014115" w14:textId="77777777" w:rsidR="008E2B82" w:rsidRPr="008E2B82" w:rsidRDefault="008E2B82" w:rsidP="008E2B82">
            <w:pPr>
              <w:spacing w:after="0" w:line="240" w:lineRule="auto"/>
              <w:rPr>
                <w:ins w:id="601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02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PVC Plastic (glued)</w:t>
              </w:r>
            </w:ins>
          </w:p>
          <w:p w14:paraId="522A8098" w14:textId="77777777" w:rsidR="008E2B82" w:rsidRPr="008E2B82" w:rsidRDefault="008E2B82" w:rsidP="008E2B82">
            <w:pPr>
              <w:spacing w:after="0" w:line="240" w:lineRule="auto"/>
              <w:rPr>
                <w:ins w:id="603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04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PVC Plastic</w:t>
              </w:r>
            </w:ins>
          </w:p>
          <w:p w14:paraId="43942960" w14:textId="77777777" w:rsidR="008E2B82" w:rsidRPr="008E2B82" w:rsidRDefault="008E2B82" w:rsidP="008E2B82">
            <w:pPr>
              <w:spacing w:after="0" w:line="240" w:lineRule="auto"/>
              <w:rPr>
                <w:ins w:id="605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06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FEP Plastic</w:t>
              </w:r>
            </w:ins>
          </w:p>
          <w:p w14:paraId="26041FC5" w14:textId="77777777" w:rsidR="008E2B82" w:rsidRPr="008E2B82" w:rsidRDefault="008E2B82" w:rsidP="008E2B82">
            <w:pPr>
              <w:spacing w:after="0" w:line="240" w:lineRule="auto"/>
              <w:rPr>
                <w:ins w:id="607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08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Rock or Stone</w:t>
              </w:r>
            </w:ins>
          </w:p>
          <w:p w14:paraId="07437E85" w14:textId="77777777" w:rsidR="008E2B82" w:rsidRPr="008E2B82" w:rsidRDefault="008E2B82" w:rsidP="008E2B82">
            <w:pPr>
              <w:spacing w:after="0" w:line="240" w:lineRule="auto"/>
              <w:rPr>
                <w:ins w:id="609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10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Uncoated Steel</w:t>
              </w:r>
            </w:ins>
          </w:p>
          <w:p w14:paraId="43595F66" w14:textId="77777777" w:rsidR="008E2B82" w:rsidRPr="008E2B82" w:rsidRDefault="008E2B82" w:rsidP="008E2B82">
            <w:pPr>
              <w:spacing w:after="0" w:line="240" w:lineRule="auto"/>
              <w:rPr>
                <w:ins w:id="611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12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Tile</w:t>
              </w:r>
            </w:ins>
          </w:p>
          <w:p w14:paraId="56ADB6E7" w14:textId="77777777" w:rsidR="008E2B82" w:rsidRPr="008E2B82" w:rsidRDefault="008E2B82" w:rsidP="008E2B82">
            <w:pPr>
              <w:spacing w:after="0" w:line="240" w:lineRule="auto"/>
              <w:rPr>
                <w:ins w:id="613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14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Coated Steel</w:t>
              </w:r>
            </w:ins>
          </w:p>
          <w:p w14:paraId="614E9681" w14:textId="77777777" w:rsidR="008E2B82" w:rsidRPr="008E2B82" w:rsidRDefault="008E2B82" w:rsidP="008E2B82">
            <w:pPr>
              <w:spacing w:after="0" w:line="240" w:lineRule="auto"/>
              <w:rPr>
                <w:ins w:id="615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16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Stainless Steel</w:t>
              </w:r>
            </w:ins>
          </w:p>
          <w:p w14:paraId="1EF0C3DC" w14:textId="77777777" w:rsidR="008E2B82" w:rsidRPr="008E2B82" w:rsidRDefault="008E2B82" w:rsidP="008E2B82">
            <w:pPr>
              <w:spacing w:after="0" w:line="240" w:lineRule="auto"/>
              <w:rPr>
                <w:ins w:id="617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18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Wood</w:t>
              </w:r>
            </w:ins>
          </w:p>
          <w:p w14:paraId="15967F1B" w14:textId="77777777" w:rsidR="008E2B82" w:rsidRPr="008E2B82" w:rsidRDefault="008E2B82" w:rsidP="008E2B82">
            <w:pPr>
              <w:spacing w:after="0" w:line="240" w:lineRule="auto"/>
              <w:rPr>
                <w:ins w:id="619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20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Carbon Steel</w:t>
              </w:r>
            </w:ins>
          </w:p>
          <w:p w14:paraId="4996DA6B" w14:textId="77777777" w:rsidR="008E2B82" w:rsidRPr="008E2B82" w:rsidRDefault="008E2B82" w:rsidP="008E2B82">
            <w:pPr>
              <w:spacing w:after="0" w:line="240" w:lineRule="auto"/>
              <w:rPr>
                <w:ins w:id="621" w:author="Cooledge, Craig" w:date="2023-06-29T07:16:00Z"/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ins w:id="622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Other</w:t>
              </w:r>
            </w:ins>
          </w:p>
          <w:p w14:paraId="69CBCA14" w14:textId="3B4609C5" w:rsidR="005806D7" w:rsidRPr="00ED12D2" w:rsidRDefault="008E2B82" w:rsidP="008E2B8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623" w:author="Cooledge, Craig" w:date="2023-06-29T07:16:00Z"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>•</w:t>
              </w:r>
              <w:r w:rsidRPr="008E2B82"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tab/>
                <w:t>Stainless Steel 304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A1446CB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lastRenderedPageBreak/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6ECB84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2676B0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56DF1FE" w14:textId="77777777" w:rsidR="005806D7" w:rsidRDefault="005806D7" w:rsidP="005806D7">
            <w:pPr>
              <w:spacing w:after="0" w:line="240" w:lineRule="auto"/>
              <w:rPr>
                <w:ins w:id="624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Casing Material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code that best i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dicates the material from which the casing is </w:t>
            </w:r>
            <w:proofErr w:type="gramStart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made</w:t>
            </w:r>
            <w:proofErr w:type="gramEnd"/>
          </w:p>
          <w:p w14:paraId="050D6694" w14:textId="77777777" w:rsidR="005806D7" w:rsidRDefault="005806D7" w:rsidP="005806D7">
            <w:pPr>
              <w:spacing w:after="0" w:line="240" w:lineRule="auto"/>
              <w:rPr>
                <w:ins w:id="625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776381D8" w14:textId="28D104AD" w:rsidR="005806D7" w:rsidRDefault="005806D7" w:rsidP="005806D7">
            <w:pPr>
              <w:spacing w:after="0" w:line="240" w:lineRule="auto"/>
              <w:rPr>
                <w:ins w:id="626" w:author="Cooledge, Craig" w:date="2023-06-14T08:3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627" w:author="Cooledge, Craig" w:date="2023-06-14T08:31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58C6A791" w14:textId="77777777" w:rsidR="0030119E" w:rsidRPr="0030119E" w:rsidRDefault="0030119E" w:rsidP="0030119E">
            <w:pPr>
              <w:spacing w:after="0" w:line="240" w:lineRule="auto"/>
              <w:rPr>
                <w:ins w:id="628" w:author="Cooledge, Craig" w:date="2023-06-29T07:16:00Z"/>
                <w:rStyle w:val="cf01"/>
              </w:rPr>
            </w:pPr>
            <w:ins w:id="629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A (abs)</w:t>
              </w:r>
            </w:ins>
          </w:p>
          <w:p w14:paraId="58173A58" w14:textId="77777777" w:rsidR="0030119E" w:rsidRPr="0030119E" w:rsidRDefault="0030119E" w:rsidP="0030119E">
            <w:pPr>
              <w:spacing w:after="0" w:line="240" w:lineRule="auto"/>
              <w:rPr>
                <w:ins w:id="630" w:author="Cooledge, Craig" w:date="2023-06-29T07:16:00Z"/>
                <w:rStyle w:val="cf01"/>
              </w:rPr>
            </w:pPr>
            <w:ins w:id="631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B (brick)</w:t>
              </w:r>
            </w:ins>
          </w:p>
          <w:p w14:paraId="0E26258D" w14:textId="77777777" w:rsidR="0030119E" w:rsidRPr="0030119E" w:rsidRDefault="0030119E" w:rsidP="0030119E">
            <w:pPr>
              <w:spacing w:after="0" w:line="240" w:lineRule="auto"/>
              <w:rPr>
                <w:ins w:id="632" w:author="Cooledge, Craig" w:date="2023-06-29T07:16:00Z"/>
                <w:rStyle w:val="cf01"/>
              </w:rPr>
            </w:pPr>
            <w:ins w:id="633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C (concrete)</w:t>
              </w:r>
            </w:ins>
          </w:p>
          <w:p w14:paraId="687B550E" w14:textId="77777777" w:rsidR="0030119E" w:rsidRPr="0030119E" w:rsidRDefault="0030119E" w:rsidP="0030119E">
            <w:pPr>
              <w:spacing w:after="0" w:line="240" w:lineRule="auto"/>
              <w:rPr>
                <w:ins w:id="634" w:author="Cooledge, Craig" w:date="2023-06-29T07:16:00Z"/>
                <w:rStyle w:val="cf01"/>
              </w:rPr>
            </w:pPr>
            <w:ins w:id="635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D (copper)</w:t>
              </w:r>
            </w:ins>
          </w:p>
          <w:p w14:paraId="5E7AFB30" w14:textId="77777777" w:rsidR="0030119E" w:rsidRPr="0030119E" w:rsidRDefault="0030119E" w:rsidP="0030119E">
            <w:pPr>
              <w:spacing w:after="0" w:line="240" w:lineRule="auto"/>
              <w:rPr>
                <w:ins w:id="636" w:author="Cooledge, Craig" w:date="2023-06-29T07:16:00Z"/>
                <w:rStyle w:val="cf01"/>
              </w:rPr>
            </w:pPr>
            <w:ins w:id="637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E (PTFE)</w:t>
              </w:r>
            </w:ins>
          </w:p>
          <w:p w14:paraId="2F033901" w14:textId="77777777" w:rsidR="0030119E" w:rsidRPr="0030119E" w:rsidRDefault="0030119E" w:rsidP="0030119E">
            <w:pPr>
              <w:spacing w:after="0" w:line="240" w:lineRule="auto"/>
              <w:rPr>
                <w:ins w:id="638" w:author="Cooledge, Craig" w:date="2023-06-29T07:16:00Z"/>
                <w:rStyle w:val="cf01"/>
              </w:rPr>
            </w:pPr>
            <w:ins w:id="639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F (fiberglass)</w:t>
              </w:r>
            </w:ins>
          </w:p>
          <w:p w14:paraId="29AEA9AA" w14:textId="77777777" w:rsidR="0030119E" w:rsidRPr="0030119E" w:rsidRDefault="0030119E" w:rsidP="0030119E">
            <w:pPr>
              <w:spacing w:after="0" w:line="240" w:lineRule="auto"/>
              <w:rPr>
                <w:ins w:id="640" w:author="Cooledge, Craig" w:date="2023-06-29T07:16:00Z"/>
                <w:rStyle w:val="cf01"/>
              </w:rPr>
            </w:pPr>
            <w:ins w:id="641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G (galv. iron)</w:t>
              </w:r>
            </w:ins>
          </w:p>
          <w:p w14:paraId="2CAFB17B" w14:textId="77777777" w:rsidR="0030119E" w:rsidRPr="0030119E" w:rsidRDefault="0030119E" w:rsidP="0030119E">
            <w:pPr>
              <w:spacing w:after="0" w:line="240" w:lineRule="auto"/>
              <w:rPr>
                <w:ins w:id="642" w:author="Cooledge, Craig" w:date="2023-06-29T07:16:00Z"/>
                <w:rStyle w:val="cf01"/>
              </w:rPr>
            </w:pPr>
            <w:ins w:id="643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H (fiberglass plastic)</w:t>
              </w:r>
            </w:ins>
          </w:p>
          <w:p w14:paraId="6B38838A" w14:textId="77777777" w:rsidR="0030119E" w:rsidRPr="0030119E" w:rsidRDefault="0030119E" w:rsidP="0030119E">
            <w:pPr>
              <w:spacing w:after="0" w:line="240" w:lineRule="auto"/>
              <w:rPr>
                <w:ins w:id="644" w:author="Cooledge, Craig" w:date="2023-06-29T07:16:00Z"/>
                <w:rStyle w:val="cf01"/>
              </w:rPr>
            </w:pPr>
            <w:ins w:id="645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I (wrought iron)</w:t>
              </w:r>
            </w:ins>
          </w:p>
          <w:p w14:paraId="721B2663" w14:textId="77777777" w:rsidR="0030119E" w:rsidRPr="0030119E" w:rsidRDefault="0030119E" w:rsidP="0030119E">
            <w:pPr>
              <w:spacing w:after="0" w:line="240" w:lineRule="auto"/>
              <w:rPr>
                <w:ins w:id="646" w:author="Cooledge, Craig" w:date="2023-06-29T07:16:00Z"/>
                <w:rStyle w:val="cf01"/>
              </w:rPr>
            </w:pPr>
            <w:ins w:id="647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J (fiberglass epoxy)</w:t>
              </w:r>
            </w:ins>
          </w:p>
          <w:p w14:paraId="169C9B7A" w14:textId="77777777" w:rsidR="0030119E" w:rsidRPr="0030119E" w:rsidRDefault="0030119E" w:rsidP="0030119E">
            <w:pPr>
              <w:spacing w:after="0" w:line="240" w:lineRule="auto"/>
              <w:rPr>
                <w:ins w:id="648" w:author="Cooledge, Craig" w:date="2023-06-29T07:16:00Z"/>
                <w:rStyle w:val="cf01"/>
              </w:rPr>
            </w:pPr>
            <w:ins w:id="649" w:author="Cooledge, Craig" w:date="2023-06-29T07:16:00Z">
              <w:r w:rsidRPr="0030119E">
                <w:rPr>
                  <w:rStyle w:val="cf01"/>
                </w:rPr>
                <w:lastRenderedPageBreak/>
                <w:t>•</w:t>
              </w:r>
              <w:r w:rsidRPr="0030119E">
                <w:rPr>
                  <w:rStyle w:val="cf01"/>
                </w:rPr>
                <w:tab/>
                <w:t>K (PVC threaded)</w:t>
              </w:r>
            </w:ins>
          </w:p>
          <w:p w14:paraId="1105665F" w14:textId="77777777" w:rsidR="0030119E" w:rsidRPr="0030119E" w:rsidRDefault="0030119E" w:rsidP="0030119E">
            <w:pPr>
              <w:spacing w:after="0" w:line="240" w:lineRule="auto"/>
              <w:rPr>
                <w:ins w:id="650" w:author="Cooledge, Craig" w:date="2023-06-29T07:16:00Z"/>
                <w:rStyle w:val="cf01"/>
              </w:rPr>
            </w:pPr>
            <w:ins w:id="651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L (glass)</w:t>
              </w:r>
            </w:ins>
          </w:p>
          <w:p w14:paraId="17351631" w14:textId="77777777" w:rsidR="0030119E" w:rsidRPr="0030119E" w:rsidRDefault="0030119E" w:rsidP="0030119E">
            <w:pPr>
              <w:spacing w:after="0" w:line="240" w:lineRule="auto"/>
              <w:rPr>
                <w:ins w:id="652" w:author="Cooledge, Craig" w:date="2023-06-29T07:16:00Z"/>
                <w:rStyle w:val="cf01"/>
              </w:rPr>
            </w:pPr>
            <w:ins w:id="653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M (other metal)</w:t>
              </w:r>
            </w:ins>
          </w:p>
          <w:p w14:paraId="6AA11ACF" w14:textId="77777777" w:rsidR="0030119E" w:rsidRPr="0030119E" w:rsidRDefault="0030119E" w:rsidP="0030119E">
            <w:pPr>
              <w:spacing w:after="0" w:line="240" w:lineRule="auto"/>
              <w:rPr>
                <w:ins w:id="654" w:author="Cooledge, Craig" w:date="2023-06-29T07:16:00Z"/>
                <w:rStyle w:val="cf01"/>
              </w:rPr>
            </w:pPr>
            <w:ins w:id="655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N (PVC glued)</w:t>
              </w:r>
            </w:ins>
          </w:p>
          <w:p w14:paraId="418E5C34" w14:textId="77777777" w:rsidR="0030119E" w:rsidRPr="0030119E" w:rsidRDefault="0030119E" w:rsidP="0030119E">
            <w:pPr>
              <w:spacing w:after="0" w:line="240" w:lineRule="auto"/>
              <w:rPr>
                <w:ins w:id="656" w:author="Cooledge, Craig" w:date="2023-06-29T07:16:00Z"/>
                <w:rStyle w:val="cf01"/>
              </w:rPr>
            </w:pPr>
            <w:ins w:id="657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P (PVC or plastic)</w:t>
              </w:r>
            </w:ins>
          </w:p>
          <w:p w14:paraId="0D740B0A" w14:textId="77777777" w:rsidR="0030119E" w:rsidRPr="0030119E" w:rsidRDefault="0030119E" w:rsidP="0030119E">
            <w:pPr>
              <w:spacing w:after="0" w:line="240" w:lineRule="auto"/>
              <w:rPr>
                <w:ins w:id="658" w:author="Cooledge, Craig" w:date="2023-06-29T07:16:00Z"/>
                <w:rStyle w:val="cf01"/>
              </w:rPr>
            </w:pPr>
            <w:ins w:id="659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Q (FEP)</w:t>
              </w:r>
            </w:ins>
          </w:p>
          <w:p w14:paraId="37D8316F" w14:textId="77777777" w:rsidR="0030119E" w:rsidRPr="0030119E" w:rsidRDefault="0030119E" w:rsidP="0030119E">
            <w:pPr>
              <w:spacing w:after="0" w:line="240" w:lineRule="auto"/>
              <w:rPr>
                <w:ins w:id="660" w:author="Cooledge, Craig" w:date="2023-06-29T07:16:00Z"/>
                <w:rStyle w:val="cf01"/>
              </w:rPr>
            </w:pPr>
            <w:ins w:id="661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R (rock or stone)</w:t>
              </w:r>
            </w:ins>
          </w:p>
          <w:p w14:paraId="7BED4F01" w14:textId="77777777" w:rsidR="0030119E" w:rsidRPr="0030119E" w:rsidRDefault="0030119E" w:rsidP="0030119E">
            <w:pPr>
              <w:spacing w:after="0" w:line="240" w:lineRule="auto"/>
              <w:rPr>
                <w:ins w:id="662" w:author="Cooledge, Craig" w:date="2023-06-29T07:16:00Z"/>
                <w:rStyle w:val="cf01"/>
              </w:rPr>
            </w:pPr>
            <w:ins w:id="663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S (steel)</w:t>
              </w:r>
            </w:ins>
          </w:p>
          <w:p w14:paraId="59FCD7D7" w14:textId="77777777" w:rsidR="0030119E" w:rsidRPr="0030119E" w:rsidRDefault="0030119E" w:rsidP="0030119E">
            <w:pPr>
              <w:spacing w:after="0" w:line="240" w:lineRule="auto"/>
              <w:rPr>
                <w:ins w:id="664" w:author="Cooledge, Craig" w:date="2023-06-29T07:16:00Z"/>
                <w:rStyle w:val="cf01"/>
              </w:rPr>
            </w:pPr>
            <w:ins w:id="665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T (tile)</w:t>
              </w:r>
            </w:ins>
          </w:p>
          <w:p w14:paraId="53F14452" w14:textId="77777777" w:rsidR="0030119E" w:rsidRPr="0030119E" w:rsidRDefault="0030119E" w:rsidP="0030119E">
            <w:pPr>
              <w:spacing w:after="0" w:line="240" w:lineRule="auto"/>
              <w:rPr>
                <w:ins w:id="666" w:author="Cooledge, Craig" w:date="2023-06-29T07:16:00Z"/>
                <w:rStyle w:val="cf01"/>
              </w:rPr>
            </w:pPr>
            <w:ins w:id="667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U (coated steel)</w:t>
              </w:r>
            </w:ins>
          </w:p>
          <w:p w14:paraId="69D6E93C" w14:textId="77777777" w:rsidR="0030119E" w:rsidRPr="0030119E" w:rsidRDefault="0030119E" w:rsidP="0030119E">
            <w:pPr>
              <w:spacing w:after="0" w:line="240" w:lineRule="auto"/>
              <w:rPr>
                <w:ins w:id="668" w:author="Cooledge, Craig" w:date="2023-06-29T07:16:00Z"/>
                <w:rStyle w:val="cf01"/>
              </w:rPr>
            </w:pPr>
            <w:ins w:id="669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V (stainless steel)</w:t>
              </w:r>
            </w:ins>
          </w:p>
          <w:p w14:paraId="74BE8EC4" w14:textId="77777777" w:rsidR="0030119E" w:rsidRPr="0030119E" w:rsidRDefault="0030119E" w:rsidP="0030119E">
            <w:pPr>
              <w:spacing w:after="0" w:line="240" w:lineRule="auto"/>
              <w:rPr>
                <w:ins w:id="670" w:author="Cooledge, Craig" w:date="2023-06-29T07:16:00Z"/>
                <w:rStyle w:val="cf01"/>
              </w:rPr>
            </w:pPr>
            <w:ins w:id="671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W (wood)</w:t>
              </w:r>
            </w:ins>
          </w:p>
          <w:p w14:paraId="4D77EB97" w14:textId="77777777" w:rsidR="0030119E" w:rsidRPr="0030119E" w:rsidRDefault="0030119E" w:rsidP="0030119E">
            <w:pPr>
              <w:spacing w:after="0" w:line="240" w:lineRule="auto"/>
              <w:rPr>
                <w:ins w:id="672" w:author="Cooledge, Craig" w:date="2023-06-29T07:16:00Z"/>
                <w:rStyle w:val="cf01"/>
              </w:rPr>
            </w:pPr>
            <w:ins w:id="673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X (steel carbon)</w:t>
              </w:r>
            </w:ins>
          </w:p>
          <w:p w14:paraId="0C95D966" w14:textId="77777777" w:rsidR="0030119E" w:rsidRPr="0030119E" w:rsidRDefault="0030119E" w:rsidP="0030119E">
            <w:pPr>
              <w:spacing w:after="0" w:line="240" w:lineRule="auto"/>
              <w:rPr>
                <w:ins w:id="674" w:author="Cooledge, Craig" w:date="2023-06-29T07:16:00Z"/>
                <w:rStyle w:val="cf01"/>
              </w:rPr>
            </w:pPr>
            <w:ins w:id="675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Y (steel galvanized)</w:t>
              </w:r>
            </w:ins>
          </w:p>
          <w:p w14:paraId="6BC1D3DA" w14:textId="77777777" w:rsidR="0030119E" w:rsidRPr="0030119E" w:rsidRDefault="0030119E" w:rsidP="0030119E">
            <w:pPr>
              <w:spacing w:after="0" w:line="240" w:lineRule="auto"/>
              <w:rPr>
                <w:ins w:id="676" w:author="Cooledge, Craig" w:date="2023-06-29T07:16:00Z"/>
                <w:rStyle w:val="cf01"/>
              </w:rPr>
            </w:pPr>
            <w:ins w:id="677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Z (</w:t>
              </w:r>
              <w:proofErr w:type="gramStart"/>
              <w:r w:rsidRPr="0030119E">
                <w:rPr>
                  <w:rStyle w:val="cf01"/>
                </w:rPr>
                <w:t>other</w:t>
              </w:r>
              <w:proofErr w:type="gramEnd"/>
              <w:r w:rsidRPr="0030119E">
                <w:rPr>
                  <w:rStyle w:val="cf01"/>
                </w:rPr>
                <w:t xml:space="preserve"> mat.)</w:t>
              </w:r>
            </w:ins>
          </w:p>
          <w:p w14:paraId="05E93C13" w14:textId="77777777" w:rsidR="0030119E" w:rsidRPr="0030119E" w:rsidRDefault="0030119E" w:rsidP="0030119E">
            <w:pPr>
              <w:spacing w:after="0" w:line="240" w:lineRule="auto"/>
              <w:rPr>
                <w:ins w:id="678" w:author="Cooledge, Craig" w:date="2023-06-29T07:16:00Z"/>
                <w:rStyle w:val="cf01"/>
              </w:rPr>
            </w:pPr>
            <w:ins w:id="679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4 (stainless 304)</w:t>
              </w:r>
            </w:ins>
          </w:p>
          <w:p w14:paraId="14815AC3" w14:textId="5FB24B57" w:rsidR="005806D7" w:rsidRPr="00ED12D2" w:rsidRDefault="0030119E" w:rsidP="0030119E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680" w:author="Cooledge, Craig" w:date="2023-06-29T07:16:00Z">
              <w:r w:rsidRPr="0030119E">
                <w:rPr>
                  <w:rStyle w:val="cf01"/>
                </w:rPr>
                <w:t>•</w:t>
              </w:r>
              <w:r w:rsidRPr="0030119E">
                <w:rPr>
                  <w:rStyle w:val="cf01"/>
                </w:rPr>
                <w:tab/>
                <w:t>6 (stainless 316)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183AA4E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lastRenderedPageBreak/>
              <w:t>Well Casing Material</w:t>
            </w:r>
          </w:p>
        </w:tc>
        <w:tc>
          <w:tcPr>
            <w:tcW w:w="4317" w:type="dxa"/>
          </w:tcPr>
          <w:p w14:paraId="6B8F505A" w14:textId="3ACE2696" w:rsidR="005806D7" w:rsidRPr="00BF0E7D" w:rsidRDefault="00181002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681" w:author="Cooledge, Craig" w:date="2023-09-04T07:40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Casing Material Type</w:t>
              </w:r>
            </w:ins>
          </w:p>
        </w:tc>
      </w:tr>
      <w:tr w:rsidR="005806D7" w:rsidRPr="00ED12D2" w14:paraId="49124672" w14:textId="4FE2EFA3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17ED5FB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Casing Diameter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9E3BBB3" w14:textId="6371DA0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Diameter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del w:id="682" w:author="Cooledge, Craig" w:date="2023-06-14T09:00:00Z">
              <w:r w:rsidRPr="00ED12D2" w:rsidDel="009C5C3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Diameter </w:delText>
              </w:r>
            </w:del>
            <w:ins w:id="683" w:author="Cooledge, Craig" w:date="2023-06-14T09:0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Inside d</w:t>
              </w:r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iameter 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of the well casing.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003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inches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0A4A0B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6B73CEB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EA8B71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6984141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Diameter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nominal diameter in inches of the section of casing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B048FEE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Size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inches</w:t>
            </w:r>
          </w:p>
        </w:tc>
        <w:tc>
          <w:tcPr>
            <w:tcW w:w="4317" w:type="dxa"/>
          </w:tcPr>
          <w:p w14:paraId="20056ABC" w14:textId="41512C5C" w:rsidR="005806D7" w:rsidRPr="00F7766C" w:rsidRDefault="005806D7" w:rsidP="005806D7">
            <w:pPr>
              <w:rPr>
                <w:ins w:id="684" w:author="Cooledge, Craig" w:date="2023-06-14T07:14:00Z"/>
                <w:rFonts w:ascii="Jacobs Chronos" w:hAnsi="Jacobs Chronos" w:cs="Jacobs Chronos"/>
                <w:b/>
                <w:bCs/>
                <w:color w:val="000000"/>
              </w:rPr>
            </w:pPr>
            <w:ins w:id="685" w:author="Cooledge, Craig" w:date="2023-06-14T07:14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Casing Diameter</w:t>
              </w:r>
            </w:ins>
            <w:ins w:id="686" w:author="Cooledge, Craig" w:date="2023-09-04T07:41:00Z">
              <w:r w:rsidR="00B477BE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B477BE" w:rsidRPr="00BF0E7D">
                <w:rPr>
                  <w:rFonts w:ascii="Jacobs Chronos" w:hAnsi="Jacobs Chronos" w:cs="Jacobs Chronos"/>
                  <w:color w:val="000000"/>
                </w:rPr>
                <w:t>Diameter of the well casing</w:t>
              </w:r>
            </w:ins>
          </w:p>
          <w:p w14:paraId="501012C9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377C7FAB" w14:textId="5C784A34" w:rsidTr="65A60078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</w:tcPr>
          <w:p w14:paraId="5D256AF7" w14:textId="77134379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687" w:author="Cooledge, Craig" w:date="2023-06-14T06:23:00Z">
              <w:r w:rsidRPr="006158CA" w:rsidDel="004A57F8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Well Annular Seal Depth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7F85609D" w14:textId="50D784E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88" w:author="Cooledge, Craig" w:date="2023-06-14T06:23:00Z">
              <w:r w:rsidRPr="00ED12D2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reported.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3AD873E7" w14:textId="0E9E3A9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89" w:author="Cooledge, Craig" w:date="2023-06-14T06:23:00Z">
              <w:r w:rsidRPr="00ED12D2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1CE32AFA" w14:textId="16EC9F0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0" w:author="Cooledge, Craig" w:date="2023-06-14T06:23:00Z">
              <w:r w:rsidRPr="00ED12D2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51F48C4A" w14:textId="45EFADD5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1" w:author="Cooledge, Craig" w:date="2023-06-14T06:23:00Z">
              <w:r w:rsidRPr="00ED12D2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2DB6DA0F" w14:textId="03FE181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2" w:author="Cooledge, Craig" w:date="2023-06-14T06:23:00Z">
              <w:r w:rsidRPr="00947DD9" w:rsidDel="004A57F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Bottom of Seal</w:delText>
              </w:r>
              <w:r w:rsidRPr="00ED12D2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enter depth to the nearest foot below land surface to the bottom of the seal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5AD84FDC" w14:textId="5EDDA7C6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693" w:author="Cooledge, Craig" w:date="2023-06-14T06:23:00Z">
              <w:r w:rsidRPr="00947DD9" w:rsidDel="004A57F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 xml:space="preserve">Well Annular Seal Depth - </w:delText>
              </w:r>
              <w:r w:rsidRPr="00947DD9" w:rsidDel="004A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feet</w:delText>
              </w:r>
              <w:r w:rsidRPr="00947DD9" w:rsidDel="004A57F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</w:r>
              <w:r w:rsidRPr="00947DD9" w:rsidDel="004A57F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br/>
                <w:delText>Well Annular Seal Material</w:delText>
              </w:r>
            </w:del>
          </w:p>
        </w:tc>
        <w:tc>
          <w:tcPr>
            <w:tcW w:w="4317" w:type="dxa"/>
          </w:tcPr>
          <w:p w14:paraId="0DC39B57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2F7CC0CF" w14:textId="375C1D04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3E3A874E" w14:textId="7EA48582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del w:id="694" w:author="Cooledge, Craig" w:date="2023-06-14T06:23:00Z">
              <w:r w:rsidRPr="006158CA" w:rsidDel="00D6112E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>Well Perforation Interval</w:delText>
              </w:r>
            </w:del>
          </w:p>
        </w:tc>
        <w:tc>
          <w:tcPr>
            <w:tcW w:w="2627" w:type="dxa"/>
            <w:shd w:val="clear" w:color="auto" w:fill="B8C3D2"/>
            <w:vAlign w:val="center"/>
          </w:tcPr>
          <w:p w14:paraId="6665A06A" w14:textId="58B04DC6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5" w:author="Cooledge, Craig" w:date="2023-06-14T06:23:00Z">
              <w:r w:rsidRPr="00ED12D2" w:rsidDel="00D6112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reported.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63C7DD9E" w14:textId="502C9080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6" w:author="Cooledge, Craig" w:date="2023-06-14T06:23:00Z">
              <w:r w:rsidRPr="00ED12D2" w:rsidDel="00D6112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2340" w:type="dxa"/>
            <w:shd w:val="clear" w:color="auto" w:fill="auto"/>
            <w:vAlign w:val="center"/>
          </w:tcPr>
          <w:p w14:paraId="058DF1CF" w14:textId="0AA2F31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7" w:author="Cooledge, Craig" w:date="2023-06-14T06:23:00Z">
              <w:r w:rsidRPr="00ED12D2" w:rsidDel="00D6112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</w:tcPr>
          <w:p w14:paraId="31824BE5" w14:textId="03951DC0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8" w:author="Cooledge, Craig" w:date="2023-06-14T06:23:00Z">
              <w:r w:rsidRPr="00ED12D2" w:rsidDel="00D6112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</w:tcPr>
          <w:p w14:paraId="6EA664C8" w14:textId="4DB3BE3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699" w:author="Cooledge, Craig" w:date="2023-06-12T11:11:00Z">
              <w:r w:rsidRPr="00947DD9" w:rsidDel="000A444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Top of Interval</w:delText>
              </w:r>
              <w:r w:rsidRPr="00ED12D2" w:rsidDel="000A444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depth in feet below land surface</w:delText>
              </w:r>
              <w:r w:rsidRPr="00ED12D2" w:rsidDel="000A444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ED12D2" w:rsidDel="000A444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br/>
              </w:r>
              <w:r w:rsidRPr="00947DD9" w:rsidDel="000A4448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Depth to Bottom of Interval</w:delText>
              </w:r>
              <w:r w:rsidRPr="00ED12D2" w:rsidDel="000A444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 depth in feet land surface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</w:tcPr>
          <w:p w14:paraId="00754FA3" w14:textId="14BEB62E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del w:id="700" w:author="Cooledge, Craig" w:date="2023-06-14T06:23:00Z">
              <w:r w:rsidRPr="00947DD9" w:rsidDel="00D6112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 xml:space="preserve">Well Perforation Interval - </w:delText>
              </w:r>
              <w:r w:rsidRPr="00947DD9" w:rsidDel="00D6112E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inches</w:delText>
              </w:r>
            </w:del>
          </w:p>
        </w:tc>
        <w:tc>
          <w:tcPr>
            <w:tcW w:w="4317" w:type="dxa"/>
          </w:tcPr>
          <w:p w14:paraId="63D1E4D6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1B6742B9" w14:textId="43E4B199" w:rsidTr="65A60078">
        <w:trPr>
          <w:gridAfter w:val="1"/>
          <w:wAfter w:w="25" w:type="dxa"/>
          <w:trHeight w:val="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FD9F90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Slot Size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DF81B4A" w14:textId="19A828D3" w:rsidR="005806D7" w:rsidRDefault="005806D7" w:rsidP="005806D7">
            <w:pPr>
              <w:spacing w:after="0" w:line="240" w:lineRule="auto"/>
              <w:rPr>
                <w:ins w:id="701" w:author="Cooledge, Craig" w:date="2023-06-14T06:23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702" w:author="Cooledge, Craig" w:date="2023-06-14T06:23:00Z">
              <w:r w:rsidRPr="65A60078" w:rsidDel="00DE13B9">
                <w:rPr>
                  <w:rFonts w:ascii="Jacobs Chronos" w:eastAsia="Times New Roman" w:hAnsi="Jacobs Chronos" w:cs="Jacobs Chronos"/>
                  <w:color w:val="000000" w:themeColor="text1"/>
                </w:rPr>
                <w:delText>Not reported.</w:delText>
              </w:r>
            </w:del>
            <w:ins w:id="703" w:author="Cooledge, Craig" w:date="2023-06-14T06:23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 xml:space="preserve">Size of well screen </w:t>
              </w:r>
            </w:ins>
            <w:ins w:id="704" w:author="Jeanna Long" w:date="2023-06-14T16:50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 xml:space="preserve">individual perforations, or </w:t>
              </w:r>
            </w:ins>
            <w:ins w:id="705" w:author="Cooledge, Craig" w:date="2023-06-14T06:23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slots</w:t>
              </w:r>
            </w:ins>
            <w:ins w:id="706" w:author="Jeanna Long" w:date="2023-06-14T16:50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, or the mesh size of the screen</w:t>
              </w:r>
            </w:ins>
            <w:ins w:id="707" w:author="Cooledge, Craig" w:date="2023-06-14T06:23:00Z">
              <w:r w:rsidRPr="65A60078">
                <w:rPr>
                  <w:rFonts w:ascii="Jacobs Chronos" w:eastAsia="Times New Roman" w:hAnsi="Jacobs Chronos" w:cs="Jacobs Chronos"/>
                  <w:color w:val="000000" w:themeColor="text1"/>
                </w:rPr>
                <w:t>.</w:t>
              </w:r>
            </w:ins>
          </w:p>
          <w:p w14:paraId="2F322317" w14:textId="77777777" w:rsidR="005806D7" w:rsidRDefault="005806D7" w:rsidP="005806D7">
            <w:pPr>
              <w:spacing w:after="0" w:line="240" w:lineRule="auto"/>
              <w:rPr>
                <w:ins w:id="708" w:author="Cooledge, Craig" w:date="2023-06-14T06:2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5FF2FDA7" w14:textId="77777777" w:rsidR="005806D7" w:rsidRDefault="005806D7" w:rsidP="005806D7">
            <w:pPr>
              <w:spacing w:after="0" w:line="240" w:lineRule="auto"/>
              <w:rPr>
                <w:ins w:id="709" w:author="Cooledge, Craig" w:date="2023-06-14T06:2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10" w:author="Cooledge, Craig" w:date="2023-06-14T06:24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Units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 inches</w:t>
              </w:r>
            </w:ins>
          </w:p>
          <w:p w14:paraId="03165446" w14:textId="77777777" w:rsidR="005806D7" w:rsidRDefault="005806D7" w:rsidP="005806D7">
            <w:pPr>
              <w:spacing w:after="0" w:line="240" w:lineRule="auto"/>
              <w:rPr>
                <w:ins w:id="711" w:author="Cooledge, Craig" w:date="2023-06-14T06:24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1FDF3EE7" w14:textId="5C03A82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12" w:author="Cooledge, Craig" w:date="2023-06-14T06:24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Reporting Accuracy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 thousandth of an inch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27CEF2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DEF465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7F6B5B8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B2E5303" w14:textId="0DFE4036" w:rsidR="005806D7" w:rsidRDefault="005806D7" w:rsidP="005806D7">
            <w:pPr>
              <w:spacing w:after="0" w:line="240" w:lineRule="auto"/>
              <w:rPr>
                <w:ins w:id="713" w:author="Cooledge, Craig" w:date="2023-06-14T08:22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714" w:author="Cooledge, Craig" w:date="2023-06-14T08:21:00Z">
              <w:r w:rsidRPr="00ED12D2" w:rsidDel="003D36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  <w:p w14:paraId="54A2A8D9" w14:textId="5B03ECF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15" w:author="Cooledge, Craig" w:date="2023-06-14T08:22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Width of Opening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 xml:space="preserve"> – The short dimension, in inches, of the individual perforations or slots, or the mesh size of screens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347B3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Slot Size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inches</w:t>
            </w:r>
          </w:p>
        </w:tc>
        <w:tc>
          <w:tcPr>
            <w:tcW w:w="4317" w:type="dxa"/>
          </w:tcPr>
          <w:p w14:paraId="377E226F" w14:textId="632CF2F6" w:rsidR="005806D7" w:rsidRPr="00BF0E7D" w:rsidRDefault="00073BE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716" w:author="Cooledge, Craig" w:date="2023-09-04T07:41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Slot Size</w:t>
              </w:r>
            </w:ins>
          </w:p>
        </w:tc>
      </w:tr>
      <w:tr w:rsidR="005806D7" w:rsidRPr="00ED12D2" w14:paraId="093C9880" w14:textId="395A97A1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777BF6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lastRenderedPageBreak/>
              <w:t>Well Status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4A425CE" w14:textId="77777777" w:rsidR="000F2B43" w:rsidRDefault="005806D7" w:rsidP="000F2B43">
            <w:pPr>
              <w:spacing w:after="0" w:line="240" w:lineRule="auto"/>
              <w:rPr>
                <w:ins w:id="717" w:author="Cooledge, Craig" w:date="2023-06-29T07:17:00Z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Status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ins w:id="718" w:author="Cooledge, Craig" w:date="2023-06-14T06:25:00Z">
              <w:r w:rsidRPr="65A60078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t xml:space="preserve">List of </w:t>
              </w:r>
            </w:ins>
            <w:r w:rsidRPr="0036620F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</w:p>
          <w:p w14:paraId="488B00BB" w14:textId="3AF78488" w:rsidR="000F2B43" w:rsidRPr="00F908F7" w:rsidRDefault="000F2B43" w:rsidP="00F908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719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20" w:author="Cooledge, Craig" w:date="2023-06-29T07:17:00Z">
              <w:r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Planned</w:t>
              </w:r>
            </w:ins>
          </w:p>
          <w:p w14:paraId="17A7D356" w14:textId="77777777" w:rsidR="000F2B43" w:rsidRPr="000F2B43" w:rsidRDefault="000F2B43" w:rsidP="000F2B43">
            <w:pPr>
              <w:spacing w:after="0" w:line="240" w:lineRule="auto"/>
              <w:rPr>
                <w:ins w:id="721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22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Active</w:t>
              </w:r>
            </w:ins>
          </w:p>
          <w:p w14:paraId="1C635612" w14:textId="77777777" w:rsidR="000F2B43" w:rsidRPr="000F2B43" w:rsidRDefault="000F2B43" w:rsidP="000F2B43">
            <w:pPr>
              <w:spacing w:after="0" w:line="240" w:lineRule="auto"/>
              <w:rPr>
                <w:ins w:id="723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24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Inactive</w:t>
              </w:r>
            </w:ins>
          </w:p>
          <w:p w14:paraId="29E9C37D" w14:textId="77777777" w:rsidR="000F2B43" w:rsidRPr="000F2B43" w:rsidRDefault="000F2B43" w:rsidP="000F2B43">
            <w:pPr>
              <w:spacing w:after="0" w:line="240" w:lineRule="auto"/>
              <w:rPr>
                <w:ins w:id="725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26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Abandoned</w:t>
              </w:r>
            </w:ins>
          </w:p>
          <w:p w14:paraId="07FD48D0" w14:textId="77777777" w:rsidR="000F2B43" w:rsidRPr="000F2B43" w:rsidRDefault="000F2B43" w:rsidP="000F2B43">
            <w:pPr>
              <w:spacing w:after="0" w:line="240" w:lineRule="auto"/>
              <w:rPr>
                <w:ins w:id="727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28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No Access</w:t>
              </w:r>
            </w:ins>
          </w:p>
          <w:p w14:paraId="1ADF0218" w14:textId="77777777" w:rsidR="000F2B43" w:rsidRPr="000F2B43" w:rsidRDefault="000F2B43" w:rsidP="000F2B43">
            <w:pPr>
              <w:spacing w:after="0" w:line="240" w:lineRule="auto"/>
              <w:rPr>
                <w:ins w:id="729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30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Destroyed</w:t>
              </w:r>
            </w:ins>
          </w:p>
          <w:p w14:paraId="79DB7484" w14:textId="786024D6" w:rsidR="005806D7" w:rsidRPr="00ED12D2" w:rsidRDefault="000F2B43" w:rsidP="000F2B43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31" w:author="Cooledge, Craig" w:date="2023-06-29T07:17:00Z"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732" w:author="Cooledge, Craig" w:date="2023-06-29T07:17:00Z">
              <w:r w:rsidR="005806D7" w:rsidRPr="00ED12D2" w:rsidDel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Planned, Active, Inactive, Abandoned, </w:delText>
              </w:r>
            </w:del>
            <w:ins w:id="733" w:author="Jeanna Long" w:date="2023-06-14T16:43:00Z">
              <w:del w:id="734" w:author="Cooledge, Craig" w:date="2023-06-29T07:17:00Z">
                <w:r w:rsidR="005806D7" w:rsidRPr="65A60078" w:rsidDel="000F2B43">
                  <w:rPr>
                    <w:rFonts w:ascii="Jacobs Chronos" w:eastAsia="Times New Roman" w:hAnsi="Jacobs Chronos" w:cs="Jacobs Chronos"/>
                    <w:color w:val="000000" w:themeColor="text1"/>
                  </w:rPr>
                  <w:delText xml:space="preserve"> Destroyed</w:delText>
                </w:r>
              </w:del>
            </w:ins>
            <w:del w:id="735" w:author="Cooledge, Craig" w:date="2023-06-29T07:17:00Z">
              <w:r w:rsidR="005806D7" w:rsidRPr="00ED12D2" w:rsidDel="000F2B43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Other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311D839" w14:textId="544D151D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736" w:author="Cooledge, Craig" w:date="2023-06-14T06:25:00Z">
              <w:r w:rsidRPr="00ED12D2" w:rsidDel="00FF615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737" w:author="Cooledge, Craig" w:date="2023-06-14T06:2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select description of well</w:t>
            </w:r>
            <w:del w:id="738" w:author="Cooledge, Craig" w:date="2023-06-14T06:25:00Z">
              <w:r w:rsidRPr="00ED12D2" w:rsidDel="00FF615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'</w:delText>
              </w:r>
            </w:del>
            <w:ins w:id="739" w:author="Cooledge, Craig" w:date="2023-06-14T06:2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’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 status from the dropdown menu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EA0EEAF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00F8D65E" w14:textId="77777777" w:rsidR="000C57F8" w:rsidRPr="000C57F8" w:rsidRDefault="005806D7" w:rsidP="000C57F8">
            <w:pPr>
              <w:spacing w:after="0" w:line="240" w:lineRule="auto"/>
              <w:rPr>
                <w:ins w:id="740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741" w:author="Cooledge, Craig" w:date="2023-06-14T06:25:00Z">
              <w:r w:rsidRPr="00ED12D2" w:rsidDel="00FF615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742" w:author="Cooledge, Craig" w:date="2023-06-14T06:2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well </w:t>
            </w:r>
            <w:proofErr w:type="gramStart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current status</w:t>
            </w:r>
            <w:proofErr w:type="gramEnd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ins w:id="743" w:author="Cooledge, Craig" w:date="2023-06-29T07:17:00Z">
              <w:r w:rsidR="000C57F8" w:rsidRPr="00F908F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</w:t>
              </w:r>
              <w:r w:rsidR="000C57F8"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:</w:t>
              </w:r>
            </w:ins>
          </w:p>
          <w:p w14:paraId="65447770" w14:textId="77777777" w:rsidR="000C57F8" w:rsidRPr="000C57F8" w:rsidRDefault="000C57F8" w:rsidP="000C57F8">
            <w:pPr>
              <w:spacing w:after="0" w:line="240" w:lineRule="auto"/>
              <w:rPr>
                <w:ins w:id="744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45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ACT</w:t>
              </w:r>
            </w:ins>
          </w:p>
          <w:p w14:paraId="0EA6F2BC" w14:textId="77777777" w:rsidR="000C57F8" w:rsidRPr="000C57F8" w:rsidRDefault="000C57F8" w:rsidP="000C57F8">
            <w:pPr>
              <w:spacing w:after="0" w:line="240" w:lineRule="auto"/>
              <w:rPr>
                <w:ins w:id="746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47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INACT</w:t>
              </w:r>
            </w:ins>
          </w:p>
          <w:p w14:paraId="35BADC95" w14:textId="77777777" w:rsidR="000C57F8" w:rsidRPr="000C57F8" w:rsidRDefault="000C57F8" w:rsidP="000C57F8">
            <w:pPr>
              <w:spacing w:after="0" w:line="240" w:lineRule="auto"/>
              <w:rPr>
                <w:ins w:id="748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49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DRY</w:t>
              </w:r>
            </w:ins>
          </w:p>
          <w:p w14:paraId="5CAD0224" w14:textId="77777777" w:rsidR="000C57F8" w:rsidRPr="000C57F8" w:rsidRDefault="000C57F8" w:rsidP="000C57F8">
            <w:pPr>
              <w:spacing w:after="0" w:line="240" w:lineRule="auto"/>
              <w:rPr>
                <w:ins w:id="750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51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NOACC</w:t>
              </w:r>
            </w:ins>
          </w:p>
          <w:p w14:paraId="7437F9E3" w14:textId="77777777" w:rsidR="000C57F8" w:rsidRPr="000C57F8" w:rsidRDefault="000C57F8" w:rsidP="000C57F8">
            <w:pPr>
              <w:spacing w:after="0" w:line="240" w:lineRule="auto"/>
              <w:rPr>
                <w:ins w:id="752" w:author="Cooledge, Craig" w:date="2023-06-29T07:17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53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AB</w:t>
              </w:r>
            </w:ins>
          </w:p>
          <w:p w14:paraId="4EF1594F" w14:textId="227A7F5D" w:rsidR="005806D7" w:rsidRPr="00ED12D2" w:rsidRDefault="000C57F8" w:rsidP="000C57F8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54" w:author="Cooledge, Craig" w:date="2023-06-29T07:17:00Z"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DEST</w:t>
              </w:r>
            </w:ins>
            <w:del w:id="755" w:author="Cooledge, Craig" w:date="2023-06-29T07:17:00Z">
              <w:r w:rsidR="005806D7" w:rsidRPr="00ED12D2" w:rsidDel="000C57F8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ACT, INACT, DRY, NOACC, AB, or DEST</w:delText>
              </w:r>
            </w:del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BFC0C36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F6D254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377C0DF" w14:textId="6B6431C3" w:rsidR="005806D7" w:rsidRPr="00ED12D2" w:rsidRDefault="005806D7" w:rsidP="005806D7">
            <w:pP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56" w:author="Cooledge, Craig" w:date="2023-06-14T07:16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210D7FFD" w14:textId="26087EE3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4B30957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Use Type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3B61008" w14:textId="77777777" w:rsidR="00C80C87" w:rsidRPr="00C80C87" w:rsidRDefault="005806D7" w:rsidP="00C80C87">
            <w:pPr>
              <w:spacing w:after="0" w:line="240" w:lineRule="auto"/>
              <w:rPr>
                <w:ins w:id="757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del w:id="758" w:author="Cooledge, Craig" w:date="2023-06-14T06:25:00Z">
              <w:r w:rsidRPr="00ED12D2" w:rsidDel="00FF615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</w:delText>
              </w:r>
            </w:del>
            <w:ins w:id="759" w:author="Cooledge, Craig" w:date="2023-06-14T06:25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–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Primary use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ins w:id="760" w:author="Cooledge, Craig" w:date="2023-06-14T06:25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List of </w:t>
              </w:r>
            </w:ins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ins w:id="761" w:author="Cooledge, Craig" w:date="2023-06-29T07:18:00Z">
              <w:r w:rsidR="00C80C87"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="00C80C87"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Municipal</w:t>
              </w:r>
            </w:ins>
          </w:p>
          <w:p w14:paraId="3A91EDD4" w14:textId="77777777" w:rsidR="00C80C87" w:rsidRPr="00C80C87" w:rsidRDefault="00C80C87" w:rsidP="00C80C87">
            <w:pPr>
              <w:spacing w:after="0" w:line="240" w:lineRule="auto"/>
              <w:rPr>
                <w:ins w:id="762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63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Agricultural</w:t>
              </w:r>
            </w:ins>
          </w:p>
          <w:p w14:paraId="0B5DBF93" w14:textId="77777777" w:rsidR="00C80C87" w:rsidRPr="00C80C87" w:rsidRDefault="00C80C87" w:rsidP="00C80C87">
            <w:pPr>
              <w:spacing w:after="0" w:line="240" w:lineRule="auto"/>
              <w:rPr>
                <w:ins w:id="764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65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Domestic</w:t>
              </w:r>
            </w:ins>
          </w:p>
          <w:p w14:paraId="268B30E9" w14:textId="77777777" w:rsidR="00C80C87" w:rsidRPr="00C80C87" w:rsidRDefault="00C80C87" w:rsidP="00C80C87">
            <w:pPr>
              <w:spacing w:after="0" w:line="240" w:lineRule="auto"/>
              <w:rPr>
                <w:ins w:id="766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67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Monitoring</w:t>
              </w:r>
            </w:ins>
          </w:p>
          <w:p w14:paraId="44E03190" w14:textId="77777777" w:rsidR="00C80C87" w:rsidRPr="00C80C87" w:rsidRDefault="00C80C87" w:rsidP="00C80C87">
            <w:pPr>
              <w:spacing w:after="0" w:line="240" w:lineRule="auto"/>
              <w:rPr>
                <w:ins w:id="768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69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Industrial</w:t>
              </w:r>
            </w:ins>
          </w:p>
          <w:p w14:paraId="67DA2FC3" w14:textId="77777777" w:rsidR="00C80C87" w:rsidRPr="00C80C87" w:rsidRDefault="00C80C87" w:rsidP="00C80C87">
            <w:pPr>
              <w:spacing w:after="0" w:line="240" w:lineRule="auto"/>
              <w:rPr>
                <w:ins w:id="770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71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</w:r>
              <w:proofErr w:type="spellStart"/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Stockwatering</w:t>
              </w:r>
              <w:proofErr w:type="spellEnd"/>
            </w:ins>
          </w:p>
          <w:p w14:paraId="38672C80" w14:textId="77777777" w:rsidR="00C80C87" w:rsidRPr="00C80C87" w:rsidRDefault="00C80C87" w:rsidP="00C80C87">
            <w:pPr>
              <w:spacing w:after="0" w:line="240" w:lineRule="auto"/>
              <w:rPr>
                <w:ins w:id="772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73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Public Supply</w:t>
              </w:r>
            </w:ins>
          </w:p>
          <w:p w14:paraId="6922EA1D" w14:textId="77777777" w:rsidR="00C80C87" w:rsidRPr="00C80C87" w:rsidRDefault="00C80C87" w:rsidP="00C80C87">
            <w:pPr>
              <w:spacing w:after="0" w:line="240" w:lineRule="auto"/>
              <w:rPr>
                <w:ins w:id="774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75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Unknown</w:t>
              </w:r>
            </w:ins>
          </w:p>
          <w:p w14:paraId="137A3A35" w14:textId="7B7C3C8A" w:rsidR="005806D7" w:rsidRPr="00ED12D2" w:rsidRDefault="00C80C87" w:rsidP="00C80C8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76" w:author="Cooledge, Craig" w:date="2023-06-29T07:18:00Z"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777" w:author="Cooledge, Craig" w:date="2023-06-29T07:18:00Z">
              <w:r w:rsidR="005806D7" w:rsidRPr="00ED12D2" w:rsidDel="00C80C8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Municipal, Agricultural, Domestic, Monitoring, Industrial, Other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317B06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select the description of the well's use from the dropdown menu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ED88078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62C555E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77C943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Use of Water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code that best describes the primary use of water from the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14F0F60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6ACDC3D" w14:textId="749B0D6F" w:rsidR="005806D7" w:rsidRPr="00F7766C" w:rsidRDefault="005806D7" w:rsidP="005806D7">
            <w:pPr>
              <w:rPr>
                <w:ins w:id="778" w:author="Cooledge, Craig" w:date="2023-06-14T07:15:00Z"/>
                <w:rFonts w:ascii="Jacobs Chronos" w:hAnsi="Jacobs Chronos" w:cs="Jacobs Chronos"/>
                <w:b/>
                <w:bCs/>
                <w:color w:val="000000"/>
              </w:rPr>
            </w:pPr>
            <w:ins w:id="779" w:author="Cooledge, Craig" w:date="2023-06-14T07:15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Planned Use/Former Use</w:t>
              </w:r>
            </w:ins>
            <w:ins w:id="780" w:author="Cooledge, Craig" w:date="2023-09-04T07:42:00Z">
              <w:r w:rsidR="00CE109C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CE109C" w:rsidRPr="00BF0E7D">
                <w:rPr>
                  <w:rFonts w:ascii="Jacobs Chronos" w:hAnsi="Jacobs Chronos" w:cs="Jacobs Chronos"/>
                  <w:color w:val="000000"/>
                </w:rPr>
                <w:t xml:space="preserve">Planned well use, or former well </w:t>
              </w:r>
              <w:proofErr w:type="gramStart"/>
              <w:r w:rsidR="00CE109C" w:rsidRPr="00BF0E7D">
                <w:rPr>
                  <w:rFonts w:ascii="Jacobs Chronos" w:hAnsi="Jacobs Chronos" w:cs="Jacobs Chronos"/>
                  <w:color w:val="000000"/>
                </w:rPr>
                <w:t>use</w:t>
              </w:r>
            </w:ins>
            <w:proofErr w:type="gramEnd"/>
          </w:p>
          <w:p w14:paraId="2EF8988B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645FE14C" w14:textId="0FE2314B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F3C389" w14:textId="1790C205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Well Completion </w:t>
            </w:r>
            <w:del w:id="781" w:author="Jeanna Long" w:date="2023-06-14T16:44:00Z">
              <w:r w:rsidRPr="65A60078" w:rsidDel="00DE13B9">
                <w:rPr>
                  <w:rFonts w:ascii="Jacobs Chronos" w:eastAsia="Times New Roman" w:hAnsi="Jacobs Chronos" w:cs="Jacobs Chronos"/>
                  <w:b/>
                  <w:bCs/>
                </w:rPr>
                <w:delText>Type</w:delText>
              </w:r>
            </w:del>
            <w:ins w:id="782" w:author="Jeanna Long" w:date="2023-06-14T16:44:00Z">
              <w:r w:rsidRPr="006158CA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Structure</w:t>
              </w:r>
            </w:ins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7B200EB" w14:textId="77777777" w:rsidR="008B2395" w:rsidRDefault="005806D7" w:rsidP="008B2395">
            <w:pPr>
              <w:spacing w:after="0" w:line="240" w:lineRule="auto"/>
              <w:rPr>
                <w:ins w:id="783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Well Completion </w:t>
            </w:r>
            <w:del w:id="784" w:author="Jeanna Long" w:date="2023-06-14T16:44:00Z">
              <w:r w:rsidRPr="65A60078" w:rsidDel="00DE13B9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delText>Type</w:delText>
              </w:r>
              <w:r w:rsidRPr="65A60078" w:rsidDel="00DE13B9">
                <w:rPr>
                  <w:rFonts w:ascii="Jacobs Chronos" w:eastAsia="Times New Roman" w:hAnsi="Jacobs Chronos" w:cs="Jacobs Chronos"/>
                  <w:color w:val="000000" w:themeColor="text1"/>
                </w:rPr>
                <w:delText xml:space="preserve"> </w:delText>
              </w:r>
            </w:del>
            <w:ins w:id="785" w:author="Jeanna Long" w:date="2023-06-14T16:44:00Z">
              <w:r w:rsidRPr="00ED12D2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Structure</w:t>
              </w:r>
            </w:ins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 Description of well completion structure.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ins w:id="786" w:author="Cooledge, Craig" w:date="2023-06-14T06:26:00Z">
              <w:r w:rsidRPr="65A60078">
                <w:rPr>
                  <w:rFonts w:ascii="Jacobs Chronos" w:eastAsia="Times New Roman" w:hAnsi="Jacobs Chronos" w:cs="Jacobs Chronos"/>
                  <w:b/>
                  <w:bCs/>
                  <w:color w:val="000000" w:themeColor="text1"/>
                </w:rPr>
                <w:t xml:space="preserve">List of </w:t>
              </w:r>
            </w:ins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ins w:id="787" w:author="Cooledge, Craig" w:date="2023-06-29T07:18:00Z">
              <w:r w:rsidR="008B2395" w:rsidRPr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</w:ins>
          </w:p>
          <w:p w14:paraId="6FA8300F" w14:textId="2856BDC9" w:rsidR="008B2395" w:rsidRPr="00F908F7" w:rsidRDefault="00F908F7" w:rsidP="00F908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788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89" w:author="Cooledge, Craig" w:date="2023-06-29T07:19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e</w:t>
              </w:r>
            </w:ins>
          </w:p>
          <w:p w14:paraId="2BA12235" w14:textId="22489A4D" w:rsidR="005806D7" w:rsidRPr="00ED12D2" w:rsidRDefault="008B2395" w:rsidP="008B2395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90" w:author="Cooledge, Craig" w:date="2023-06-29T07:18:00Z">
              <w:r w:rsidRPr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Nested/Multi-completion well</w:t>
              </w:r>
            </w:ins>
            <w:del w:id="791" w:author="Cooledge, Craig" w:date="2023-06-29T07:18:00Z">
              <w:r w:rsidR="005806D7" w:rsidRPr="00ED12D2" w:rsidDel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Single well </w:delText>
              </w:r>
            </w:del>
            <w:del w:id="792" w:author="Cooledge, Craig" w:date="2023-06-14T06:25:00Z">
              <w:r w:rsidR="005806D7" w:rsidRPr="65A60078" w:rsidDel="00DE13B9">
                <w:rPr>
                  <w:rFonts w:ascii="Jacobs Chronos" w:eastAsia="Times New Roman" w:hAnsi="Jacobs Chronos" w:cs="Jacobs Chronos"/>
                  <w:color w:val="000000" w:themeColor="text1"/>
                </w:rPr>
                <w:delText>or part of a nested</w:delText>
              </w:r>
            </w:del>
            <w:del w:id="793" w:author="Cooledge, Craig" w:date="2023-06-29T07:18:00Z">
              <w:r w:rsidR="005806D7" w:rsidRPr="00ED12D2" w:rsidDel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/</w:delText>
              </w:r>
            </w:del>
            <w:del w:id="794" w:author="Cooledge, Craig" w:date="2023-06-14T06:25:00Z">
              <w:r w:rsidR="005806D7" w:rsidRPr="00ED12D2" w:rsidDel="005F0F9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multi</w:delText>
              </w:r>
            </w:del>
            <w:del w:id="795" w:author="Cooledge, Craig" w:date="2023-06-29T07:18:00Z">
              <w:r w:rsidR="005806D7" w:rsidRPr="00ED12D2" w:rsidDel="008B2395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-completion well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5E4FF8" w14:textId="77777777" w:rsidR="005806D7" w:rsidRDefault="005806D7" w:rsidP="005806D7">
            <w:pPr>
              <w:spacing w:after="0" w:line="240" w:lineRule="auto"/>
              <w:rPr>
                <w:ins w:id="796" w:author="Cooledge, Craig" w:date="2023-06-14T08:1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797" w:author="Cooledge, Craig" w:date="2023-06-14T08:10:00Z">
              <w:r w:rsidRPr="009B4693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Well Completion Type</w:t>
              </w:r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– 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Identifies the installation of a well</w:t>
              </w:r>
            </w:ins>
            <w:del w:id="798" w:author="Cooledge, Craig" w:date="2023-06-14T08:10:00Z">
              <w:r w:rsidRPr="00947DD9" w:rsidDel="001E313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Well Completion Type</w:delText>
              </w:r>
              <w:r w:rsidRPr="00ED12D2" w:rsidDel="001E3134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- select the well completion type from the dropdown menu</w:delText>
              </w:r>
            </w:del>
          </w:p>
          <w:p w14:paraId="2131DDA8" w14:textId="77777777" w:rsidR="005806D7" w:rsidRDefault="005806D7" w:rsidP="005806D7">
            <w:pPr>
              <w:spacing w:after="0" w:line="240" w:lineRule="auto"/>
              <w:rPr>
                <w:ins w:id="799" w:author="Cooledge, Craig" w:date="2023-06-14T08:11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  <w:p w14:paraId="63587C95" w14:textId="77777777" w:rsidR="005806D7" w:rsidRDefault="005806D7" w:rsidP="005806D7">
            <w:pPr>
              <w:spacing w:after="0" w:line="240" w:lineRule="auto"/>
              <w:rPr>
                <w:ins w:id="800" w:author="Cooledge, Craig" w:date="2023-06-14T08:11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01" w:author="Cooledge, Craig" w:date="2023-06-14T08:11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Options:</w:t>
              </w:r>
            </w:ins>
          </w:p>
          <w:p w14:paraId="1FA2F7F3" w14:textId="77777777" w:rsidR="0099130B" w:rsidRPr="0099130B" w:rsidRDefault="0099130B" w:rsidP="0099130B">
            <w:pPr>
              <w:spacing w:after="0" w:line="240" w:lineRule="auto"/>
              <w:rPr>
                <w:ins w:id="802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03" w:author="Cooledge, Craig" w:date="2023-06-29T07:18:00Z">
              <w:r w:rsidRPr="0099130B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99130B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Single Well</w:t>
              </w:r>
            </w:ins>
          </w:p>
          <w:p w14:paraId="5FAA1103" w14:textId="4A0EDA07" w:rsidR="005806D7" w:rsidRPr="00ED12D2" w:rsidRDefault="0099130B" w:rsidP="0099130B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04" w:author="Cooledge, Craig" w:date="2023-06-29T07:18:00Z">
              <w:r w:rsidRPr="0099130B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lastRenderedPageBreak/>
                <w:t>•</w:t>
              </w:r>
              <w:r w:rsidRPr="0099130B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Part of a nested/multi-completion well</w:t>
              </w:r>
            </w:ins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2A6B265" w14:textId="77777777" w:rsidR="005806D7" w:rsidRDefault="005806D7" w:rsidP="005806D7">
            <w:pPr>
              <w:spacing w:after="0" w:line="240" w:lineRule="auto"/>
              <w:rPr>
                <w:ins w:id="805" w:author="Cooledge, Craig" w:date="2023-06-14T08:11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06" w:author="Cooledge, Craig" w:date="2023-06-14T08:10:00Z">
              <w:r w:rsidRPr="009B4693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lastRenderedPageBreak/>
                <w:t>Well Completion Type</w:t>
              </w:r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– </w:t>
              </w:r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Identifies the installation of a well</w:t>
              </w:r>
            </w:ins>
            <w:del w:id="807" w:author="Cooledge, Craig" w:date="2023-06-14T08:10:00Z">
              <w:r w:rsidRPr="00947DD9" w:rsidDel="001E3134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delText>Well Completion Type</w:delText>
              </w:r>
            </w:del>
          </w:p>
          <w:p w14:paraId="56E375B3" w14:textId="77777777" w:rsidR="005806D7" w:rsidRDefault="005806D7" w:rsidP="005806D7">
            <w:pPr>
              <w:spacing w:after="0" w:line="240" w:lineRule="auto"/>
              <w:rPr>
                <w:ins w:id="808" w:author="Cooledge, Craig" w:date="2023-06-14T08:11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  <w:p w14:paraId="42482277" w14:textId="77777777" w:rsidR="005806D7" w:rsidRDefault="005806D7" w:rsidP="005806D7">
            <w:pPr>
              <w:spacing w:after="0" w:line="240" w:lineRule="auto"/>
              <w:rPr>
                <w:ins w:id="809" w:author="Cooledge, Craig" w:date="2023-06-14T08:11:00Z"/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10" w:author="Cooledge, Craig" w:date="2023-06-14T08:11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List of Options:</w:t>
              </w:r>
            </w:ins>
          </w:p>
          <w:p w14:paraId="1E9C1C17" w14:textId="77777777" w:rsidR="0008692D" w:rsidRPr="0008692D" w:rsidRDefault="0008692D" w:rsidP="0008692D">
            <w:pPr>
              <w:spacing w:after="0" w:line="240" w:lineRule="auto"/>
              <w:rPr>
                <w:ins w:id="811" w:author="Cooledge, Craig" w:date="2023-06-29T07:18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12" w:author="Cooledge, Craig" w:date="2023-06-29T07:18:00Z">
              <w:r w:rsidRPr="0008692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692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Single Well</w:t>
              </w:r>
            </w:ins>
          </w:p>
          <w:p w14:paraId="1A5B7E0D" w14:textId="65EE5547" w:rsidR="005806D7" w:rsidRPr="00947DD9" w:rsidRDefault="0008692D" w:rsidP="0008692D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13" w:author="Cooledge, Craig" w:date="2023-06-29T07:18:00Z">
              <w:r w:rsidRPr="0008692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08692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Part of a nested/multi-completion well</w:t>
              </w:r>
            </w:ins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2FF8A0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605EBEBA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DC7C867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389BF71" w14:textId="485D192F" w:rsidR="005806D7" w:rsidRPr="00BF0E7D" w:rsidRDefault="00846BB1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14" w:author="Cooledge, Craig" w:date="2023-09-04T07:42:00Z">
              <w:r w:rsidRPr="00BF0E7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Casing Number</w:t>
              </w:r>
            </w:ins>
          </w:p>
        </w:tc>
      </w:tr>
      <w:tr w:rsidR="005806D7" w:rsidRPr="00ED12D2" w14:paraId="21309C7A" w14:textId="0B6F8CC0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D52FE32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Completion Report Number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3EE98F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36FC6B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226A1FD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#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3F211C2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4431688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CC448FB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</w:p>
        </w:tc>
        <w:tc>
          <w:tcPr>
            <w:tcW w:w="4317" w:type="dxa"/>
          </w:tcPr>
          <w:p w14:paraId="04AFE880" w14:textId="3933AB78" w:rsidR="005806D7" w:rsidRPr="00F7766C" w:rsidRDefault="005806D7" w:rsidP="005806D7">
            <w:pPr>
              <w:rPr>
                <w:ins w:id="815" w:author="Cooledge, Craig" w:date="2023-06-14T07:17:00Z"/>
                <w:rFonts w:ascii="Jacobs Chronos" w:hAnsi="Jacobs Chronos" w:cs="Jacobs Chronos"/>
                <w:b/>
                <w:bCs/>
                <w:color w:val="000000"/>
              </w:rPr>
            </w:pPr>
            <w:ins w:id="816" w:author="Cooledge, Craig" w:date="2023-06-14T07:17:00Z">
              <w:r w:rsidRPr="00F7766C">
                <w:rPr>
                  <w:rFonts w:ascii="Jacobs Chronos" w:hAnsi="Jacobs Chronos" w:cs="Jacobs Chronos"/>
                  <w:b/>
                  <w:bCs/>
                  <w:color w:val="000000"/>
                </w:rPr>
                <w:t>WCR Number</w:t>
              </w:r>
            </w:ins>
            <w:ins w:id="817" w:author="Cooledge, Craig" w:date="2023-09-04T07:43:00Z">
              <w:r w:rsidR="00984C6A">
                <w:rPr>
                  <w:rFonts w:ascii="Jacobs Chronos" w:hAnsi="Jacobs Chronos" w:cs="Jacobs Chronos"/>
                  <w:b/>
                  <w:bCs/>
                  <w:color w:val="000000"/>
                </w:rPr>
                <w:t xml:space="preserve"> - </w:t>
              </w:r>
              <w:r w:rsidR="00984C6A" w:rsidRPr="00BF0E7D">
                <w:rPr>
                  <w:rFonts w:ascii="Jacobs Chronos" w:hAnsi="Jacobs Chronos" w:cs="Jacobs Chronos"/>
                  <w:color w:val="000000"/>
                </w:rPr>
                <w:t xml:space="preserve">Well Completion Report Number </w:t>
              </w:r>
              <w:r w:rsidR="00984C6A" w:rsidRPr="00984C6A">
                <w:rPr>
                  <w:rFonts w:ascii="Jacobs Chronos" w:hAnsi="Jacobs Chronos" w:cs="Jacobs Chronos"/>
                  <w:color w:val="000000"/>
                </w:rPr>
                <w:t>assigned</w:t>
              </w:r>
              <w:r w:rsidR="00984C6A" w:rsidRPr="00BF0E7D">
                <w:rPr>
                  <w:rFonts w:ascii="Jacobs Chronos" w:hAnsi="Jacobs Chronos" w:cs="Jacobs Chronos"/>
                  <w:color w:val="000000"/>
                </w:rPr>
                <w:t xml:space="preserve"> by Online System for Well Completion Reports (OSWCR)</w:t>
              </w:r>
            </w:ins>
          </w:p>
          <w:p w14:paraId="5177651C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ED12D2" w14:paraId="1A8B5239" w14:textId="5A17A0CB" w:rsidTr="65A60078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EFBF3F" w14:textId="50B26E2E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proofErr w:type="gramStart"/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</w:t>
            </w:r>
            <w:proofErr w:type="gramEnd"/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 </w:t>
            </w:r>
            <w:del w:id="818" w:author="Cooledge, Craig" w:date="2023-06-14T06:27:00Z">
              <w:r w:rsidRPr="006158CA" w:rsidDel="00A61CB6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delText xml:space="preserve">Construction </w:delText>
              </w:r>
            </w:del>
            <w:ins w:id="819" w:author="Cooledge, Craig" w:date="2023-06-14T06:27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>Completion</w:t>
              </w:r>
              <w:r w:rsidRPr="006158CA"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t xml:space="preserve">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888C64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well was completed.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2C5FD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B64F20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AA6B2BD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823EA9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of First Construction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date on which construction began at the site. MM-DD-YYYY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of Completed Construction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 Enter the date on which all work at the site was completed. MM-DD-YYYY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4EB1B84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Construction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MM/DD/YYYY</w:t>
            </w:r>
          </w:p>
        </w:tc>
        <w:tc>
          <w:tcPr>
            <w:tcW w:w="4317" w:type="dxa"/>
          </w:tcPr>
          <w:p w14:paraId="57807339" w14:textId="7CCCDC88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20" w:author="Cooledge, Craig" w:date="2023-06-14T07:17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Date Work Ended</w:t>
              </w:r>
            </w:ins>
            <w:ins w:id="821" w:author="Cooledge, Craig" w:date="2023-09-04T07:43:00Z">
              <w:r w:rsidR="003E478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3E478D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Date on which work on well ended, converted from text to date</w:t>
              </w:r>
            </w:ins>
          </w:p>
        </w:tc>
      </w:tr>
      <w:tr w:rsidR="005806D7" w:rsidRPr="00ED12D2" w14:paraId="0D73D8DB" w14:textId="75EF6C81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DDE222E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Location Description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DD237DE" w14:textId="7BC31382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cription of the location of the well and any other notes used to identify the well's location.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4B634EA" w14:textId="6FA3D8D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cription of the location of the well and any other notes used to identify the well's location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D18B2D2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17911CE0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50D772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0A0A20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D229542" w14:textId="467C19F7" w:rsidR="005806D7" w:rsidRPr="00F7766C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22" w:author="Cooledge, Craig" w:date="2023-06-14T07:17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Wel</w:t>
              </w:r>
            </w:ins>
            <w:ins w:id="823" w:author="Cooledge, Craig" w:date="2023-06-14T07:18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l Location</w:t>
              </w:r>
            </w:ins>
            <w:ins w:id="824" w:author="Cooledge, Craig" w:date="2023-09-04T07:43:00Z">
              <w:r w:rsidR="003E478D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</w:t>
              </w:r>
              <w:r w:rsidR="003E478D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- Address where the well is located</w:t>
              </w:r>
            </w:ins>
          </w:p>
        </w:tc>
      </w:tr>
      <w:tr w:rsidR="005806D7" w:rsidRPr="00ED12D2" w14:paraId="2642DDCE" w14:textId="4D2D2E0C" w:rsidTr="65A60078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305310E4" w14:textId="1F003B40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commentRangeStart w:id="825"/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Groundwater Basin</w:t>
            </w:r>
            <w:commentRangeEnd w:id="825"/>
            <w:r>
              <w:rPr>
                <w:rStyle w:val="CommentReference"/>
              </w:rPr>
              <w:commentReference w:id="825"/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7DBBD1AB" w14:textId="4DA71C9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Groundwater Basin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groundwater basin the well is located within.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9677AF8" w14:textId="3F38DFC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Principal Aquifer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Local identification of the principal aquifer that the well monitors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1E53AAA" w14:textId="6FFA85BF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Associated Basin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52083292" w14:textId="28A57EB4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1F88E854" w14:textId="18E8738C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Primary Aquifer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eight-character code that best identifies the primary aquifer unit from which the water is obtained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245AE76" w14:textId="144E6426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94C6B55" w14:textId="2AC55A38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26" w:author="Cooledge, Craig" w:date="2023-06-14T08:28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0572F26F" w14:textId="38F3298E" w:rsidTr="65A60078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</w:tcPr>
          <w:p w14:paraId="6E43E1C1" w14:textId="0258AB45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County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3D38929D" w14:textId="57841CFB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the County the well is located within.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E5D6149" w14:textId="7DA02459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county the well is located within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F69F59A" w14:textId="7D8A37F4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3EFFE4BF" w14:textId="71379CE0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79F73805" w14:textId="36A84A50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County Name, State of where the site is located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C2D0058" w14:textId="66EDC5C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38E09DF" w14:textId="4A8EC07A" w:rsidR="005806D7" w:rsidRPr="00FE247E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27" w:author="Cooledge, Craig" w:date="2023-06-14T08:27:00Z">
              <w:r w:rsidRPr="00FE247E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County Name</w:t>
              </w:r>
            </w:ins>
            <w:ins w:id="828" w:author="Cooledge, Craig" w:date="2023-09-04T07:44:00Z">
              <w:r w:rsidR="009B7377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- </w:t>
              </w:r>
              <w:r w:rsidR="009B7377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County where the well is located</w:t>
              </w:r>
            </w:ins>
          </w:p>
        </w:tc>
      </w:tr>
      <w:tr w:rsidR="005806D7" w:rsidRPr="00ED12D2" w14:paraId="28EDB4F0" w14:textId="3C85ED0F" w:rsidTr="65A60078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CB4439" w14:textId="2582DE54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ins w:id="829" w:author="Cooledge, Craig" w:date="2023-06-14T06:29:00Z">
              <w:r>
                <w:rPr>
                  <w:rFonts w:ascii="Jacobs Chronos" w:eastAsia="Times New Roman" w:hAnsi="Jacobs Chronos" w:cs="Jacobs Chronos"/>
                  <w:b/>
                  <w:bCs/>
                  <w:kern w:val="0"/>
                  <w14:ligatures w14:val="none"/>
                </w:rPr>
                <w:lastRenderedPageBreak/>
                <w:t xml:space="preserve">SGMA </w:t>
              </w:r>
            </w:ins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Monitoring Network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C3726ED" w14:textId="77777777" w:rsidR="00ED72AA" w:rsidRDefault="005806D7" w:rsidP="00ED72AA">
            <w:pPr>
              <w:spacing w:after="0" w:line="240" w:lineRule="auto"/>
              <w:rPr>
                <w:ins w:id="830" w:author="Cooledge, Craig" w:date="2023-06-29T07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SGMA Monitoring Network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monitoring network that the well is associated with under a Groundwater Sustainability Plan.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ins w:id="831" w:author="Cooledge, Craig" w:date="2023-06-14T06:27:00Z">
              <w:r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List of </w:t>
              </w:r>
            </w:ins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</w:p>
          <w:p w14:paraId="00F76A6D" w14:textId="30071ED9" w:rsidR="00ED72AA" w:rsidRPr="00F908F7" w:rsidRDefault="005806D7" w:rsidP="00F908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ns w:id="832" w:author="Cooledge, Craig" w:date="2023-06-29T07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del w:id="833" w:author="Cooledge, Craig" w:date="2023-06-29T07:19:00Z">
              <w:r w:rsidRPr="00F908F7" w:rsidDel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 </w:delText>
              </w:r>
            </w:del>
            <w:ins w:id="834" w:author="Cooledge, Craig" w:date="2023-06-29T07:19:00Z">
              <w:r w:rsidR="00ED72AA" w:rsidRPr="00F908F7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Monitoring well</w:t>
              </w:r>
            </w:ins>
          </w:p>
          <w:p w14:paraId="2EBA865B" w14:textId="77777777" w:rsidR="00ED72AA" w:rsidRPr="00ED72AA" w:rsidRDefault="00ED72AA" w:rsidP="00ED72AA">
            <w:pPr>
              <w:spacing w:after="0" w:line="240" w:lineRule="auto"/>
              <w:rPr>
                <w:ins w:id="835" w:author="Cooledge, Craig" w:date="2023-06-29T07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36" w:author="Cooledge, Craig" w:date="2023-06-29T07:19:00Z">
              <w:r w:rsidRPr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Representative monitoring well</w:t>
              </w:r>
            </w:ins>
          </w:p>
          <w:p w14:paraId="02050585" w14:textId="44C111B9" w:rsidR="005806D7" w:rsidRPr="00ED12D2" w:rsidRDefault="00ED72AA" w:rsidP="00ED72AA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37" w:author="Cooledge, Craig" w:date="2023-06-29T07:19:00Z">
              <w:r w:rsidRPr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•</w:t>
              </w:r>
              <w:r w:rsidRPr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ab/>
                <w:t>Other</w:t>
              </w:r>
            </w:ins>
            <w:del w:id="838" w:author="Cooledge, Craig" w:date="2023-06-14T06:30:00Z">
              <w:r w:rsidR="005806D7" w:rsidRPr="00ED12D2" w:rsidDel="005D2D4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monitoring </w:delText>
              </w:r>
            </w:del>
            <w:del w:id="839" w:author="Cooledge, Craig" w:date="2023-06-29T07:19:00Z">
              <w:r w:rsidR="005806D7" w:rsidRPr="00ED12D2" w:rsidDel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well, </w:delText>
              </w:r>
            </w:del>
            <w:del w:id="840" w:author="Cooledge, Craig" w:date="2023-06-14T06:30:00Z">
              <w:r w:rsidR="005806D7" w:rsidRPr="00ED12D2" w:rsidDel="005D2D4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representative </w:delText>
              </w:r>
            </w:del>
            <w:del w:id="841" w:author="Cooledge, Craig" w:date="2023-06-29T07:19:00Z">
              <w:r w:rsidR="005806D7" w:rsidRPr="00ED12D2" w:rsidDel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mon</w:delText>
              </w:r>
              <w:r w:rsidR="005806D7" w:rsidDel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i</w:delText>
              </w:r>
              <w:r w:rsidR="005806D7" w:rsidRPr="00ED12D2" w:rsidDel="00ED72AA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 xml:space="preserve">toring well, </w:delText>
              </w:r>
            </w:del>
            <w:del w:id="842" w:author="Cooledge, Craig" w:date="2023-06-14T06:30:00Z">
              <w:r w:rsidR="005806D7" w:rsidRPr="00ED12D2" w:rsidDel="005D2D4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other</w:delText>
              </w:r>
            </w:del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5B16562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Monitoring Network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Specify whether the well is a part of the groundwater sustainability plan's monitoring network or representative monitoring network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110B2530" w14:textId="77777777" w:rsidR="00F908F7" w:rsidRPr="00F908F7" w:rsidRDefault="00F908F7" w:rsidP="00F908F7">
            <w:pPr>
              <w:spacing w:after="0" w:line="240" w:lineRule="auto"/>
              <w:rPr>
                <w:ins w:id="843" w:author="Cooledge, Craig" w:date="2023-06-29T07:19:00Z"/>
                <w:rStyle w:val="normaltextrun"/>
                <w:rFonts w:ascii="Jacobs Chronos" w:hAnsi="Jacobs Chronos" w:cs="Jacobs Chronos"/>
                <w:bdr w:val="none" w:sz="0" w:space="0" w:color="auto" w:frame="1"/>
              </w:rPr>
            </w:pPr>
            <w:ins w:id="844" w:author="Cooledge, Craig" w:date="2023-06-29T07:19:00Z">
              <w:r w:rsidRPr="00F908F7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>Data submittals for this can be chosen from a list:</w:t>
              </w:r>
            </w:ins>
          </w:p>
          <w:p w14:paraId="739E5FF3" w14:textId="77777777" w:rsidR="00F908F7" w:rsidRPr="00F908F7" w:rsidRDefault="00F908F7" w:rsidP="00F908F7">
            <w:pPr>
              <w:spacing w:after="0" w:line="240" w:lineRule="auto"/>
              <w:rPr>
                <w:ins w:id="845" w:author="Cooledge, Craig" w:date="2023-06-29T07:19:00Z"/>
                <w:rStyle w:val="normaltextrun"/>
                <w:rFonts w:ascii="Jacobs Chronos" w:hAnsi="Jacobs Chronos" w:cs="Jacobs Chronos"/>
                <w:bdr w:val="none" w:sz="0" w:space="0" w:color="auto" w:frame="1"/>
              </w:rPr>
            </w:pPr>
            <w:ins w:id="846" w:author="Cooledge, Craig" w:date="2023-06-29T07:19:00Z">
              <w:r w:rsidRPr="00F908F7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>•</w:t>
              </w:r>
              <w:r w:rsidRPr="00F908F7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ab/>
                <w:t>CASGEM</w:t>
              </w:r>
            </w:ins>
          </w:p>
          <w:p w14:paraId="518B1E92" w14:textId="670530F2" w:rsidR="005806D7" w:rsidRPr="00ED12D2" w:rsidRDefault="00F908F7" w:rsidP="00F908F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47" w:author="Cooledge, Craig" w:date="2023-06-29T07:19:00Z">
              <w:r w:rsidRPr="00F908F7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>•</w:t>
              </w:r>
              <w:r w:rsidRPr="00F908F7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ab/>
                <w:t>Voluntary</w:t>
              </w:r>
              <w:r w:rsidRPr="00F908F7" w:rsidDel="004544CD">
                <w:rPr>
                  <w:rStyle w:val="normaltextrun"/>
                  <w:rFonts w:ascii="Jacobs Chronos" w:hAnsi="Jacobs Chronos" w:cs="Jacobs Chronos"/>
                  <w:bdr w:val="none" w:sz="0" w:space="0" w:color="auto" w:frame="1"/>
                </w:rPr>
                <w:t xml:space="preserve"> </w:t>
              </w:r>
            </w:ins>
            <w:del w:id="848" w:author="Cooledge, Craig" w:date="2023-06-12T11:29:00Z">
              <w:r w:rsidR="005806D7" w:rsidRPr="00ED12D2" w:rsidDel="004544C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Not reported</w:delText>
              </w:r>
            </w:del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612099D5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ABA7591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E3D18D0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8E41BA8" w14:textId="71BF4E03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49" w:author="Cooledge, Craig" w:date="2023-06-14T07:18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 reported</w:t>
              </w:r>
            </w:ins>
          </w:p>
        </w:tc>
      </w:tr>
      <w:tr w:rsidR="005806D7" w:rsidRPr="00ED12D2" w14:paraId="542B5B1F" w14:textId="00E369D0" w:rsidTr="65A60078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24318B4" w14:textId="77777777" w:rsidR="005806D7" w:rsidRPr="006158CA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Additional Comments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317901A" w14:textId="2AAE7C4A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Any additional comments concerning the well </w:t>
            </w:r>
            <w:del w:id="850" w:author="Cooledge, Craig" w:date="2023-06-14T06:30:00Z">
              <w:r w:rsidRPr="00ED12D2" w:rsidDel="005D2D4C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delText>or required comments</w:delText>
              </w:r>
            </w:del>
            <w:ins w:id="851" w:author="Cooledge, Craig" w:date="2023-06-14T06:3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characteristics</w:t>
              </w:r>
            </w:ins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9FFFFB3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Provide either any additional comments concerning the well or required comments if 'other' was selected from any of the dropdown menus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D015017" w14:textId="77777777" w:rsidR="005806D7" w:rsidRPr="00947DD9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</w:p>
        </w:tc>
        <w:tc>
          <w:tcPr>
            <w:tcW w:w="3236" w:type="dxa"/>
            <w:shd w:val="clear" w:color="auto" w:fill="auto"/>
            <w:vAlign w:val="center"/>
            <w:hideMark/>
          </w:tcPr>
          <w:p w14:paraId="466A68EF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B4865D9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3782B8C" w14:textId="77777777" w:rsidR="005806D7" w:rsidRPr="00ED12D2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F5F11AD" w14:textId="4BD46A94" w:rsidR="005806D7" w:rsidRPr="00F7766C" w:rsidRDefault="005806D7" w:rsidP="005806D7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ins w:id="852" w:author="Cooledge, Craig" w:date="2023-06-14T07:18:00Z">
              <w:r w:rsidRPr="00F7766C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>Other Observations</w:t>
              </w:r>
            </w:ins>
            <w:ins w:id="853" w:author="Cooledge, Craig" w:date="2023-09-04T07:44:00Z">
              <w:r w:rsidR="006012C3">
                <w:rPr>
                  <w:rFonts w:ascii="Jacobs Chronos" w:eastAsia="Times New Roman" w:hAnsi="Jacobs Chronos" w:cs="Jacobs Chronos"/>
                  <w:b/>
                  <w:bCs/>
                  <w:color w:val="000000"/>
                  <w:kern w:val="0"/>
                  <w14:ligatures w14:val="none"/>
                </w:rPr>
                <w:t xml:space="preserve"> </w:t>
              </w:r>
              <w:r w:rsidR="006012C3" w:rsidRPr="00BF0E7D"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- Other Observations noted on Well Completion Report</w:t>
              </w:r>
            </w:ins>
          </w:p>
        </w:tc>
      </w:tr>
      <w:tr w:rsidR="005806D7" w:rsidRPr="00ED12D2" w14:paraId="5F63514F" w14:textId="246860F6" w:rsidTr="65A60078">
        <w:trPr>
          <w:trHeight w:val="1800"/>
          <w:ins w:id="854" w:author="Cooledge, Craig" w:date="2023-05-15T10:10:00Z"/>
        </w:trPr>
        <w:tc>
          <w:tcPr>
            <w:tcW w:w="18175" w:type="dxa"/>
            <w:gridSpan w:val="7"/>
            <w:shd w:val="clear" w:color="auto" w:fill="auto"/>
            <w:noWrap/>
            <w:vAlign w:val="center"/>
          </w:tcPr>
          <w:p w14:paraId="31720B3F" w14:textId="7F117F5A" w:rsidR="005806D7" w:rsidRDefault="005806D7" w:rsidP="005806D7">
            <w:pPr>
              <w:spacing w:after="0" w:line="240" w:lineRule="auto"/>
              <w:rPr>
                <w:ins w:id="855" w:author="Cooledge, Craig" w:date="2023-05-15T10:1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56" w:author="Cooledge, Craig" w:date="2023-05-15T10:1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Notes:</w:t>
              </w:r>
            </w:ins>
          </w:p>
          <w:p w14:paraId="117562FD" w14:textId="5C44F4F1" w:rsidR="005806D7" w:rsidRPr="00ED12D2" w:rsidRDefault="005806D7" w:rsidP="005806D7">
            <w:pPr>
              <w:spacing w:after="0" w:line="240" w:lineRule="auto"/>
              <w:rPr>
                <w:ins w:id="857" w:author="Cooledge, Craig" w:date="2023-05-15T10:10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ins w:id="858" w:author="Cooledge, Craig" w:date="2023-05-15T10:10:00Z">
              <w:r>
                <w:rPr>
                  <w:rFonts w:ascii="Jacobs Chronos" w:eastAsia="Times New Roman" w:hAnsi="Jacobs Chronos" w:cs="Jacobs Chronos"/>
                  <w:color w:val="000000"/>
                  <w:kern w:val="0"/>
                  <w14:ligatures w14:val="none"/>
                </w:rPr>
                <w:t>Text shown in bold font indicates the program specific attribute field name.</w:t>
              </w:r>
            </w:ins>
          </w:p>
        </w:tc>
        <w:tc>
          <w:tcPr>
            <w:tcW w:w="4342" w:type="dxa"/>
            <w:gridSpan w:val="2"/>
          </w:tcPr>
          <w:p w14:paraId="535C8C0B" w14:textId="77777777" w:rsidR="005806D7" w:rsidRDefault="005806D7" w:rsidP="005806D7">
            <w:pPr>
              <w:spacing w:after="0" w:line="240" w:lineRule="auto"/>
              <w:rPr>
                <w:ins w:id="859" w:author="Cooledge, Craig" w:date="2023-06-12T09:19:00Z"/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</w:p>
        </w:tc>
      </w:tr>
    </w:tbl>
    <w:p w14:paraId="75F3800E" w14:textId="77777777" w:rsidR="004A0414" w:rsidRDefault="004A0414"/>
    <w:sectPr w:rsidR="004A0414" w:rsidSect="00ED12D2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25" w:author="Cooledge, Craig" w:date="2023-06-14T06:32:00Z" w:initials="CC">
    <w:p w14:paraId="7B5BBDF0" w14:textId="00B21B73" w:rsidR="005806D7" w:rsidRDefault="005806D7" w:rsidP="00555675">
      <w:pPr>
        <w:pStyle w:val="CommentText"/>
      </w:pPr>
      <w:r>
        <w:rPr>
          <w:rStyle w:val="CommentReference"/>
        </w:rPr>
        <w:annotationRef/>
      </w:r>
      <w:r>
        <w:t>Based on feedback received, proposing we delete these attributes from the proposed data format, however, I am leaving them in the cross-walk given that these attributes should ultimately be determined and linked to the appropriate programs as needed.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5BBD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3DD79" w16cex:dateUtc="2023-06-14T10:32:00Z">
    <w16cex:extLst>
      <w16:ext w16:uri="{CE6994B0-6A32-4C9F-8C6B-6E91EDA988CE}">
        <cr:reactions xmlns:cr="http://schemas.microsoft.com/office/comments/2020/reactions">
          <cr:reaction reactionType="1">
            <cr:reactionInfo dateUtc="2023-06-14T17:02:34Z">
              <cr:user userId="S::jlong_woodardcurran.com#ext#@cawater.onmicrosoft.com::fd618a90-f012-4c35-a66f-684eb70417c9" userProvider="AD" userName="Jeanna Long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5BBDF0" w16cid:durableId="2833D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99E"/>
    <w:multiLevelType w:val="hybridMultilevel"/>
    <w:tmpl w:val="025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7340"/>
    <w:multiLevelType w:val="hybridMultilevel"/>
    <w:tmpl w:val="FB02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539"/>
    <w:multiLevelType w:val="hybridMultilevel"/>
    <w:tmpl w:val="2D44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67873">
    <w:abstractNumId w:val="2"/>
  </w:num>
  <w:num w:numId="2" w16cid:durableId="213322416">
    <w:abstractNumId w:val="0"/>
  </w:num>
  <w:num w:numId="3" w16cid:durableId="8863804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oledge, Craig">
    <w15:presenceInfo w15:providerId="AD" w15:userId="S::CRAIG.COOLEDGE@jacobs.com::0afe80da-75ce-403b-acb8-cde1cf4174d3"/>
  </w15:person>
  <w15:person w15:author="Jeanna Long">
    <w15:presenceInfo w15:providerId="AD" w15:userId="S::jlong_woodardcurran.com#ext#@cawater.onmicrosoft.com::fd618a90-f012-4c35-a66f-684eb70417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D2"/>
    <w:rsid w:val="000131E3"/>
    <w:rsid w:val="00015A60"/>
    <w:rsid w:val="00017C15"/>
    <w:rsid w:val="00023D70"/>
    <w:rsid w:val="000453FA"/>
    <w:rsid w:val="000703E8"/>
    <w:rsid w:val="00073BE7"/>
    <w:rsid w:val="00081AF9"/>
    <w:rsid w:val="00082628"/>
    <w:rsid w:val="0008692D"/>
    <w:rsid w:val="00087BC1"/>
    <w:rsid w:val="000A4448"/>
    <w:rsid w:val="000C2D6E"/>
    <w:rsid w:val="000C57F8"/>
    <w:rsid w:val="000D7196"/>
    <w:rsid w:val="000E4471"/>
    <w:rsid w:val="000F2B43"/>
    <w:rsid w:val="00104DEA"/>
    <w:rsid w:val="00105013"/>
    <w:rsid w:val="0011165B"/>
    <w:rsid w:val="00131DD4"/>
    <w:rsid w:val="00132149"/>
    <w:rsid w:val="001452C5"/>
    <w:rsid w:val="00150003"/>
    <w:rsid w:val="00154DE3"/>
    <w:rsid w:val="001600CF"/>
    <w:rsid w:val="00162222"/>
    <w:rsid w:val="00181002"/>
    <w:rsid w:val="00193ACF"/>
    <w:rsid w:val="001969A9"/>
    <w:rsid w:val="001C2614"/>
    <w:rsid w:val="001C4E31"/>
    <w:rsid w:val="001D6AF3"/>
    <w:rsid w:val="001E3134"/>
    <w:rsid w:val="001E5E28"/>
    <w:rsid w:val="001F63DD"/>
    <w:rsid w:val="002152C1"/>
    <w:rsid w:val="0022546A"/>
    <w:rsid w:val="0024298E"/>
    <w:rsid w:val="00254600"/>
    <w:rsid w:val="00257FEB"/>
    <w:rsid w:val="00273619"/>
    <w:rsid w:val="00280F17"/>
    <w:rsid w:val="002913CF"/>
    <w:rsid w:val="002928A9"/>
    <w:rsid w:val="00293653"/>
    <w:rsid w:val="002B1198"/>
    <w:rsid w:val="002B3FE0"/>
    <w:rsid w:val="002D0A20"/>
    <w:rsid w:val="002D14F0"/>
    <w:rsid w:val="002D7043"/>
    <w:rsid w:val="002F30D8"/>
    <w:rsid w:val="00300346"/>
    <w:rsid w:val="00300A12"/>
    <w:rsid w:val="0030119E"/>
    <w:rsid w:val="00334E11"/>
    <w:rsid w:val="0036620F"/>
    <w:rsid w:val="00376946"/>
    <w:rsid w:val="00376C85"/>
    <w:rsid w:val="00392DED"/>
    <w:rsid w:val="0039604B"/>
    <w:rsid w:val="00396F49"/>
    <w:rsid w:val="003A0D56"/>
    <w:rsid w:val="003D0CD0"/>
    <w:rsid w:val="003D3643"/>
    <w:rsid w:val="003E10BB"/>
    <w:rsid w:val="003E478D"/>
    <w:rsid w:val="003F5D16"/>
    <w:rsid w:val="0040462F"/>
    <w:rsid w:val="004073CE"/>
    <w:rsid w:val="004533CA"/>
    <w:rsid w:val="004544CD"/>
    <w:rsid w:val="00481D1B"/>
    <w:rsid w:val="004A0414"/>
    <w:rsid w:val="004A2D66"/>
    <w:rsid w:val="004A57F8"/>
    <w:rsid w:val="004C51EC"/>
    <w:rsid w:val="004D4D72"/>
    <w:rsid w:val="004F2034"/>
    <w:rsid w:val="00552651"/>
    <w:rsid w:val="0056071D"/>
    <w:rsid w:val="00563E91"/>
    <w:rsid w:val="00570284"/>
    <w:rsid w:val="005732C4"/>
    <w:rsid w:val="00573F0F"/>
    <w:rsid w:val="00576F01"/>
    <w:rsid w:val="005804F4"/>
    <w:rsid w:val="005806D7"/>
    <w:rsid w:val="00593357"/>
    <w:rsid w:val="005C26B0"/>
    <w:rsid w:val="005C606C"/>
    <w:rsid w:val="005C7D5B"/>
    <w:rsid w:val="005D2D4C"/>
    <w:rsid w:val="005E54D9"/>
    <w:rsid w:val="005E56BE"/>
    <w:rsid w:val="005F0F9A"/>
    <w:rsid w:val="005F4377"/>
    <w:rsid w:val="005F4C89"/>
    <w:rsid w:val="006012C3"/>
    <w:rsid w:val="00602831"/>
    <w:rsid w:val="00610401"/>
    <w:rsid w:val="006107EE"/>
    <w:rsid w:val="006158CA"/>
    <w:rsid w:val="006957EC"/>
    <w:rsid w:val="006B11C4"/>
    <w:rsid w:val="006B2C90"/>
    <w:rsid w:val="006E0CB0"/>
    <w:rsid w:val="0070542F"/>
    <w:rsid w:val="00711E95"/>
    <w:rsid w:val="00713489"/>
    <w:rsid w:val="0072552C"/>
    <w:rsid w:val="00737DD8"/>
    <w:rsid w:val="00742164"/>
    <w:rsid w:val="0074370E"/>
    <w:rsid w:val="00761FFF"/>
    <w:rsid w:val="0077247E"/>
    <w:rsid w:val="00774932"/>
    <w:rsid w:val="00776CD8"/>
    <w:rsid w:val="007A01DF"/>
    <w:rsid w:val="007A2A87"/>
    <w:rsid w:val="007C0422"/>
    <w:rsid w:val="007C33AD"/>
    <w:rsid w:val="007D4DE8"/>
    <w:rsid w:val="007E1C3F"/>
    <w:rsid w:val="007E4927"/>
    <w:rsid w:val="007F1F40"/>
    <w:rsid w:val="00803373"/>
    <w:rsid w:val="00844CE4"/>
    <w:rsid w:val="00846BB1"/>
    <w:rsid w:val="00850904"/>
    <w:rsid w:val="0086680C"/>
    <w:rsid w:val="00872D31"/>
    <w:rsid w:val="00874F49"/>
    <w:rsid w:val="00880DFE"/>
    <w:rsid w:val="008921BA"/>
    <w:rsid w:val="00895053"/>
    <w:rsid w:val="008A17B9"/>
    <w:rsid w:val="008B2395"/>
    <w:rsid w:val="008E2B82"/>
    <w:rsid w:val="008F0A88"/>
    <w:rsid w:val="00900BEE"/>
    <w:rsid w:val="00912991"/>
    <w:rsid w:val="00924E96"/>
    <w:rsid w:val="00947DD9"/>
    <w:rsid w:val="0096739B"/>
    <w:rsid w:val="00972028"/>
    <w:rsid w:val="00984C6A"/>
    <w:rsid w:val="0099130B"/>
    <w:rsid w:val="009A462D"/>
    <w:rsid w:val="009B7377"/>
    <w:rsid w:val="009C5C3C"/>
    <w:rsid w:val="009E2702"/>
    <w:rsid w:val="009E3B64"/>
    <w:rsid w:val="009F1626"/>
    <w:rsid w:val="009F7463"/>
    <w:rsid w:val="00A047CE"/>
    <w:rsid w:val="00A20C6A"/>
    <w:rsid w:val="00A2135D"/>
    <w:rsid w:val="00A24111"/>
    <w:rsid w:val="00A45DBF"/>
    <w:rsid w:val="00A61CB6"/>
    <w:rsid w:val="00A756FC"/>
    <w:rsid w:val="00A92813"/>
    <w:rsid w:val="00AA6068"/>
    <w:rsid w:val="00AB4BB1"/>
    <w:rsid w:val="00AD7C04"/>
    <w:rsid w:val="00B15F9A"/>
    <w:rsid w:val="00B228B5"/>
    <w:rsid w:val="00B27BBC"/>
    <w:rsid w:val="00B477BE"/>
    <w:rsid w:val="00B536DD"/>
    <w:rsid w:val="00B54E03"/>
    <w:rsid w:val="00B56577"/>
    <w:rsid w:val="00B60984"/>
    <w:rsid w:val="00B60994"/>
    <w:rsid w:val="00B901FE"/>
    <w:rsid w:val="00BA5624"/>
    <w:rsid w:val="00BB7C3C"/>
    <w:rsid w:val="00BC110E"/>
    <w:rsid w:val="00BC1A2C"/>
    <w:rsid w:val="00BC274C"/>
    <w:rsid w:val="00BC7004"/>
    <w:rsid w:val="00BC73A0"/>
    <w:rsid w:val="00BF0E7D"/>
    <w:rsid w:val="00BF1B3E"/>
    <w:rsid w:val="00C04F94"/>
    <w:rsid w:val="00C06F70"/>
    <w:rsid w:val="00C076AB"/>
    <w:rsid w:val="00C14AF3"/>
    <w:rsid w:val="00C512C0"/>
    <w:rsid w:val="00C60447"/>
    <w:rsid w:val="00C6172F"/>
    <w:rsid w:val="00C80C87"/>
    <w:rsid w:val="00CC4E66"/>
    <w:rsid w:val="00CE109C"/>
    <w:rsid w:val="00CE3E70"/>
    <w:rsid w:val="00D05CBF"/>
    <w:rsid w:val="00D0617D"/>
    <w:rsid w:val="00D1157D"/>
    <w:rsid w:val="00D20D35"/>
    <w:rsid w:val="00D26161"/>
    <w:rsid w:val="00D26459"/>
    <w:rsid w:val="00D437F3"/>
    <w:rsid w:val="00D53DE7"/>
    <w:rsid w:val="00D6112E"/>
    <w:rsid w:val="00D80256"/>
    <w:rsid w:val="00D863D8"/>
    <w:rsid w:val="00DA1F58"/>
    <w:rsid w:val="00DB085A"/>
    <w:rsid w:val="00DD0CF6"/>
    <w:rsid w:val="00DE13B9"/>
    <w:rsid w:val="00DE60A2"/>
    <w:rsid w:val="00DF2F85"/>
    <w:rsid w:val="00E0791D"/>
    <w:rsid w:val="00E1270B"/>
    <w:rsid w:val="00E21F7E"/>
    <w:rsid w:val="00E42B31"/>
    <w:rsid w:val="00E50BA3"/>
    <w:rsid w:val="00E54B11"/>
    <w:rsid w:val="00E577CF"/>
    <w:rsid w:val="00E6005A"/>
    <w:rsid w:val="00E74BD4"/>
    <w:rsid w:val="00E80D09"/>
    <w:rsid w:val="00E82663"/>
    <w:rsid w:val="00E935B1"/>
    <w:rsid w:val="00EA6B98"/>
    <w:rsid w:val="00EB1654"/>
    <w:rsid w:val="00EB5085"/>
    <w:rsid w:val="00EB6095"/>
    <w:rsid w:val="00ED12D2"/>
    <w:rsid w:val="00ED72AA"/>
    <w:rsid w:val="00EE3F37"/>
    <w:rsid w:val="00F16847"/>
    <w:rsid w:val="00F2656F"/>
    <w:rsid w:val="00F3073F"/>
    <w:rsid w:val="00F355E9"/>
    <w:rsid w:val="00F36DE8"/>
    <w:rsid w:val="00F60906"/>
    <w:rsid w:val="00F7766C"/>
    <w:rsid w:val="00F859DA"/>
    <w:rsid w:val="00F85BBE"/>
    <w:rsid w:val="00F908F7"/>
    <w:rsid w:val="00FA51E1"/>
    <w:rsid w:val="00FB02E4"/>
    <w:rsid w:val="00FC1D46"/>
    <w:rsid w:val="00FC5F4E"/>
    <w:rsid w:val="00FD6997"/>
    <w:rsid w:val="00FE2334"/>
    <w:rsid w:val="00FE247E"/>
    <w:rsid w:val="00FF6152"/>
    <w:rsid w:val="16588515"/>
    <w:rsid w:val="273ABC3C"/>
    <w:rsid w:val="27998C7F"/>
    <w:rsid w:val="2C315B49"/>
    <w:rsid w:val="3C5C8713"/>
    <w:rsid w:val="3C67A564"/>
    <w:rsid w:val="4EDEFE3A"/>
    <w:rsid w:val="514E5DB8"/>
    <w:rsid w:val="5CC085D3"/>
    <w:rsid w:val="5F43A92A"/>
    <w:rsid w:val="63003F3A"/>
    <w:rsid w:val="65A60078"/>
    <w:rsid w:val="7862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FD1E"/>
  <w15:chartTrackingRefBased/>
  <w15:docId w15:val="{6B57D5A3-5CD2-4587-85EA-FE682D6E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B7C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6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984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544CD"/>
  </w:style>
  <w:style w:type="character" w:styleId="Hyperlink">
    <w:name w:val="Hyperlink"/>
    <w:basedOn w:val="DefaultParagraphFont"/>
    <w:uiPriority w:val="99"/>
    <w:unhideWhenUsed/>
    <w:rsid w:val="00F85BBE"/>
    <w:rPr>
      <w:color w:val="2314D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BBE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7E1C3F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C6172F"/>
    <w:pPr>
      <w:ind w:left="720"/>
      <w:contextualSpacing/>
    </w:pPr>
  </w:style>
  <w:style w:type="paragraph" w:customStyle="1" w:styleId="pf0">
    <w:name w:val="pf0"/>
    <w:basedOn w:val="Normal"/>
    <w:rsid w:val="0016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11">
    <w:name w:val="cf11"/>
    <w:basedOn w:val="DefaultParagraphFont"/>
    <w:rsid w:val="00FE247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0d4be9-3557-4154-8f7f-0f7fc20459a7" xsi:nil="true"/>
    <lcf76f155ced4ddcb4097134ff3c332f xmlns="5f3253ea-56e9-41d1-9209-ab9ec5c8f07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13E57E30EE847BB01484F0D17A0E1" ma:contentTypeVersion="" ma:contentTypeDescription="Create a new document." ma:contentTypeScope="" ma:versionID="1bce4d657f2ebb25e75bb899cabceff0">
  <xsd:schema xmlns:xsd="http://www.w3.org/2001/XMLSchema" xmlns:xs="http://www.w3.org/2001/XMLSchema" xmlns:p="http://schemas.microsoft.com/office/2006/metadata/properties" xmlns:ns2="5f3253ea-56e9-41d1-9209-ab9ec5c8f077" xmlns:ns3="f60d4be9-3557-4154-8f7f-0f7fc20459a7" xmlns:ns4="7061fdef-880a-48c9-a603-09b510b1ec08" targetNamespace="http://schemas.microsoft.com/office/2006/metadata/properties" ma:root="true" ma:fieldsID="ca0fae5f63e7d4ba4b30888fe5c19090" ns2:_="" ns3:_="" ns4:_="">
    <xsd:import namespace="5f3253ea-56e9-41d1-9209-ab9ec5c8f077"/>
    <xsd:import namespace="f60d4be9-3557-4154-8f7f-0f7fc20459a7"/>
    <xsd:import namespace="7061fdef-880a-48c9-a603-09b510b1e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53ea-56e9-41d1-9209-ab9ec5c8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d4be9-3557-4154-8f7f-0f7fc20459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547A1-4581-4406-AA30-D0C65BCBAE7D}" ma:internalName="TaxCatchAll" ma:showField="CatchAllData" ma:web="{7061fdef-880a-48c9-a603-09b510b1ec0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def-880a-48c9-a603-09b510b1e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A6D7-CD48-4005-8B71-A5D2FDEA6386}">
  <ds:schemaRefs>
    <ds:schemaRef ds:uri="http://schemas.microsoft.com/office/2006/metadata/properties"/>
    <ds:schemaRef ds:uri="http://schemas.microsoft.com/office/infopath/2007/PartnerControls"/>
    <ds:schemaRef ds:uri="f60d4be9-3557-4154-8f7f-0f7fc20459a7"/>
    <ds:schemaRef ds:uri="5f3253ea-56e9-41d1-9209-ab9ec5c8f077"/>
  </ds:schemaRefs>
</ds:datastoreItem>
</file>

<file path=customXml/itemProps2.xml><?xml version="1.0" encoding="utf-8"?>
<ds:datastoreItem xmlns:ds="http://schemas.openxmlformats.org/officeDocument/2006/customXml" ds:itemID="{C50356F1-9963-4E70-AC29-0D4DC480E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30E8A-8582-4BDB-AC26-D3FA8AB1A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53ea-56e9-41d1-9209-ab9ec5c8f077"/>
    <ds:schemaRef ds:uri="f60d4be9-3557-4154-8f7f-0f7fc20459a7"/>
    <ds:schemaRef ds:uri="7061fdef-880a-48c9-a603-09b510b1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3DEF97-BF48-495F-9E28-06785CDD0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3930</Words>
  <Characters>22406</Characters>
  <Application>Microsoft Office Word</Application>
  <DocSecurity>0</DocSecurity>
  <Lines>186</Lines>
  <Paragraphs>52</Paragraphs>
  <ScaleCrop>false</ScaleCrop>
  <Company/>
  <LinksUpToDate>false</LinksUpToDate>
  <CharactersWithSpaces>26284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Cooledge, Craig</dc:creator>
  <cp:keywords/>
  <dc:description/>
  <cp:lastModifiedBy>Cooledge, Craig</cp:lastModifiedBy>
  <cp:revision>243</cp:revision>
  <dcterms:created xsi:type="dcterms:W3CDTF">2023-03-22T12:52:00Z</dcterms:created>
  <dcterms:modified xsi:type="dcterms:W3CDTF">2023-10-17T15:07:00Z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0x010100CD213E57E30EE847BB01484F0D17A0E1</vt:lpwstr>
  </property>
  <property fmtid="{D5CDD505-2E9C-101B-9397-08002B2CF9AE}" pid="3" name="MediaServiceImageTags">
    <vt:lpwstr/>
  </property>
</Properties>
</file>