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2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3327"/>
        <w:gridCol w:w="2605"/>
        <w:gridCol w:w="3410"/>
        <w:gridCol w:w="3500"/>
        <w:gridCol w:w="3678"/>
        <w:gridCol w:w="3768"/>
      </w:tblGrid>
      <w:tr w:rsidR="003F45F7" w:rsidRPr="004D72B3" w14:paraId="13DE8A46" w14:textId="77777777" w:rsidTr="00DC5F0A">
        <w:trPr>
          <w:trHeight w:val="1200"/>
          <w:tblHeader/>
          <w:ins w:id="0" w:author="Melissa Stine" w:date="2023-05-16T15:18:00Z"/>
        </w:trPr>
        <w:tc>
          <w:tcPr>
            <w:tcW w:w="2477" w:type="dxa"/>
            <w:vMerge w:val="restart"/>
            <w:shd w:val="clear" w:color="auto" w:fill="44546A"/>
            <w:noWrap/>
            <w:vAlign w:val="center"/>
          </w:tcPr>
          <w:p w14:paraId="179F4DF5" w14:textId="19E1902C" w:rsidR="003F45F7" w:rsidRDefault="003F45F7" w:rsidP="004D72B3">
            <w:pPr>
              <w:spacing w:after="0" w:line="240" w:lineRule="auto"/>
              <w:jc w:val="center"/>
              <w:rPr>
                <w:ins w:id="1" w:author="Melissa Stine" w:date="2023-05-16T15:18:00Z"/>
                <w:rFonts w:ascii="Jacobs Chronos" w:eastAsia="Times New Roman" w:hAnsi="Jacobs Chronos" w:cs="Jacobs Chronos"/>
                <w:b/>
                <w:bCs/>
                <w:color w:val="FFFFFF" w:themeColor="background1"/>
                <w:kern w:val="0"/>
                <w14:ligatures w14:val="none"/>
              </w:rPr>
            </w:pPr>
            <w:r>
              <w:rPr>
                <w:rFonts w:ascii="Jacobs Chronos" w:eastAsia="Times New Roman" w:hAnsi="Jacobs Chronos" w:cs="Jacobs Chronos"/>
                <w:b/>
                <w:bCs/>
                <w:color w:val="FFFFFF" w:themeColor="background1"/>
                <w:kern w:val="0"/>
                <w14:ligatures w14:val="none"/>
              </w:rPr>
              <w:t>Attribute</w:t>
            </w:r>
          </w:p>
        </w:tc>
        <w:tc>
          <w:tcPr>
            <w:tcW w:w="20288" w:type="dxa"/>
            <w:gridSpan w:val="6"/>
            <w:shd w:val="clear" w:color="auto" w:fill="44546A"/>
            <w:vAlign w:val="center"/>
          </w:tcPr>
          <w:p w14:paraId="67431737" w14:textId="0D88D2AE" w:rsidR="003F45F7" w:rsidRPr="004D72B3" w:rsidRDefault="003F45F7" w:rsidP="004D72B3">
            <w:pPr>
              <w:spacing w:after="0" w:line="240" w:lineRule="auto"/>
              <w:jc w:val="center"/>
              <w:rPr>
                <w:ins w:id="2" w:author="Melissa Stine" w:date="2023-05-16T15:18:00Z"/>
                <w:rFonts w:ascii="Jacobs Chronos" w:eastAsia="Times New Roman" w:hAnsi="Jacobs Chronos" w:cs="Jacobs Chronos"/>
                <w:b/>
                <w:bCs/>
                <w:color w:val="FFFFFF" w:themeColor="background1"/>
                <w:kern w:val="0"/>
                <w14:ligatures w14:val="none"/>
              </w:rPr>
            </w:pPr>
            <w:ins w:id="3" w:author="Melissa Stine" w:date="2023-05-16T15:19:00Z">
              <w:r>
                <w:rPr>
                  <w:rFonts w:ascii="Jacobs Chronos" w:eastAsia="Times New Roman" w:hAnsi="Jacobs Chronos" w:cs="Jacobs Chronos"/>
                  <w:b/>
                  <w:bCs/>
                  <w:color w:val="FFFFFF" w:themeColor="background1"/>
                  <w:kern w:val="0"/>
                  <w14:ligatures w14:val="none"/>
                </w:rPr>
                <w:t>Definition</w:t>
              </w:r>
            </w:ins>
          </w:p>
        </w:tc>
      </w:tr>
      <w:tr w:rsidR="003F45F7" w:rsidRPr="004D72B3" w14:paraId="43633431" w14:textId="77777777" w:rsidTr="00DC5F0A">
        <w:trPr>
          <w:trHeight w:val="1200"/>
          <w:tblHeader/>
        </w:trPr>
        <w:tc>
          <w:tcPr>
            <w:tcW w:w="2477" w:type="dxa"/>
            <w:vMerge/>
            <w:shd w:val="clear" w:color="auto" w:fill="44546A"/>
            <w:noWrap/>
            <w:vAlign w:val="center"/>
            <w:hideMark/>
          </w:tcPr>
          <w:p w14:paraId="72A29C15" w14:textId="7C293703" w:rsidR="003F45F7" w:rsidRPr="004D72B3" w:rsidRDefault="003F45F7" w:rsidP="004D72B3">
            <w:pPr>
              <w:spacing w:after="0" w:line="240" w:lineRule="auto"/>
              <w:jc w:val="center"/>
              <w:rPr>
                <w:rFonts w:ascii="Jacobs Chronos" w:eastAsia="Times New Roman" w:hAnsi="Jacobs Chronos" w:cs="Jacobs Chronos"/>
                <w:b/>
                <w:bCs/>
                <w:color w:val="FFFFFF" w:themeColor="background1"/>
                <w:kern w:val="0"/>
                <w14:ligatures w14:val="none"/>
              </w:rPr>
            </w:pPr>
          </w:p>
        </w:tc>
        <w:tc>
          <w:tcPr>
            <w:tcW w:w="3327" w:type="dxa"/>
            <w:shd w:val="clear" w:color="auto" w:fill="44546A"/>
            <w:vAlign w:val="center"/>
            <w:hideMark/>
          </w:tcPr>
          <w:p w14:paraId="634ABFFF" w14:textId="3FAFA74D" w:rsidR="003F45F7" w:rsidRPr="004D72B3" w:rsidRDefault="003F45F7" w:rsidP="004D72B3">
            <w:pPr>
              <w:spacing w:after="0" w:line="240" w:lineRule="auto"/>
              <w:jc w:val="center"/>
              <w:rPr>
                <w:rFonts w:ascii="Jacobs Chronos" w:eastAsia="Times New Roman" w:hAnsi="Jacobs Chronos" w:cs="Jacobs Chronos"/>
                <w:b/>
                <w:bCs/>
                <w:color w:val="FFFFFF" w:themeColor="background1"/>
                <w:kern w:val="0"/>
                <w14:ligatures w14:val="none"/>
              </w:rPr>
            </w:pPr>
            <w:r w:rsidRPr="004D72B3">
              <w:rPr>
                <w:rFonts w:ascii="Jacobs Chronos" w:eastAsia="Times New Roman" w:hAnsi="Jacobs Chronos" w:cs="Jacobs Chronos"/>
                <w:b/>
                <w:bCs/>
                <w:color w:val="FFFFFF" w:themeColor="background1"/>
                <w:kern w:val="0"/>
                <w14:ligatures w14:val="none"/>
              </w:rPr>
              <w:t xml:space="preserve">Proposed Data </w:t>
            </w:r>
            <w:del w:id="4" w:author="Melissa Stine" w:date="2023-05-16T15:19:00Z">
              <w:r w:rsidRPr="004D72B3" w:rsidDel="007C7A1B">
                <w:rPr>
                  <w:rFonts w:ascii="Jacobs Chronos" w:eastAsia="Times New Roman" w:hAnsi="Jacobs Chronos" w:cs="Jacobs Chronos"/>
                  <w:b/>
                  <w:bCs/>
                  <w:color w:val="FFFFFF" w:themeColor="background1"/>
                  <w:kern w:val="0"/>
                  <w14:ligatures w14:val="none"/>
                </w:rPr>
                <w:delText>Format/</w:delText>
              </w:r>
            </w:del>
            <w:r w:rsidRPr="004D72B3">
              <w:rPr>
                <w:rFonts w:ascii="Jacobs Chronos" w:eastAsia="Times New Roman" w:hAnsi="Jacobs Chronos" w:cs="Jacobs Chronos"/>
                <w:b/>
                <w:bCs/>
                <w:color w:val="FFFFFF" w:themeColor="background1"/>
                <w:kern w:val="0"/>
                <w14:ligatures w14:val="none"/>
              </w:rPr>
              <w:t>Standard</w:t>
            </w:r>
          </w:p>
        </w:tc>
        <w:tc>
          <w:tcPr>
            <w:tcW w:w="2605" w:type="dxa"/>
            <w:shd w:val="clear" w:color="auto" w:fill="44546A"/>
            <w:vAlign w:val="center"/>
            <w:hideMark/>
          </w:tcPr>
          <w:p w14:paraId="45B488E8" w14:textId="77777777" w:rsidR="003F45F7" w:rsidRPr="004D72B3" w:rsidRDefault="003F45F7" w:rsidP="004D72B3">
            <w:pPr>
              <w:spacing w:after="0" w:line="240" w:lineRule="auto"/>
              <w:jc w:val="center"/>
              <w:rPr>
                <w:rFonts w:ascii="Jacobs Chronos" w:eastAsia="Times New Roman" w:hAnsi="Jacobs Chronos" w:cs="Jacobs Chronos"/>
                <w:b/>
                <w:bCs/>
                <w:color w:val="FFFFFF" w:themeColor="background1"/>
                <w:kern w:val="0"/>
                <w14:ligatures w14:val="none"/>
              </w:rPr>
            </w:pPr>
            <w:r w:rsidRPr="004D72B3">
              <w:rPr>
                <w:rFonts w:ascii="Jacobs Chronos" w:eastAsia="Times New Roman" w:hAnsi="Jacobs Chronos" w:cs="Jacobs Chronos"/>
                <w:b/>
                <w:bCs/>
                <w:color w:val="FFFFFF" w:themeColor="background1"/>
                <w:kern w:val="0"/>
                <w14:ligatures w14:val="none"/>
              </w:rPr>
              <w:t>Sustainable Groundwater Management Act (SGMA) Program</w:t>
            </w:r>
          </w:p>
        </w:tc>
        <w:tc>
          <w:tcPr>
            <w:tcW w:w="3410" w:type="dxa"/>
            <w:shd w:val="clear" w:color="auto" w:fill="44546A"/>
            <w:vAlign w:val="center"/>
            <w:hideMark/>
          </w:tcPr>
          <w:p w14:paraId="39F4FC01" w14:textId="77777777" w:rsidR="003F45F7" w:rsidRPr="004D72B3" w:rsidRDefault="003F45F7" w:rsidP="004D72B3">
            <w:pPr>
              <w:spacing w:after="0" w:line="240" w:lineRule="auto"/>
              <w:jc w:val="center"/>
              <w:rPr>
                <w:rFonts w:ascii="Jacobs Chronos" w:eastAsia="Times New Roman" w:hAnsi="Jacobs Chronos" w:cs="Jacobs Chronos"/>
                <w:b/>
                <w:bCs/>
                <w:color w:val="FFFFFF" w:themeColor="background1"/>
                <w:kern w:val="0"/>
                <w14:ligatures w14:val="none"/>
              </w:rPr>
            </w:pPr>
            <w:r w:rsidRPr="004D72B3">
              <w:rPr>
                <w:rFonts w:ascii="Jacobs Chronos" w:eastAsia="Times New Roman" w:hAnsi="Jacobs Chronos" w:cs="Jacobs Chronos"/>
                <w:b/>
                <w:bCs/>
                <w:color w:val="FFFFFF" w:themeColor="background1"/>
                <w:kern w:val="0"/>
                <w14:ligatures w14:val="none"/>
              </w:rPr>
              <w:t>California Statewide Groundwater Elevation Monitoring (CASGEM) Program</w:t>
            </w:r>
          </w:p>
        </w:tc>
        <w:tc>
          <w:tcPr>
            <w:tcW w:w="3500" w:type="dxa"/>
            <w:shd w:val="clear" w:color="auto" w:fill="44546A"/>
            <w:vAlign w:val="center"/>
            <w:hideMark/>
          </w:tcPr>
          <w:p w14:paraId="06749665" w14:textId="77777777" w:rsidR="003F45F7" w:rsidRPr="004D72B3" w:rsidRDefault="003F45F7" w:rsidP="004D72B3">
            <w:pPr>
              <w:spacing w:after="0" w:line="240" w:lineRule="auto"/>
              <w:jc w:val="center"/>
              <w:rPr>
                <w:rFonts w:ascii="Jacobs Chronos" w:eastAsia="Times New Roman" w:hAnsi="Jacobs Chronos" w:cs="Jacobs Chronos"/>
                <w:b/>
                <w:bCs/>
                <w:color w:val="FFFFFF" w:themeColor="background1"/>
                <w:kern w:val="0"/>
                <w14:ligatures w14:val="none"/>
              </w:rPr>
            </w:pPr>
            <w:r w:rsidRPr="004D72B3">
              <w:rPr>
                <w:rFonts w:ascii="Jacobs Chronos" w:eastAsia="Times New Roman" w:hAnsi="Jacobs Chronos" w:cs="Jacobs Chronos"/>
                <w:b/>
                <w:bCs/>
                <w:color w:val="FFFFFF" w:themeColor="background1"/>
                <w:kern w:val="0"/>
                <w14:ligatures w14:val="none"/>
              </w:rPr>
              <w:t xml:space="preserve">State Water Resources Control Board (SWRCB) </w:t>
            </w:r>
            <w:proofErr w:type="spellStart"/>
            <w:r w:rsidRPr="004D72B3">
              <w:rPr>
                <w:rFonts w:ascii="Jacobs Chronos" w:eastAsia="Times New Roman" w:hAnsi="Jacobs Chronos" w:cs="Jacobs Chronos"/>
                <w:b/>
                <w:bCs/>
                <w:color w:val="FFFFFF" w:themeColor="background1"/>
                <w:kern w:val="0"/>
                <w14:ligatures w14:val="none"/>
              </w:rPr>
              <w:t>GeoTracker</w:t>
            </w:r>
            <w:proofErr w:type="spellEnd"/>
            <w:r w:rsidRPr="004D72B3">
              <w:rPr>
                <w:rFonts w:ascii="Jacobs Chronos" w:eastAsia="Times New Roman" w:hAnsi="Jacobs Chronos" w:cs="Jacobs Chronos"/>
                <w:b/>
                <w:bCs/>
                <w:color w:val="FFFFFF" w:themeColor="background1"/>
                <w:kern w:val="0"/>
                <w14:ligatures w14:val="none"/>
              </w:rPr>
              <w:t xml:space="preserve"> Data Management System</w:t>
            </w:r>
          </w:p>
        </w:tc>
        <w:tc>
          <w:tcPr>
            <w:tcW w:w="3678" w:type="dxa"/>
            <w:shd w:val="clear" w:color="auto" w:fill="44546A"/>
            <w:vAlign w:val="center"/>
            <w:hideMark/>
          </w:tcPr>
          <w:p w14:paraId="41BA66F9" w14:textId="77777777" w:rsidR="003F45F7" w:rsidRPr="004D72B3" w:rsidRDefault="003F45F7" w:rsidP="004D72B3">
            <w:pPr>
              <w:spacing w:after="0" w:line="240" w:lineRule="auto"/>
              <w:jc w:val="center"/>
              <w:rPr>
                <w:rFonts w:ascii="Jacobs Chronos" w:eastAsia="Times New Roman" w:hAnsi="Jacobs Chronos" w:cs="Jacobs Chronos"/>
                <w:b/>
                <w:bCs/>
                <w:color w:val="FFFFFF" w:themeColor="background1"/>
                <w:kern w:val="0"/>
                <w14:ligatures w14:val="none"/>
              </w:rPr>
            </w:pPr>
            <w:r w:rsidRPr="004D72B3">
              <w:rPr>
                <w:rFonts w:ascii="Jacobs Chronos" w:eastAsia="Times New Roman" w:hAnsi="Jacobs Chronos" w:cs="Jacobs Chronos"/>
                <w:b/>
                <w:bCs/>
                <w:color w:val="FFFFFF" w:themeColor="background1"/>
                <w:kern w:val="0"/>
                <w14:ligatures w14:val="none"/>
              </w:rPr>
              <w:t>US Geologic Survey (USGS) National Water Information System (NWIS)</w:t>
            </w:r>
          </w:p>
        </w:tc>
        <w:tc>
          <w:tcPr>
            <w:tcW w:w="3768" w:type="dxa"/>
            <w:shd w:val="clear" w:color="auto" w:fill="44546A"/>
            <w:vAlign w:val="center"/>
            <w:hideMark/>
          </w:tcPr>
          <w:p w14:paraId="270D46D6" w14:textId="77777777" w:rsidR="003F45F7" w:rsidRPr="004D72B3" w:rsidRDefault="003F45F7" w:rsidP="004D72B3">
            <w:pPr>
              <w:spacing w:after="0" w:line="240" w:lineRule="auto"/>
              <w:jc w:val="center"/>
              <w:rPr>
                <w:rFonts w:ascii="Jacobs Chronos" w:eastAsia="Times New Roman" w:hAnsi="Jacobs Chronos" w:cs="Jacobs Chronos"/>
                <w:b/>
                <w:bCs/>
                <w:color w:val="FFFFFF" w:themeColor="background1"/>
                <w:kern w:val="0"/>
                <w14:ligatures w14:val="none"/>
              </w:rPr>
            </w:pPr>
            <w:r w:rsidRPr="004D72B3">
              <w:rPr>
                <w:rFonts w:ascii="Jacobs Chronos" w:eastAsia="Times New Roman" w:hAnsi="Jacobs Chronos" w:cs="Jacobs Chronos"/>
                <w:b/>
                <w:bCs/>
                <w:color w:val="FFFFFF" w:themeColor="background1"/>
                <w:kern w:val="0"/>
                <w14:ligatures w14:val="none"/>
              </w:rPr>
              <w:t>SAFER</w:t>
            </w:r>
          </w:p>
        </w:tc>
      </w:tr>
      <w:tr w:rsidR="004D72B3" w:rsidRPr="004D72B3" w14:paraId="55D4E604" w14:textId="77777777" w:rsidTr="00DC5F0A">
        <w:trPr>
          <w:trHeight w:val="1196"/>
        </w:trPr>
        <w:tc>
          <w:tcPr>
            <w:tcW w:w="2477" w:type="dxa"/>
            <w:shd w:val="clear" w:color="auto" w:fill="auto"/>
            <w:noWrap/>
            <w:vAlign w:val="center"/>
            <w:hideMark/>
          </w:tcPr>
          <w:p w14:paraId="4FD61B55" w14:textId="1BCF2893" w:rsidR="004D72B3" w:rsidRPr="00CD6333" w:rsidRDefault="004D72B3" w:rsidP="004D72B3">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 xml:space="preserve">Local </w:t>
            </w:r>
            <w:ins w:id="5" w:author="Melissa Stine" w:date="2023-05-16T15:19:00Z">
              <w:r w:rsidR="007C7A1B">
                <w:rPr>
                  <w:rFonts w:ascii="Jacobs Chronos" w:eastAsia="Times New Roman" w:hAnsi="Jacobs Chronos" w:cs="Jacobs Chronos"/>
                  <w:b/>
                  <w:bCs/>
                  <w:color w:val="000000"/>
                  <w:kern w:val="0"/>
                  <w14:ligatures w14:val="none"/>
                </w:rPr>
                <w:t xml:space="preserve">Well </w:t>
              </w:r>
            </w:ins>
            <w:r w:rsidRPr="00CD6333">
              <w:rPr>
                <w:rFonts w:ascii="Jacobs Chronos" w:eastAsia="Times New Roman" w:hAnsi="Jacobs Chronos" w:cs="Jacobs Chronos"/>
                <w:b/>
                <w:bCs/>
                <w:color w:val="000000"/>
                <w:kern w:val="0"/>
                <w14:ligatures w14:val="none"/>
              </w:rPr>
              <w:t>Name</w:t>
            </w:r>
            <w:del w:id="6" w:author="Melissa Stine" w:date="2023-05-16T15:19:00Z">
              <w:r w:rsidRPr="00CD6333" w:rsidDel="007C7A1B">
                <w:rPr>
                  <w:rFonts w:ascii="Jacobs Chronos" w:eastAsia="Times New Roman" w:hAnsi="Jacobs Chronos" w:cs="Jacobs Chronos"/>
                  <w:b/>
                  <w:bCs/>
                  <w:color w:val="000000"/>
                  <w:kern w:val="0"/>
                  <w14:ligatures w14:val="none"/>
                </w:rPr>
                <w:delText>/ID</w:delText>
              </w:r>
            </w:del>
          </w:p>
        </w:tc>
        <w:tc>
          <w:tcPr>
            <w:tcW w:w="3327" w:type="dxa"/>
            <w:shd w:val="clear" w:color="auto" w:fill="B8C3D2"/>
            <w:vAlign w:val="center"/>
            <w:hideMark/>
          </w:tcPr>
          <w:p w14:paraId="63E37C6B" w14:textId="77777777"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Local Well Name</w:t>
            </w:r>
            <w:r w:rsidRPr="004D72B3">
              <w:rPr>
                <w:rFonts w:ascii="Jacobs Chronos" w:eastAsia="Times New Roman" w:hAnsi="Jacobs Chronos" w:cs="Jacobs Chronos"/>
                <w:color w:val="000000"/>
                <w:kern w:val="0"/>
                <w14:ligatures w14:val="none"/>
              </w:rPr>
              <w:t xml:space="preserve"> - Name or number identifier given by the Monitoring Agency used to identify the well on a local basis.</w:t>
            </w:r>
          </w:p>
        </w:tc>
        <w:tc>
          <w:tcPr>
            <w:tcW w:w="2605" w:type="dxa"/>
            <w:shd w:val="clear" w:color="auto" w:fill="auto"/>
            <w:vAlign w:val="center"/>
            <w:hideMark/>
          </w:tcPr>
          <w:p w14:paraId="29290E55" w14:textId="77777777"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Local Well Name</w:t>
            </w:r>
            <w:r w:rsidRPr="004D72B3">
              <w:rPr>
                <w:rFonts w:ascii="Jacobs Chronos" w:eastAsia="Times New Roman" w:hAnsi="Jacobs Chronos" w:cs="Jacobs Chronos"/>
                <w:color w:val="000000"/>
                <w:kern w:val="0"/>
                <w14:ligatures w14:val="none"/>
              </w:rPr>
              <w:t xml:space="preserve"> - local well name used to identify the well</w:t>
            </w:r>
          </w:p>
        </w:tc>
        <w:tc>
          <w:tcPr>
            <w:tcW w:w="3410" w:type="dxa"/>
            <w:shd w:val="clear" w:color="auto" w:fill="auto"/>
            <w:vAlign w:val="center"/>
            <w:hideMark/>
          </w:tcPr>
          <w:p w14:paraId="27179737" w14:textId="7AB000C7"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 xml:space="preserve">Local </w:t>
            </w:r>
            <w:del w:id="7" w:author="Melissa Stine" w:date="2023-05-12T09:25:00Z">
              <w:r w:rsidRPr="00C23B24" w:rsidDel="00F94051">
                <w:rPr>
                  <w:rFonts w:ascii="Jacobs Chronos" w:eastAsia="Times New Roman" w:hAnsi="Jacobs Chronos" w:cs="Jacobs Chronos"/>
                  <w:b/>
                  <w:bCs/>
                  <w:color w:val="000000"/>
                  <w:kern w:val="0"/>
                  <w14:ligatures w14:val="none"/>
                </w:rPr>
                <w:delText>or State Well Number</w:delText>
              </w:r>
              <w:r w:rsidRPr="004D72B3" w:rsidDel="00F94051">
                <w:rPr>
                  <w:rFonts w:ascii="Jacobs Chronos" w:eastAsia="Times New Roman" w:hAnsi="Jacobs Chronos" w:cs="Jacobs Chronos"/>
                  <w:color w:val="000000"/>
                  <w:kern w:val="0"/>
                  <w14:ligatures w14:val="none"/>
                </w:rPr>
                <w:delText xml:space="preserve"> </w:delText>
              </w:r>
            </w:del>
            <w:r w:rsidRPr="004D72B3">
              <w:rPr>
                <w:rFonts w:ascii="Jacobs Chronos" w:eastAsia="Times New Roman" w:hAnsi="Jacobs Chronos" w:cs="Jacobs Chronos"/>
                <w:color w:val="000000"/>
                <w:kern w:val="0"/>
                <w14:ligatures w14:val="none"/>
              </w:rPr>
              <w:t>- Name or number identifier given to the well by the Monitoring Entity.</w:t>
            </w:r>
          </w:p>
        </w:tc>
        <w:tc>
          <w:tcPr>
            <w:tcW w:w="3500" w:type="dxa"/>
            <w:shd w:val="clear" w:color="auto" w:fill="auto"/>
            <w:vAlign w:val="center"/>
            <w:hideMark/>
          </w:tcPr>
          <w:p w14:paraId="4F10E5A2" w14:textId="77777777"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Field Point Name</w:t>
            </w:r>
            <w:r w:rsidRPr="004D72B3">
              <w:rPr>
                <w:rFonts w:ascii="Jacobs Chronos" w:eastAsia="Times New Roman" w:hAnsi="Jacobs Chronos" w:cs="Jacobs Chronos"/>
                <w:color w:val="000000"/>
                <w:kern w:val="0"/>
                <w14:ligatures w14:val="none"/>
              </w:rPr>
              <w:t xml:space="preserve"> - field name or common name of the location where field measurement was collected</w:t>
            </w:r>
          </w:p>
        </w:tc>
        <w:tc>
          <w:tcPr>
            <w:tcW w:w="3678" w:type="dxa"/>
            <w:shd w:val="clear" w:color="auto" w:fill="auto"/>
            <w:vAlign w:val="center"/>
            <w:hideMark/>
          </w:tcPr>
          <w:p w14:paraId="56464AB9" w14:textId="77777777"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Site/Station Name</w:t>
            </w:r>
            <w:r w:rsidRPr="004D72B3">
              <w:rPr>
                <w:rFonts w:ascii="Jacobs Chronos" w:eastAsia="Times New Roman" w:hAnsi="Jacobs Chronos" w:cs="Jacobs Chronos"/>
                <w:color w:val="000000"/>
                <w:kern w:val="0"/>
                <w14:ligatures w14:val="none"/>
              </w:rPr>
              <w:t xml:space="preserve"> - Site names generally include river and lake names. For wells it can be the local number</w:t>
            </w:r>
          </w:p>
        </w:tc>
        <w:tc>
          <w:tcPr>
            <w:tcW w:w="3768" w:type="dxa"/>
            <w:shd w:val="clear" w:color="auto" w:fill="auto"/>
            <w:vAlign w:val="center"/>
            <w:hideMark/>
          </w:tcPr>
          <w:p w14:paraId="61AD7100" w14:textId="77777777" w:rsidR="004D72B3" w:rsidRPr="00C23B24" w:rsidRDefault="004D72B3" w:rsidP="004D72B3">
            <w:pPr>
              <w:spacing w:after="0" w:line="240" w:lineRule="auto"/>
              <w:rPr>
                <w:rFonts w:ascii="Jacobs Chronos" w:eastAsia="Times New Roman" w:hAnsi="Jacobs Chronos" w:cs="Jacobs Chronos"/>
                <w:b/>
                <w:bCs/>
                <w:color w:val="000000"/>
                <w:kern w:val="0"/>
                <w14:ligatures w14:val="none"/>
              </w:rPr>
            </w:pPr>
            <w:r w:rsidRPr="00C23B24">
              <w:rPr>
                <w:rFonts w:ascii="Jacobs Chronos" w:eastAsia="Times New Roman" w:hAnsi="Jacobs Chronos" w:cs="Jacobs Chronos"/>
                <w:b/>
                <w:bCs/>
                <w:color w:val="000000"/>
                <w:kern w:val="0"/>
                <w14:ligatures w14:val="none"/>
              </w:rPr>
              <w:t>Facility Name</w:t>
            </w:r>
            <w:r w:rsidRPr="00C23B24">
              <w:rPr>
                <w:rFonts w:ascii="Jacobs Chronos" w:eastAsia="Times New Roman" w:hAnsi="Jacobs Chronos" w:cs="Jacobs Chronos"/>
                <w:b/>
                <w:bCs/>
                <w:color w:val="000000"/>
                <w:kern w:val="0"/>
                <w14:ligatures w14:val="none"/>
              </w:rPr>
              <w:br/>
            </w:r>
            <w:r w:rsidRPr="00C23B24">
              <w:rPr>
                <w:rFonts w:ascii="Jacobs Chronos" w:eastAsia="Times New Roman" w:hAnsi="Jacobs Chronos" w:cs="Jacobs Chronos"/>
                <w:b/>
                <w:bCs/>
                <w:color w:val="000000"/>
                <w:kern w:val="0"/>
                <w14:ligatures w14:val="none"/>
              </w:rPr>
              <w:br/>
              <w:t>Facility ID</w:t>
            </w:r>
          </w:p>
        </w:tc>
      </w:tr>
      <w:tr w:rsidR="004D72B3" w:rsidRPr="004D72B3" w14:paraId="4B2FB603" w14:textId="77777777" w:rsidTr="00DC5F0A">
        <w:trPr>
          <w:trHeight w:val="1502"/>
        </w:trPr>
        <w:tc>
          <w:tcPr>
            <w:tcW w:w="2477" w:type="dxa"/>
            <w:shd w:val="clear" w:color="auto" w:fill="auto"/>
            <w:noWrap/>
            <w:vAlign w:val="center"/>
            <w:hideMark/>
          </w:tcPr>
          <w:p w14:paraId="6388F933" w14:textId="77777777" w:rsidR="004D72B3" w:rsidRPr="00CD6333" w:rsidRDefault="004D72B3" w:rsidP="004D72B3">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State Well Number</w:t>
            </w:r>
          </w:p>
        </w:tc>
        <w:tc>
          <w:tcPr>
            <w:tcW w:w="3327" w:type="dxa"/>
            <w:shd w:val="clear" w:color="auto" w:fill="B8C3D2"/>
            <w:vAlign w:val="center"/>
            <w:hideMark/>
          </w:tcPr>
          <w:p w14:paraId="18CCF9E3" w14:textId="77777777"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State Well Number</w:t>
            </w:r>
            <w:r w:rsidRPr="004D72B3">
              <w:rPr>
                <w:rFonts w:ascii="Jacobs Chronos" w:eastAsia="Times New Roman" w:hAnsi="Jacobs Chronos" w:cs="Jacobs Chronos"/>
                <w:color w:val="000000"/>
                <w:kern w:val="0"/>
                <w14:ligatures w14:val="none"/>
              </w:rPr>
              <w:t xml:space="preserve"> - State Well Number provided by the Department of Water Resources</w:t>
            </w:r>
          </w:p>
        </w:tc>
        <w:tc>
          <w:tcPr>
            <w:tcW w:w="2605" w:type="dxa"/>
            <w:shd w:val="clear" w:color="auto" w:fill="auto"/>
            <w:vAlign w:val="center"/>
            <w:hideMark/>
          </w:tcPr>
          <w:p w14:paraId="0A9B4393" w14:textId="28EBA079"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State Well Number</w:t>
            </w:r>
            <w:r w:rsidRPr="004D72B3">
              <w:rPr>
                <w:rFonts w:ascii="Jacobs Chronos" w:eastAsia="Times New Roman" w:hAnsi="Jacobs Chronos" w:cs="Jacobs Chronos"/>
                <w:color w:val="000000"/>
                <w:kern w:val="0"/>
                <w14:ligatures w14:val="none"/>
              </w:rPr>
              <w:t xml:space="preserve"> </w:t>
            </w:r>
            <w:del w:id="8" w:author="Melissa Stine" w:date="2023-05-11T13:01:00Z">
              <w:r w:rsidRPr="004D72B3" w:rsidDel="002C1A4C">
                <w:rPr>
                  <w:rFonts w:ascii="Jacobs Chronos" w:eastAsia="Times New Roman" w:hAnsi="Jacobs Chronos" w:cs="Jacobs Chronos"/>
                  <w:color w:val="000000"/>
                  <w:kern w:val="0"/>
                  <w14:ligatures w14:val="none"/>
                </w:rPr>
                <w:delText>-</w:delText>
              </w:r>
            </w:del>
            <w:ins w:id="9" w:author="Melissa Stine" w:date="2023-05-11T13:01:00Z">
              <w:r w:rsidR="002C1A4C">
                <w:rPr>
                  <w:rFonts w:ascii="Jacobs Chronos" w:eastAsia="Times New Roman" w:hAnsi="Jacobs Chronos" w:cs="Jacobs Chronos"/>
                  <w:color w:val="000000"/>
                  <w:kern w:val="0"/>
                  <w14:ligatures w14:val="none"/>
                </w:rPr>
                <w:t>–</w:t>
              </w:r>
            </w:ins>
            <w:r w:rsidRPr="004D72B3">
              <w:rPr>
                <w:rFonts w:ascii="Jacobs Chronos" w:eastAsia="Times New Roman" w:hAnsi="Jacobs Chronos" w:cs="Jacobs Chronos"/>
                <w:color w:val="000000"/>
                <w:kern w:val="0"/>
                <w14:ligatures w14:val="none"/>
              </w:rPr>
              <w:t xml:space="preserve"> </w:t>
            </w:r>
            <w:ins w:id="10" w:author="Melissa Stine" w:date="2023-05-11T13:01:00Z">
              <w:r w:rsidR="002C1A4C">
                <w:rPr>
                  <w:rFonts w:ascii="Jacobs Chronos" w:eastAsia="Times New Roman" w:hAnsi="Jacobs Chronos" w:cs="Jacobs Chronos"/>
                  <w:color w:val="000000"/>
                  <w:kern w:val="0"/>
                  <w14:ligatures w14:val="none"/>
                </w:rPr>
                <w:t xml:space="preserve">Official </w:t>
              </w:r>
            </w:ins>
            <w:r w:rsidRPr="004D72B3">
              <w:rPr>
                <w:rFonts w:ascii="Jacobs Chronos" w:eastAsia="Times New Roman" w:hAnsi="Jacobs Chronos" w:cs="Jacobs Chronos"/>
                <w:color w:val="000000"/>
                <w:kern w:val="0"/>
                <w14:ligatures w14:val="none"/>
              </w:rPr>
              <w:t>State Well Number provided by the Department of Water Resources</w:t>
            </w:r>
            <w:ins w:id="11" w:author="Melissa Stine" w:date="2023-05-11T13:01:00Z">
              <w:r w:rsidR="00C1010A">
                <w:rPr>
                  <w:rFonts w:ascii="Jacobs Chronos" w:eastAsia="Times New Roman" w:hAnsi="Jacobs Chronos" w:cs="Jacobs Chronos"/>
                  <w:color w:val="000000"/>
                  <w:kern w:val="0"/>
                  <w14:ligatures w14:val="none"/>
                </w:rPr>
                <w:t xml:space="preserve"> or local agency that has been granted authority to assign the number</w:t>
              </w:r>
            </w:ins>
          </w:p>
        </w:tc>
        <w:tc>
          <w:tcPr>
            <w:tcW w:w="3410" w:type="dxa"/>
            <w:shd w:val="clear" w:color="auto" w:fill="auto"/>
            <w:vAlign w:val="center"/>
            <w:hideMark/>
          </w:tcPr>
          <w:p w14:paraId="017C042C" w14:textId="4E498C95" w:rsidR="004D72B3" w:rsidRPr="004D72B3" w:rsidRDefault="004D72B3" w:rsidP="004D72B3">
            <w:pPr>
              <w:spacing w:after="0" w:line="240" w:lineRule="auto"/>
              <w:rPr>
                <w:rFonts w:ascii="Jacobs Chronos" w:eastAsia="Times New Roman" w:hAnsi="Jacobs Chronos" w:cs="Jacobs Chronos"/>
                <w:color w:val="000000"/>
                <w:kern w:val="0"/>
                <w14:ligatures w14:val="none"/>
              </w:rPr>
            </w:pPr>
            <w:del w:id="12" w:author="Melissa Stine" w:date="2023-05-11T13:01:00Z">
              <w:r w:rsidRPr="00C23B24" w:rsidDel="00C1010A">
                <w:rPr>
                  <w:rFonts w:ascii="Jacobs Chronos" w:eastAsia="Times New Roman" w:hAnsi="Jacobs Chronos" w:cs="Jacobs Chronos"/>
                  <w:b/>
                  <w:bCs/>
                  <w:color w:val="000000"/>
                  <w:kern w:val="0"/>
                  <w14:ligatures w14:val="none"/>
                </w:rPr>
                <w:delText xml:space="preserve">Local or </w:delText>
              </w:r>
            </w:del>
            <w:r w:rsidRPr="00C23B24">
              <w:rPr>
                <w:rFonts w:ascii="Jacobs Chronos" w:eastAsia="Times New Roman" w:hAnsi="Jacobs Chronos" w:cs="Jacobs Chronos"/>
                <w:b/>
                <w:bCs/>
                <w:color w:val="000000"/>
                <w:kern w:val="0"/>
                <w14:ligatures w14:val="none"/>
              </w:rPr>
              <w:t>State Well Number</w:t>
            </w:r>
            <w:r w:rsidRPr="004D72B3">
              <w:rPr>
                <w:rFonts w:ascii="Jacobs Chronos" w:eastAsia="Times New Roman" w:hAnsi="Jacobs Chronos" w:cs="Jacobs Chronos"/>
                <w:color w:val="000000"/>
                <w:kern w:val="0"/>
                <w14:ligatures w14:val="none"/>
              </w:rPr>
              <w:t xml:space="preserve"> - </w:t>
            </w:r>
            <w:ins w:id="13" w:author="Melissa Stine" w:date="2023-05-11T13:01:00Z">
              <w:r w:rsidR="00D05393">
                <w:rPr>
                  <w:rFonts w:ascii="Jacobs Chronos" w:eastAsia="Times New Roman" w:hAnsi="Jacobs Chronos" w:cs="Jacobs Chronos"/>
                  <w:color w:val="000000"/>
                  <w:kern w:val="0"/>
                  <w14:ligatures w14:val="none"/>
                </w:rPr>
                <w:t xml:space="preserve">Official </w:t>
              </w:r>
              <w:r w:rsidR="00D05393" w:rsidRPr="004D72B3">
                <w:rPr>
                  <w:rFonts w:ascii="Jacobs Chronos" w:eastAsia="Times New Roman" w:hAnsi="Jacobs Chronos" w:cs="Jacobs Chronos"/>
                  <w:color w:val="000000"/>
                  <w:kern w:val="0"/>
                  <w14:ligatures w14:val="none"/>
                </w:rPr>
                <w:t>State Well Number provided by the Department of Water Resources</w:t>
              </w:r>
              <w:r w:rsidR="00D05393">
                <w:rPr>
                  <w:rFonts w:ascii="Jacobs Chronos" w:eastAsia="Times New Roman" w:hAnsi="Jacobs Chronos" w:cs="Jacobs Chronos"/>
                  <w:color w:val="000000"/>
                  <w:kern w:val="0"/>
                  <w14:ligatures w14:val="none"/>
                </w:rPr>
                <w:t xml:space="preserve"> or local agency that has been granted authority to assign the number</w:t>
              </w:r>
            </w:ins>
            <w:del w:id="14" w:author="Melissa Stine" w:date="2023-05-11T13:01:00Z">
              <w:r w:rsidRPr="004D72B3" w:rsidDel="00D05393">
                <w:rPr>
                  <w:rFonts w:ascii="Jacobs Chronos" w:eastAsia="Times New Roman" w:hAnsi="Jacobs Chronos" w:cs="Jacobs Chronos"/>
                  <w:color w:val="000000"/>
                  <w:kern w:val="0"/>
                  <w14:ligatures w14:val="none"/>
                </w:rPr>
                <w:delText>Name or number identifier given to the well by the Monitoring Entity</w:delText>
              </w:r>
            </w:del>
            <w:r w:rsidRPr="004D72B3">
              <w:rPr>
                <w:rFonts w:ascii="Jacobs Chronos" w:eastAsia="Times New Roman" w:hAnsi="Jacobs Chronos" w:cs="Jacobs Chronos"/>
                <w:color w:val="000000"/>
                <w:kern w:val="0"/>
                <w14:ligatures w14:val="none"/>
              </w:rPr>
              <w:t>.</w:t>
            </w:r>
          </w:p>
        </w:tc>
        <w:tc>
          <w:tcPr>
            <w:tcW w:w="3500" w:type="dxa"/>
            <w:shd w:val="clear" w:color="auto" w:fill="auto"/>
            <w:vAlign w:val="center"/>
            <w:hideMark/>
          </w:tcPr>
          <w:p w14:paraId="0DB8AE15" w14:textId="77777777"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678" w:type="dxa"/>
            <w:shd w:val="clear" w:color="auto" w:fill="auto"/>
            <w:vAlign w:val="center"/>
            <w:hideMark/>
          </w:tcPr>
          <w:p w14:paraId="00FB018C" w14:textId="77777777"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768" w:type="dxa"/>
            <w:shd w:val="clear" w:color="auto" w:fill="auto"/>
            <w:vAlign w:val="center"/>
            <w:hideMark/>
          </w:tcPr>
          <w:p w14:paraId="38771364" w14:textId="2A13EB38" w:rsidR="004D72B3" w:rsidRPr="00C23B24" w:rsidRDefault="004D72B3" w:rsidP="004D72B3">
            <w:pPr>
              <w:spacing w:after="0" w:line="240" w:lineRule="auto"/>
              <w:rPr>
                <w:rFonts w:ascii="Jacobs Chronos" w:eastAsia="Times New Roman" w:hAnsi="Jacobs Chronos" w:cs="Jacobs Chronos"/>
                <w:b/>
                <w:bCs/>
                <w:color w:val="000000"/>
                <w:kern w:val="0"/>
                <w14:ligatures w14:val="none"/>
              </w:rPr>
            </w:pPr>
            <w:del w:id="15" w:author="Melissa Stine" w:date="2023-05-11T13:03:00Z">
              <w:r w:rsidRPr="00C23B24" w:rsidDel="007D6B43">
                <w:rPr>
                  <w:rFonts w:ascii="Jacobs Chronos" w:eastAsia="Times New Roman" w:hAnsi="Jacobs Chronos" w:cs="Jacobs Chronos"/>
                  <w:b/>
                  <w:bCs/>
                  <w:color w:val="000000"/>
                  <w:kern w:val="0"/>
                  <w14:ligatures w14:val="none"/>
                </w:rPr>
                <w:br/>
              </w:r>
              <w:r w:rsidRPr="00C23B24" w:rsidDel="007D6B43">
                <w:rPr>
                  <w:rFonts w:ascii="Jacobs Chronos" w:eastAsia="Times New Roman" w:hAnsi="Jacobs Chronos" w:cs="Jacobs Chronos"/>
                  <w:b/>
                  <w:bCs/>
                  <w:color w:val="000000"/>
                  <w:kern w:val="0"/>
                  <w14:ligatures w14:val="none"/>
                </w:rPr>
                <w:br/>
                <w:delText>Well Completion Report Number</w:delText>
              </w:r>
              <w:r w:rsidRPr="00C23B24" w:rsidDel="007D6B43">
                <w:rPr>
                  <w:rFonts w:ascii="Jacobs Chronos" w:eastAsia="Times New Roman" w:hAnsi="Jacobs Chronos" w:cs="Jacobs Chronos"/>
                  <w:b/>
                  <w:bCs/>
                  <w:color w:val="000000"/>
                  <w:kern w:val="0"/>
                  <w14:ligatures w14:val="none"/>
                </w:rPr>
                <w:br/>
              </w:r>
              <w:r w:rsidRPr="00C23B24" w:rsidDel="007D6B43">
                <w:rPr>
                  <w:rFonts w:ascii="Jacobs Chronos" w:eastAsia="Times New Roman" w:hAnsi="Jacobs Chronos" w:cs="Jacobs Chronos"/>
                  <w:b/>
                  <w:bCs/>
                  <w:color w:val="000000"/>
                  <w:kern w:val="0"/>
                  <w14:ligatures w14:val="none"/>
                </w:rPr>
                <w:br/>
                <w:delText>Department of Water Resources Site Code Identification Number</w:delText>
              </w:r>
              <w:r w:rsidRPr="00C23B24" w:rsidDel="007D6B43">
                <w:rPr>
                  <w:rFonts w:ascii="Jacobs Chronos" w:eastAsia="Times New Roman" w:hAnsi="Jacobs Chronos" w:cs="Jacobs Chronos"/>
                  <w:b/>
                  <w:bCs/>
                  <w:color w:val="000000"/>
                  <w:kern w:val="0"/>
                  <w14:ligatures w14:val="none"/>
                </w:rPr>
                <w:br/>
              </w:r>
              <w:r w:rsidRPr="00C23B24" w:rsidDel="007D6B43">
                <w:rPr>
                  <w:rFonts w:ascii="Jacobs Chronos" w:eastAsia="Times New Roman" w:hAnsi="Jacobs Chronos" w:cs="Jacobs Chronos"/>
                  <w:b/>
                  <w:bCs/>
                  <w:color w:val="000000"/>
                  <w:kern w:val="0"/>
                  <w14:ligatures w14:val="none"/>
                </w:rPr>
                <w:br/>
                <w:delText>Water Rights ID</w:delText>
              </w:r>
            </w:del>
          </w:p>
        </w:tc>
      </w:tr>
      <w:tr w:rsidR="004D72B3" w:rsidRPr="004D72B3" w14:paraId="1B82E131" w14:textId="77777777" w:rsidTr="00DC5F0A">
        <w:trPr>
          <w:trHeight w:val="1304"/>
        </w:trPr>
        <w:tc>
          <w:tcPr>
            <w:tcW w:w="2477" w:type="dxa"/>
            <w:shd w:val="clear" w:color="auto" w:fill="auto"/>
            <w:noWrap/>
            <w:vAlign w:val="center"/>
            <w:hideMark/>
          </w:tcPr>
          <w:p w14:paraId="00667426" w14:textId="797F409B" w:rsidR="004D72B3" w:rsidRPr="00CD6333" w:rsidRDefault="004D72B3" w:rsidP="004D72B3">
            <w:pPr>
              <w:spacing w:after="0" w:line="240" w:lineRule="auto"/>
              <w:rPr>
                <w:rFonts w:ascii="Jacobs Chronos" w:eastAsia="Times New Roman" w:hAnsi="Jacobs Chronos" w:cs="Jacobs Chronos"/>
                <w:b/>
                <w:bCs/>
                <w:color w:val="000000"/>
                <w:kern w:val="0"/>
                <w14:ligatures w14:val="none"/>
              </w:rPr>
            </w:pPr>
            <w:del w:id="16" w:author="Melissa Stine" w:date="2023-05-11T13:00:00Z">
              <w:r w:rsidRPr="00CD6333" w:rsidDel="008746F6">
                <w:rPr>
                  <w:rFonts w:ascii="Jacobs Chronos" w:eastAsia="Times New Roman" w:hAnsi="Jacobs Chronos" w:cs="Jacobs Chronos"/>
                  <w:b/>
                  <w:bCs/>
                  <w:color w:val="000000"/>
                  <w:kern w:val="0"/>
                  <w14:ligatures w14:val="none"/>
                </w:rPr>
                <w:delText xml:space="preserve">Master </w:delText>
              </w:r>
            </w:del>
            <w:ins w:id="17" w:author="Melissa Stine" w:date="2023-05-11T13:00:00Z">
              <w:r w:rsidR="008746F6">
                <w:rPr>
                  <w:rFonts w:ascii="Jacobs Chronos" w:eastAsia="Times New Roman" w:hAnsi="Jacobs Chronos" w:cs="Jacobs Chronos"/>
                  <w:b/>
                  <w:bCs/>
                  <w:color w:val="000000"/>
                  <w:kern w:val="0"/>
                  <w14:ligatures w14:val="none"/>
                </w:rPr>
                <w:t>Site</w:t>
              </w:r>
              <w:r w:rsidR="008746F6" w:rsidRPr="00CD6333">
                <w:rPr>
                  <w:rFonts w:ascii="Jacobs Chronos" w:eastAsia="Times New Roman" w:hAnsi="Jacobs Chronos" w:cs="Jacobs Chronos"/>
                  <w:b/>
                  <w:bCs/>
                  <w:color w:val="000000"/>
                  <w:kern w:val="0"/>
                  <w14:ligatures w14:val="none"/>
                </w:rPr>
                <w:t xml:space="preserve"> </w:t>
              </w:r>
            </w:ins>
            <w:r w:rsidRPr="00CD6333">
              <w:rPr>
                <w:rFonts w:ascii="Jacobs Chronos" w:eastAsia="Times New Roman" w:hAnsi="Jacobs Chronos" w:cs="Jacobs Chronos"/>
                <w:b/>
                <w:bCs/>
                <w:color w:val="000000"/>
                <w:kern w:val="0"/>
                <w14:ligatures w14:val="none"/>
              </w:rPr>
              <w:t>Code</w:t>
            </w:r>
          </w:p>
        </w:tc>
        <w:tc>
          <w:tcPr>
            <w:tcW w:w="3327" w:type="dxa"/>
            <w:shd w:val="clear" w:color="auto" w:fill="B8C3D2"/>
            <w:vAlign w:val="center"/>
            <w:hideMark/>
          </w:tcPr>
          <w:p w14:paraId="75828E39" w14:textId="31B29943" w:rsidR="004D72B3" w:rsidRPr="00C86739" w:rsidRDefault="004D72B3" w:rsidP="004D72B3">
            <w:pPr>
              <w:spacing w:after="0" w:line="240" w:lineRule="auto"/>
              <w:rPr>
                <w:rFonts w:ascii="Jacobs Chronos" w:eastAsia="Times New Roman" w:hAnsi="Jacobs Chronos" w:cs="Jacobs Chronos"/>
                <w:color w:val="000000"/>
                <w:kern w:val="0"/>
                <w14:ligatures w14:val="none"/>
              </w:rPr>
            </w:pPr>
            <w:del w:id="18" w:author="Melissa Stine" w:date="2023-05-11T13:02:00Z">
              <w:r w:rsidRPr="00C86739" w:rsidDel="007D6B43">
                <w:rPr>
                  <w:rFonts w:ascii="Jacobs Chronos" w:eastAsia="Times New Roman" w:hAnsi="Jacobs Chronos" w:cs="Jacobs Chronos"/>
                  <w:b/>
                  <w:bCs/>
                  <w:color w:val="000000"/>
                  <w:kern w:val="0"/>
                  <w14:ligatures w14:val="none"/>
                </w:rPr>
                <w:delText xml:space="preserve">Master </w:delText>
              </w:r>
            </w:del>
            <w:ins w:id="19" w:author="Melissa Stine" w:date="2023-05-11T13:02:00Z">
              <w:r w:rsidR="007D6B43" w:rsidRPr="00C86739">
                <w:rPr>
                  <w:rFonts w:ascii="Jacobs Chronos" w:eastAsia="Times New Roman" w:hAnsi="Jacobs Chronos" w:cs="Jacobs Chronos"/>
                  <w:b/>
                  <w:bCs/>
                  <w:color w:val="000000"/>
                  <w:kern w:val="0"/>
                  <w14:ligatures w14:val="none"/>
                </w:rPr>
                <w:t xml:space="preserve">Site </w:t>
              </w:r>
            </w:ins>
            <w:r w:rsidRPr="00C86739">
              <w:rPr>
                <w:rFonts w:ascii="Jacobs Chronos" w:eastAsia="Times New Roman" w:hAnsi="Jacobs Chronos" w:cs="Jacobs Chronos"/>
                <w:b/>
                <w:bCs/>
                <w:color w:val="000000"/>
                <w:kern w:val="0"/>
                <w14:ligatures w14:val="none"/>
              </w:rPr>
              <w:t>Code</w:t>
            </w:r>
            <w:r w:rsidRPr="00C86739">
              <w:rPr>
                <w:rFonts w:ascii="Jacobs Chronos" w:eastAsia="Times New Roman" w:hAnsi="Jacobs Chronos" w:cs="Jacobs Chronos"/>
                <w:color w:val="000000"/>
                <w:kern w:val="0"/>
                <w14:ligatures w14:val="none"/>
              </w:rPr>
              <w:t xml:space="preserve"> - Unique identifier assigned to each well for </w:t>
            </w:r>
            <w:del w:id="20" w:author="Melissa Stine" w:date="2023-05-16T15:24:00Z">
              <w:r w:rsidRPr="00C86739" w:rsidDel="00B70489">
                <w:rPr>
                  <w:rFonts w:ascii="Jacobs Chronos" w:eastAsia="Times New Roman" w:hAnsi="Jacobs Chronos" w:cs="Jacobs Chronos"/>
                  <w:color w:val="000000"/>
                  <w:kern w:val="0"/>
                  <w14:ligatures w14:val="none"/>
                </w:rPr>
                <w:delText>a given</w:delText>
              </w:r>
            </w:del>
            <w:ins w:id="21" w:author="Melissa Stine" w:date="2023-05-16T15:24:00Z">
              <w:r w:rsidR="00B70489" w:rsidRPr="00C86739">
                <w:rPr>
                  <w:rFonts w:ascii="Jacobs Chronos" w:eastAsia="Times New Roman" w:hAnsi="Jacobs Chronos" w:cs="Jacobs Chronos"/>
                  <w:color w:val="000000"/>
                  <w:kern w:val="0"/>
                  <w14:ligatures w14:val="none"/>
                </w:rPr>
                <w:t>relevant</w:t>
              </w:r>
            </w:ins>
            <w:r w:rsidRPr="00C86739">
              <w:rPr>
                <w:rFonts w:ascii="Jacobs Chronos" w:eastAsia="Times New Roman" w:hAnsi="Jacobs Chronos" w:cs="Jacobs Chronos"/>
                <w:color w:val="000000"/>
                <w:kern w:val="0"/>
                <w14:ligatures w14:val="none"/>
              </w:rPr>
              <w:t xml:space="preserve"> program that the program uses to track individual wells within </w:t>
            </w:r>
            <w:r w:rsidR="00E27A49" w:rsidRPr="00C86739">
              <w:rPr>
                <w:rFonts w:ascii="Jacobs Chronos" w:eastAsia="Times New Roman" w:hAnsi="Jacobs Chronos" w:cs="Jacobs Chronos"/>
                <w:color w:val="000000"/>
                <w:kern w:val="0"/>
                <w14:ligatures w14:val="none"/>
              </w:rPr>
              <w:t>its</w:t>
            </w:r>
            <w:r w:rsidRPr="00C86739">
              <w:rPr>
                <w:rFonts w:ascii="Jacobs Chronos" w:eastAsia="Times New Roman" w:hAnsi="Jacobs Chronos" w:cs="Jacobs Chronos"/>
                <w:color w:val="000000"/>
                <w:kern w:val="0"/>
                <w14:ligatures w14:val="none"/>
              </w:rPr>
              <w:t xml:space="preserve"> system.</w:t>
            </w:r>
          </w:p>
        </w:tc>
        <w:tc>
          <w:tcPr>
            <w:tcW w:w="2605" w:type="dxa"/>
            <w:shd w:val="clear" w:color="auto" w:fill="auto"/>
            <w:vAlign w:val="center"/>
            <w:hideMark/>
          </w:tcPr>
          <w:p w14:paraId="2C97184C" w14:textId="77777777"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Site Code</w:t>
            </w:r>
            <w:r w:rsidRPr="004D72B3">
              <w:rPr>
                <w:rFonts w:ascii="Jacobs Chronos" w:eastAsia="Times New Roman" w:hAnsi="Jacobs Chronos" w:cs="Jacobs Chronos"/>
                <w:color w:val="000000"/>
                <w:kern w:val="0"/>
                <w14:ligatures w14:val="none"/>
              </w:rPr>
              <w:t xml:space="preserve"> - Unique site code created for the well by the Monitoring Network Module or CASGEM. </w:t>
            </w:r>
          </w:p>
        </w:tc>
        <w:tc>
          <w:tcPr>
            <w:tcW w:w="3410" w:type="dxa"/>
            <w:shd w:val="clear" w:color="auto" w:fill="auto"/>
            <w:vAlign w:val="center"/>
            <w:hideMark/>
          </w:tcPr>
          <w:p w14:paraId="3B8BD993" w14:textId="13654E04" w:rsidR="004D72B3" w:rsidRPr="004D72B3" w:rsidRDefault="004D72B3" w:rsidP="004D72B3">
            <w:pPr>
              <w:spacing w:after="0" w:line="240" w:lineRule="auto"/>
              <w:rPr>
                <w:rFonts w:ascii="Jacobs Chronos" w:eastAsia="Times New Roman" w:hAnsi="Jacobs Chronos" w:cs="Jacobs Chronos"/>
                <w:color w:val="000000"/>
                <w:kern w:val="0"/>
                <w14:ligatures w14:val="none"/>
              </w:rPr>
            </w:pPr>
            <w:del w:id="22" w:author="Melissa Stine" w:date="2023-05-11T13:02:00Z">
              <w:r w:rsidRPr="00C23B24" w:rsidDel="007D6B43">
                <w:rPr>
                  <w:rFonts w:ascii="Jacobs Chronos" w:eastAsia="Times New Roman" w:hAnsi="Jacobs Chronos" w:cs="Jacobs Chronos"/>
                  <w:b/>
                  <w:bCs/>
                  <w:color w:val="000000"/>
                  <w:kern w:val="0"/>
                  <w14:ligatures w14:val="none"/>
                </w:rPr>
                <w:delText xml:space="preserve">Master </w:delText>
              </w:r>
            </w:del>
            <w:r w:rsidRPr="00C23B24">
              <w:rPr>
                <w:rFonts w:ascii="Jacobs Chronos" w:eastAsia="Times New Roman" w:hAnsi="Jacobs Chronos" w:cs="Jacobs Chronos"/>
                <w:b/>
                <w:bCs/>
                <w:color w:val="000000"/>
                <w:kern w:val="0"/>
                <w14:ligatures w14:val="none"/>
              </w:rPr>
              <w:t>Site Code</w:t>
            </w:r>
            <w:ins w:id="23" w:author="Melissa Stine" w:date="2023-05-12T09:25:00Z">
              <w:r w:rsidR="00D13053">
                <w:rPr>
                  <w:rFonts w:ascii="Jacobs Chronos" w:eastAsia="Times New Roman" w:hAnsi="Jacobs Chronos" w:cs="Jacobs Chronos"/>
                  <w:b/>
                  <w:bCs/>
                  <w:color w:val="000000"/>
                  <w:kern w:val="0"/>
                  <w14:ligatures w14:val="none"/>
                </w:rPr>
                <w:t xml:space="preserve"> / CASGEM ID</w:t>
              </w:r>
            </w:ins>
            <w:r w:rsidRPr="004D72B3">
              <w:rPr>
                <w:rFonts w:ascii="Jacobs Chronos" w:eastAsia="Times New Roman" w:hAnsi="Jacobs Chronos" w:cs="Jacobs Chronos"/>
                <w:color w:val="000000"/>
                <w:kern w:val="0"/>
                <w14:ligatures w14:val="none"/>
              </w:rPr>
              <w:t xml:space="preserve"> - unique identifier assigned and used by the CASGEM system.</w:t>
            </w:r>
          </w:p>
        </w:tc>
        <w:tc>
          <w:tcPr>
            <w:tcW w:w="3500" w:type="dxa"/>
            <w:shd w:val="clear" w:color="auto" w:fill="auto"/>
            <w:vAlign w:val="center"/>
            <w:hideMark/>
          </w:tcPr>
          <w:p w14:paraId="7F26BE8E" w14:textId="77777777"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Global ID</w:t>
            </w:r>
            <w:r w:rsidRPr="004D72B3">
              <w:rPr>
                <w:rFonts w:ascii="Jacobs Chronos" w:eastAsia="Times New Roman" w:hAnsi="Jacobs Chronos" w:cs="Jacobs Chronos"/>
                <w:color w:val="000000"/>
                <w:kern w:val="0"/>
                <w14:ligatures w14:val="none"/>
              </w:rPr>
              <w:t xml:space="preserve"> - unique identifier for a regulated facility or site</w:t>
            </w:r>
          </w:p>
        </w:tc>
        <w:tc>
          <w:tcPr>
            <w:tcW w:w="3678" w:type="dxa"/>
            <w:shd w:val="clear" w:color="auto" w:fill="auto"/>
            <w:vAlign w:val="center"/>
            <w:hideMark/>
          </w:tcPr>
          <w:p w14:paraId="0C694BD8" w14:textId="6E1BE4F3" w:rsidR="004D72B3" w:rsidRPr="004D72B3" w:rsidRDefault="004D72B3" w:rsidP="004D72B3">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Site Number/ID</w:t>
            </w:r>
            <w:r w:rsidRPr="004D72B3">
              <w:rPr>
                <w:rFonts w:ascii="Jacobs Chronos" w:eastAsia="Times New Roman" w:hAnsi="Jacobs Chronos" w:cs="Jacobs Chronos"/>
                <w:color w:val="000000"/>
                <w:kern w:val="0"/>
                <w14:ligatures w14:val="none"/>
              </w:rPr>
              <w:t xml:space="preserve"> - </w:t>
            </w:r>
            <w:r w:rsidR="00DF0BB9" w:rsidRPr="004D72B3">
              <w:rPr>
                <w:rFonts w:ascii="Jacobs Chronos" w:eastAsia="Times New Roman" w:hAnsi="Jacobs Chronos" w:cs="Jacobs Chronos"/>
                <w:color w:val="000000"/>
                <w:kern w:val="0"/>
                <w14:ligatures w14:val="none"/>
              </w:rPr>
              <w:t>15-digit</w:t>
            </w:r>
            <w:r w:rsidRPr="004D72B3">
              <w:rPr>
                <w:rFonts w:ascii="Jacobs Chronos" w:eastAsia="Times New Roman" w:hAnsi="Jacobs Chronos" w:cs="Jacobs Chronos"/>
                <w:color w:val="000000"/>
                <w:kern w:val="0"/>
                <w14:ligatures w14:val="none"/>
              </w:rPr>
              <w:t xml:space="preserve"> number ID for wells (</w:t>
            </w:r>
            <w:proofErr w:type="gramStart"/>
            <w:r w:rsidRPr="004D72B3">
              <w:rPr>
                <w:rFonts w:ascii="Jacobs Chronos" w:eastAsia="Times New Roman" w:hAnsi="Jacobs Chronos" w:cs="Jacobs Chronos"/>
                <w:color w:val="000000"/>
                <w:kern w:val="0"/>
                <w14:ligatures w14:val="none"/>
              </w:rPr>
              <w:t>8 digit</w:t>
            </w:r>
            <w:proofErr w:type="gramEnd"/>
            <w:r w:rsidRPr="004D72B3">
              <w:rPr>
                <w:rFonts w:ascii="Jacobs Chronos" w:eastAsia="Times New Roman" w:hAnsi="Jacobs Chronos" w:cs="Jacobs Chronos"/>
                <w:color w:val="000000"/>
                <w:kern w:val="0"/>
                <w14:ligatures w14:val="none"/>
              </w:rPr>
              <w:t xml:space="preserve"> number ID is for surface water)</w:t>
            </w:r>
          </w:p>
        </w:tc>
        <w:tc>
          <w:tcPr>
            <w:tcW w:w="3768" w:type="dxa"/>
            <w:shd w:val="clear" w:color="auto" w:fill="auto"/>
            <w:vAlign w:val="center"/>
            <w:hideMark/>
          </w:tcPr>
          <w:p w14:paraId="3E8F537E" w14:textId="7C5067E3" w:rsidR="004D72B3" w:rsidRPr="004D72B3" w:rsidRDefault="007D6B43" w:rsidP="004D72B3">
            <w:pPr>
              <w:spacing w:after="0" w:line="240" w:lineRule="auto"/>
              <w:rPr>
                <w:rFonts w:ascii="Jacobs Chronos" w:eastAsia="Times New Roman" w:hAnsi="Jacobs Chronos" w:cs="Jacobs Chronos"/>
                <w:color w:val="000000"/>
                <w:kern w:val="0"/>
                <w14:ligatures w14:val="none"/>
              </w:rPr>
            </w:pPr>
            <w:ins w:id="24" w:author="Melissa Stine" w:date="2023-05-11T13:03:00Z">
              <w:r w:rsidRPr="00C23B24">
                <w:rPr>
                  <w:rFonts w:ascii="Jacobs Chronos" w:eastAsia="Times New Roman" w:hAnsi="Jacobs Chronos" w:cs="Jacobs Chronos"/>
                  <w:b/>
                  <w:bCs/>
                  <w:color w:val="000000"/>
                  <w:kern w:val="0"/>
                  <w14:ligatures w14:val="none"/>
                </w:rPr>
                <w:t>Well Completion Report Number</w:t>
              </w:r>
              <w:r w:rsidRPr="00C23B24">
                <w:rPr>
                  <w:rFonts w:ascii="Jacobs Chronos" w:eastAsia="Times New Roman" w:hAnsi="Jacobs Chronos" w:cs="Jacobs Chronos"/>
                  <w:b/>
                  <w:bCs/>
                  <w:color w:val="000000"/>
                  <w:kern w:val="0"/>
                  <w14:ligatures w14:val="none"/>
                </w:rPr>
                <w:br/>
              </w:r>
              <w:r w:rsidRPr="00C23B24">
                <w:rPr>
                  <w:rFonts w:ascii="Jacobs Chronos" w:eastAsia="Times New Roman" w:hAnsi="Jacobs Chronos" w:cs="Jacobs Chronos"/>
                  <w:b/>
                  <w:bCs/>
                  <w:color w:val="000000"/>
                  <w:kern w:val="0"/>
                  <w14:ligatures w14:val="none"/>
                </w:rPr>
                <w:br/>
                <w:t>Department of Water Resources Site Code Identification Number</w:t>
              </w:r>
              <w:r w:rsidRPr="00C23B24">
                <w:rPr>
                  <w:rFonts w:ascii="Jacobs Chronos" w:eastAsia="Times New Roman" w:hAnsi="Jacobs Chronos" w:cs="Jacobs Chronos"/>
                  <w:b/>
                  <w:bCs/>
                  <w:color w:val="000000"/>
                  <w:kern w:val="0"/>
                  <w14:ligatures w14:val="none"/>
                </w:rPr>
                <w:br/>
              </w:r>
              <w:r w:rsidRPr="00C23B24">
                <w:rPr>
                  <w:rFonts w:ascii="Jacobs Chronos" w:eastAsia="Times New Roman" w:hAnsi="Jacobs Chronos" w:cs="Jacobs Chronos"/>
                  <w:b/>
                  <w:bCs/>
                  <w:color w:val="000000"/>
                  <w:kern w:val="0"/>
                  <w14:ligatures w14:val="none"/>
                </w:rPr>
                <w:br/>
                <w:t>Water Rights ID</w:t>
              </w:r>
            </w:ins>
            <w:del w:id="25" w:author="Melissa Stine" w:date="2023-05-11T13:03:00Z">
              <w:r w:rsidR="004D72B3" w:rsidRPr="004D72B3" w:rsidDel="007D6B43">
                <w:rPr>
                  <w:rFonts w:ascii="Jacobs Chronos" w:eastAsia="Times New Roman" w:hAnsi="Jacobs Chronos" w:cs="Jacobs Chronos"/>
                  <w:color w:val="000000"/>
                  <w:kern w:val="0"/>
                  <w14:ligatures w14:val="none"/>
                </w:rPr>
                <w:delText>Not reported</w:delText>
              </w:r>
            </w:del>
          </w:p>
        </w:tc>
      </w:tr>
      <w:tr w:rsidR="000D20AA" w:rsidRPr="004D72B3" w14:paraId="2B335770" w14:textId="77777777" w:rsidTr="00DC5F0A">
        <w:trPr>
          <w:trHeight w:val="1304"/>
          <w:ins w:id="26" w:author="Melissa Stine" w:date="2023-06-23T12:10:00Z"/>
        </w:trPr>
        <w:tc>
          <w:tcPr>
            <w:tcW w:w="2477" w:type="dxa"/>
            <w:shd w:val="clear" w:color="auto" w:fill="auto"/>
            <w:noWrap/>
            <w:vAlign w:val="center"/>
          </w:tcPr>
          <w:p w14:paraId="012AD8D2" w14:textId="47183373" w:rsidR="000D20AA" w:rsidRPr="00CD6333" w:rsidDel="008746F6" w:rsidRDefault="000D20AA" w:rsidP="000D20AA">
            <w:pPr>
              <w:spacing w:after="0" w:line="240" w:lineRule="auto"/>
              <w:rPr>
                <w:ins w:id="27" w:author="Melissa Stine" w:date="2023-06-23T12:10:00Z"/>
                <w:rFonts w:ascii="Jacobs Chronos" w:eastAsia="Times New Roman" w:hAnsi="Jacobs Chronos" w:cs="Jacobs Chronos"/>
                <w:b/>
                <w:bCs/>
                <w:color w:val="000000"/>
                <w:kern w:val="0"/>
                <w14:ligatures w14:val="none"/>
              </w:rPr>
            </w:pPr>
            <w:ins w:id="28" w:author="Melissa Stine" w:date="2023-06-23T12:10:00Z">
              <w:r>
                <w:rPr>
                  <w:rStyle w:val="normaltextrun"/>
                  <w:rFonts w:ascii="Jacobs Chronos" w:hAnsi="Jacobs Chronos" w:cs="Segoe UI"/>
                  <w:b/>
                  <w:bCs/>
                  <w:color w:val="D13438"/>
                  <w:u w:val="single"/>
                </w:rPr>
                <w:t>Permit Number</w:t>
              </w:r>
              <w:r>
                <w:rPr>
                  <w:rStyle w:val="eop"/>
                  <w:rFonts w:ascii="Jacobs Chronos" w:hAnsi="Jacobs Chronos" w:cs="Segoe UI"/>
                </w:rPr>
                <w:t> </w:t>
              </w:r>
            </w:ins>
          </w:p>
        </w:tc>
        <w:tc>
          <w:tcPr>
            <w:tcW w:w="3327" w:type="dxa"/>
            <w:shd w:val="clear" w:color="auto" w:fill="B8C3D2"/>
            <w:vAlign w:val="center"/>
          </w:tcPr>
          <w:p w14:paraId="63CCAA95" w14:textId="067A8D8F" w:rsidR="000D20AA" w:rsidRPr="00C23B24" w:rsidDel="007D6B43" w:rsidRDefault="000D20AA" w:rsidP="000D20AA">
            <w:pPr>
              <w:spacing w:after="0" w:line="240" w:lineRule="auto"/>
              <w:rPr>
                <w:ins w:id="29" w:author="Melissa Stine" w:date="2023-06-23T12:10:00Z"/>
                <w:rFonts w:ascii="Jacobs Chronos" w:eastAsia="Times New Roman" w:hAnsi="Jacobs Chronos" w:cs="Jacobs Chronos"/>
                <w:b/>
                <w:bCs/>
                <w:color w:val="000000"/>
                <w:kern w:val="0"/>
                <w14:ligatures w14:val="none"/>
              </w:rPr>
            </w:pPr>
            <w:ins w:id="30" w:author="Melissa Stine" w:date="2023-06-23T12:10:00Z">
              <w:r>
                <w:rPr>
                  <w:rStyle w:val="normaltextrun"/>
                  <w:rFonts w:ascii="Jacobs Chronos" w:hAnsi="Jacobs Chronos" w:cs="Segoe UI"/>
                  <w:b/>
                  <w:bCs/>
                  <w:color w:val="D13438"/>
                  <w:u w:val="single"/>
                </w:rPr>
                <w:t xml:space="preserve">Permit Number – </w:t>
              </w:r>
              <w:r>
                <w:rPr>
                  <w:rStyle w:val="normaltextrun"/>
                  <w:rFonts w:ascii="Jacobs Chronos" w:hAnsi="Jacobs Chronos" w:cs="Segoe UI"/>
                  <w:color w:val="D13438"/>
                  <w:u w:val="single"/>
                </w:rPr>
                <w:t>County permit number associated with well.</w:t>
              </w:r>
              <w:r>
                <w:rPr>
                  <w:rStyle w:val="eop"/>
                  <w:rFonts w:ascii="Jacobs Chronos" w:hAnsi="Jacobs Chronos" w:cs="Segoe UI"/>
                  <w:color w:val="000000"/>
                </w:rPr>
                <w:t> </w:t>
              </w:r>
            </w:ins>
          </w:p>
        </w:tc>
        <w:tc>
          <w:tcPr>
            <w:tcW w:w="2605" w:type="dxa"/>
            <w:shd w:val="clear" w:color="auto" w:fill="auto"/>
            <w:vAlign w:val="center"/>
          </w:tcPr>
          <w:p w14:paraId="3DB8FC1C" w14:textId="5D8EE346" w:rsidR="000D20AA" w:rsidRPr="00C23B24" w:rsidRDefault="000D20AA" w:rsidP="000D20AA">
            <w:pPr>
              <w:spacing w:after="0" w:line="240" w:lineRule="auto"/>
              <w:rPr>
                <w:ins w:id="31" w:author="Melissa Stine" w:date="2023-06-23T12:10:00Z"/>
                <w:rFonts w:ascii="Jacobs Chronos" w:eastAsia="Times New Roman" w:hAnsi="Jacobs Chronos" w:cs="Jacobs Chronos"/>
                <w:b/>
                <w:bCs/>
                <w:color w:val="000000"/>
                <w:kern w:val="0"/>
                <w14:ligatures w14:val="none"/>
              </w:rPr>
            </w:pPr>
            <w:ins w:id="32" w:author="Melissa Stine" w:date="2023-06-29T13:58:00Z">
              <w:r w:rsidRPr="003B09EF">
                <w:rPr>
                  <w:rFonts w:asciiTheme="majorHAnsi" w:eastAsia="Times New Roman" w:hAnsiTheme="majorHAnsi" w:cstheme="majorHAnsi"/>
                  <w:color w:val="000000"/>
                  <w:kern w:val="0"/>
                  <w14:ligatures w14:val="none"/>
                </w:rPr>
                <w:t>Not reported</w:t>
              </w:r>
            </w:ins>
          </w:p>
        </w:tc>
        <w:tc>
          <w:tcPr>
            <w:tcW w:w="3410" w:type="dxa"/>
            <w:shd w:val="clear" w:color="auto" w:fill="auto"/>
            <w:vAlign w:val="center"/>
          </w:tcPr>
          <w:p w14:paraId="7CAC8547" w14:textId="4DB1E499" w:rsidR="000D20AA" w:rsidRPr="00C23B24" w:rsidDel="007D6B43" w:rsidRDefault="000D20AA" w:rsidP="000D20AA">
            <w:pPr>
              <w:spacing w:after="0" w:line="240" w:lineRule="auto"/>
              <w:rPr>
                <w:ins w:id="33" w:author="Melissa Stine" w:date="2023-06-23T12:10:00Z"/>
                <w:rFonts w:ascii="Jacobs Chronos" w:eastAsia="Times New Roman" w:hAnsi="Jacobs Chronos" w:cs="Jacobs Chronos"/>
                <w:b/>
                <w:bCs/>
                <w:color w:val="000000"/>
                <w:kern w:val="0"/>
                <w14:ligatures w14:val="none"/>
              </w:rPr>
            </w:pPr>
            <w:ins w:id="34" w:author="Melissa Stine" w:date="2023-06-29T13:58:00Z">
              <w:r w:rsidRPr="003B09EF">
                <w:rPr>
                  <w:rFonts w:asciiTheme="majorHAnsi" w:eastAsia="Times New Roman" w:hAnsiTheme="majorHAnsi" w:cstheme="majorHAnsi"/>
                  <w:color w:val="000000"/>
                  <w:kern w:val="0"/>
                  <w14:ligatures w14:val="none"/>
                </w:rPr>
                <w:t>Not reported</w:t>
              </w:r>
            </w:ins>
          </w:p>
        </w:tc>
        <w:tc>
          <w:tcPr>
            <w:tcW w:w="3500" w:type="dxa"/>
            <w:shd w:val="clear" w:color="auto" w:fill="auto"/>
            <w:vAlign w:val="center"/>
          </w:tcPr>
          <w:p w14:paraId="0181DD19" w14:textId="3C9B9833" w:rsidR="000D20AA" w:rsidRPr="00C23B24" w:rsidRDefault="000D20AA" w:rsidP="000D20AA">
            <w:pPr>
              <w:spacing w:after="0" w:line="240" w:lineRule="auto"/>
              <w:rPr>
                <w:ins w:id="35" w:author="Melissa Stine" w:date="2023-06-23T12:10:00Z"/>
                <w:rFonts w:ascii="Jacobs Chronos" w:eastAsia="Times New Roman" w:hAnsi="Jacobs Chronos" w:cs="Jacobs Chronos"/>
                <w:b/>
                <w:bCs/>
                <w:color w:val="000000"/>
                <w:kern w:val="0"/>
                <w14:ligatures w14:val="none"/>
              </w:rPr>
            </w:pPr>
            <w:ins w:id="36" w:author="Melissa Stine" w:date="2023-06-29T13:58:00Z">
              <w:r w:rsidRPr="003B09EF">
                <w:rPr>
                  <w:rFonts w:asciiTheme="majorHAnsi" w:eastAsia="Times New Roman" w:hAnsiTheme="majorHAnsi" w:cstheme="majorHAnsi"/>
                  <w:color w:val="000000"/>
                  <w:kern w:val="0"/>
                  <w14:ligatures w14:val="none"/>
                </w:rPr>
                <w:t>Not reported</w:t>
              </w:r>
            </w:ins>
          </w:p>
        </w:tc>
        <w:tc>
          <w:tcPr>
            <w:tcW w:w="3678" w:type="dxa"/>
            <w:shd w:val="clear" w:color="auto" w:fill="auto"/>
            <w:vAlign w:val="center"/>
          </w:tcPr>
          <w:p w14:paraId="6E0BB590" w14:textId="382AB578" w:rsidR="000D20AA" w:rsidRPr="00C23B24" w:rsidRDefault="000D20AA" w:rsidP="000D20AA">
            <w:pPr>
              <w:spacing w:after="0" w:line="240" w:lineRule="auto"/>
              <w:rPr>
                <w:ins w:id="37" w:author="Melissa Stine" w:date="2023-06-23T12:10:00Z"/>
                <w:rFonts w:ascii="Jacobs Chronos" w:eastAsia="Times New Roman" w:hAnsi="Jacobs Chronos" w:cs="Jacobs Chronos"/>
                <w:b/>
                <w:bCs/>
                <w:color w:val="000000"/>
                <w:kern w:val="0"/>
                <w14:ligatures w14:val="none"/>
              </w:rPr>
            </w:pPr>
            <w:ins w:id="38" w:author="Melissa Stine" w:date="2023-06-29T13:58:00Z">
              <w:r w:rsidRPr="003B09EF">
                <w:rPr>
                  <w:rFonts w:asciiTheme="majorHAnsi" w:eastAsia="Times New Roman" w:hAnsiTheme="majorHAnsi" w:cstheme="majorHAnsi"/>
                  <w:color w:val="000000"/>
                  <w:kern w:val="0"/>
                  <w14:ligatures w14:val="none"/>
                </w:rPr>
                <w:t>Not reported</w:t>
              </w:r>
            </w:ins>
          </w:p>
        </w:tc>
        <w:tc>
          <w:tcPr>
            <w:tcW w:w="3768" w:type="dxa"/>
            <w:shd w:val="clear" w:color="auto" w:fill="auto"/>
            <w:vAlign w:val="center"/>
          </w:tcPr>
          <w:p w14:paraId="524138F8" w14:textId="5980875F" w:rsidR="000D20AA" w:rsidRPr="00C23B24" w:rsidRDefault="000D20AA" w:rsidP="000D20AA">
            <w:pPr>
              <w:spacing w:after="0" w:line="240" w:lineRule="auto"/>
              <w:rPr>
                <w:ins w:id="39" w:author="Melissa Stine" w:date="2023-06-23T12:10:00Z"/>
                <w:rFonts w:ascii="Jacobs Chronos" w:eastAsia="Times New Roman" w:hAnsi="Jacobs Chronos" w:cs="Jacobs Chronos"/>
                <w:b/>
                <w:bCs/>
                <w:color w:val="000000"/>
                <w:kern w:val="0"/>
                <w14:ligatures w14:val="none"/>
              </w:rPr>
            </w:pPr>
            <w:ins w:id="40" w:author="Melissa Stine" w:date="2023-06-29T13:58:00Z">
              <w:r w:rsidRPr="003B09EF">
                <w:rPr>
                  <w:rFonts w:asciiTheme="majorHAnsi" w:eastAsia="Times New Roman" w:hAnsiTheme="majorHAnsi" w:cstheme="majorHAnsi"/>
                  <w:b/>
                  <w:bCs/>
                  <w:color w:val="000000"/>
                  <w:kern w:val="0"/>
                  <w14:ligatures w14:val="none"/>
                </w:rPr>
                <w:t>Well Permit Number</w:t>
              </w:r>
            </w:ins>
          </w:p>
        </w:tc>
      </w:tr>
      <w:tr w:rsidR="000D20AA" w:rsidRPr="004D72B3" w14:paraId="09FA405E" w14:textId="77777777" w:rsidTr="00DC5F0A">
        <w:trPr>
          <w:trHeight w:val="1304"/>
          <w:ins w:id="41" w:author="Melissa Stine" w:date="2023-06-23T12:10:00Z"/>
        </w:trPr>
        <w:tc>
          <w:tcPr>
            <w:tcW w:w="2477" w:type="dxa"/>
            <w:shd w:val="clear" w:color="auto" w:fill="auto"/>
            <w:noWrap/>
            <w:vAlign w:val="center"/>
          </w:tcPr>
          <w:p w14:paraId="4FBF6C74" w14:textId="26956511" w:rsidR="000D20AA" w:rsidRPr="00CD6333" w:rsidDel="008746F6" w:rsidRDefault="000D20AA" w:rsidP="000D20AA">
            <w:pPr>
              <w:spacing w:after="0" w:line="240" w:lineRule="auto"/>
              <w:rPr>
                <w:ins w:id="42" w:author="Melissa Stine" w:date="2023-06-23T12:10:00Z"/>
                <w:rFonts w:ascii="Jacobs Chronos" w:eastAsia="Times New Roman" w:hAnsi="Jacobs Chronos" w:cs="Jacobs Chronos"/>
                <w:b/>
                <w:bCs/>
                <w:color w:val="000000"/>
                <w:kern w:val="0"/>
                <w14:ligatures w14:val="none"/>
              </w:rPr>
            </w:pPr>
            <w:ins w:id="43" w:author="Melissa Stine" w:date="2023-06-23T12:10:00Z">
              <w:r>
                <w:rPr>
                  <w:rStyle w:val="normaltextrun"/>
                  <w:rFonts w:ascii="Jacobs Chronos" w:hAnsi="Jacobs Chronos" w:cs="Segoe UI"/>
                  <w:b/>
                  <w:bCs/>
                  <w:color w:val="D13438"/>
                  <w:u w:val="single"/>
                </w:rPr>
                <w:t>Local Permit Agency</w:t>
              </w:r>
              <w:r>
                <w:rPr>
                  <w:rStyle w:val="eop"/>
                  <w:rFonts w:ascii="Jacobs Chronos" w:hAnsi="Jacobs Chronos" w:cs="Segoe UI"/>
                </w:rPr>
                <w:t> </w:t>
              </w:r>
            </w:ins>
          </w:p>
        </w:tc>
        <w:tc>
          <w:tcPr>
            <w:tcW w:w="3327" w:type="dxa"/>
            <w:shd w:val="clear" w:color="auto" w:fill="B8C3D2"/>
            <w:vAlign w:val="center"/>
          </w:tcPr>
          <w:p w14:paraId="7DB06CF6" w14:textId="4C5306E8" w:rsidR="000D20AA" w:rsidRPr="00C23B24" w:rsidDel="007D6B43" w:rsidRDefault="000D20AA" w:rsidP="000D20AA">
            <w:pPr>
              <w:spacing w:after="0" w:line="240" w:lineRule="auto"/>
              <w:rPr>
                <w:ins w:id="44" w:author="Melissa Stine" w:date="2023-06-23T12:10:00Z"/>
                <w:rFonts w:ascii="Jacobs Chronos" w:eastAsia="Times New Roman" w:hAnsi="Jacobs Chronos" w:cs="Jacobs Chronos"/>
                <w:b/>
                <w:bCs/>
                <w:color w:val="000000"/>
                <w:kern w:val="0"/>
                <w14:ligatures w14:val="none"/>
              </w:rPr>
            </w:pPr>
            <w:ins w:id="45" w:author="Melissa Stine" w:date="2023-06-23T12:10:00Z">
              <w:r>
                <w:rPr>
                  <w:rStyle w:val="normaltextrun"/>
                  <w:rFonts w:ascii="Jacobs Chronos" w:hAnsi="Jacobs Chronos" w:cs="Segoe UI"/>
                  <w:b/>
                  <w:bCs/>
                  <w:color w:val="D13438"/>
                  <w:u w:val="single"/>
                </w:rPr>
                <w:t>Local Permit Agency</w:t>
              </w:r>
              <w:r>
                <w:rPr>
                  <w:rStyle w:val="normaltextrun"/>
                  <w:rFonts w:ascii="Jacobs Chronos" w:hAnsi="Jacobs Chronos" w:cs="Segoe UI"/>
                  <w:color w:val="D13438"/>
                  <w:u w:val="single"/>
                </w:rPr>
                <w:t xml:space="preserve"> - Agency who approved permit associated with well.</w:t>
              </w:r>
              <w:r>
                <w:rPr>
                  <w:rStyle w:val="eop"/>
                  <w:rFonts w:ascii="Jacobs Chronos" w:hAnsi="Jacobs Chronos" w:cs="Segoe UI"/>
                  <w:color w:val="000000"/>
                </w:rPr>
                <w:t> </w:t>
              </w:r>
            </w:ins>
          </w:p>
        </w:tc>
        <w:tc>
          <w:tcPr>
            <w:tcW w:w="2605" w:type="dxa"/>
            <w:shd w:val="clear" w:color="auto" w:fill="auto"/>
            <w:vAlign w:val="center"/>
          </w:tcPr>
          <w:p w14:paraId="74511CDD" w14:textId="32D62BFE" w:rsidR="000D20AA" w:rsidRPr="00C23B24" w:rsidRDefault="000D20AA" w:rsidP="000D20AA">
            <w:pPr>
              <w:spacing w:after="0" w:line="240" w:lineRule="auto"/>
              <w:rPr>
                <w:ins w:id="46" w:author="Melissa Stine" w:date="2023-06-23T12:10:00Z"/>
                <w:rFonts w:ascii="Jacobs Chronos" w:eastAsia="Times New Roman" w:hAnsi="Jacobs Chronos" w:cs="Jacobs Chronos"/>
                <w:b/>
                <w:bCs/>
                <w:color w:val="000000"/>
                <w:kern w:val="0"/>
                <w14:ligatures w14:val="none"/>
              </w:rPr>
            </w:pPr>
            <w:ins w:id="47" w:author="Melissa Stine" w:date="2023-06-29T13:58:00Z">
              <w:r w:rsidRPr="003B09EF">
                <w:rPr>
                  <w:rFonts w:asciiTheme="majorHAnsi" w:eastAsia="Times New Roman" w:hAnsiTheme="majorHAnsi" w:cstheme="majorHAnsi"/>
                  <w:color w:val="000000"/>
                  <w:kern w:val="0"/>
                  <w14:ligatures w14:val="none"/>
                </w:rPr>
                <w:t>Not reported</w:t>
              </w:r>
            </w:ins>
          </w:p>
        </w:tc>
        <w:tc>
          <w:tcPr>
            <w:tcW w:w="3410" w:type="dxa"/>
            <w:shd w:val="clear" w:color="auto" w:fill="auto"/>
            <w:vAlign w:val="center"/>
          </w:tcPr>
          <w:p w14:paraId="66CD4218" w14:textId="5D627900" w:rsidR="000D20AA" w:rsidRPr="00C23B24" w:rsidDel="007D6B43" w:rsidRDefault="000D20AA" w:rsidP="000D20AA">
            <w:pPr>
              <w:spacing w:after="0" w:line="240" w:lineRule="auto"/>
              <w:rPr>
                <w:ins w:id="48" w:author="Melissa Stine" w:date="2023-06-23T12:10:00Z"/>
                <w:rFonts w:ascii="Jacobs Chronos" w:eastAsia="Times New Roman" w:hAnsi="Jacobs Chronos" w:cs="Jacobs Chronos"/>
                <w:b/>
                <w:bCs/>
                <w:color w:val="000000"/>
                <w:kern w:val="0"/>
                <w14:ligatures w14:val="none"/>
              </w:rPr>
            </w:pPr>
            <w:ins w:id="49" w:author="Melissa Stine" w:date="2023-06-29T13:58:00Z">
              <w:r w:rsidRPr="003B09EF">
                <w:rPr>
                  <w:rFonts w:asciiTheme="majorHAnsi" w:eastAsia="Times New Roman" w:hAnsiTheme="majorHAnsi" w:cstheme="majorHAnsi"/>
                  <w:color w:val="000000"/>
                  <w:kern w:val="0"/>
                  <w14:ligatures w14:val="none"/>
                </w:rPr>
                <w:t>Not reported</w:t>
              </w:r>
            </w:ins>
          </w:p>
        </w:tc>
        <w:tc>
          <w:tcPr>
            <w:tcW w:w="3500" w:type="dxa"/>
            <w:shd w:val="clear" w:color="auto" w:fill="auto"/>
            <w:vAlign w:val="center"/>
          </w:tcPr>
          <w:p w14:paraId="6B6D7DA4" w14:textId="25C8EB04" w:rsidR="000D20AA" w:rsidRPr="00C23B24" w:rsidRDefault="000D20AA" w:rsidP="000D20AA">
            <w:pPr>
              <w:spacing w:after="0" w:line="240" w:lineRule="auto"/>
              <w:rPr>
                <w:ins w:id="50" w:author="Melissa Stine" w:date="2023-06-23T12:10:00Z"/>
                <w:rFonts w:ascii="Jacobs Chronos" w:eastAsia="Times New Roman" w:hAnsi="Jacobs Chronos" w:cs="Jacobs Chronos"/>
                <w:b/>
                <w:bCs/>
                <w:color w:val="000000"/>
                <w:kern w:val="0"/>
                <w14:ligatures w14:val="none"/>
              </w:rPr>
            </w:pPr>
            <w:ins w:id="51" w:author="Melissa Stine" w:date="2023-06-29T13:58:00Z">
              <w:r w:rsidRPr="003B09EF">
                <w:rPr>
                  <w:rFonts w:asciiTheme="majorHAnsi" w:eastAsia="Times New Roman" w:hAnsiTheme="majorHAnsi" w:cstheme="majorHAnsi"/>
                  <w:color w:val="000000"/>
                  <w:kern w:val="0"/>
                  <w14:ligatures w14:val="none"/>
                </w:rPr>
                <w:t>Not reported</w:t>
              </w:r>
            </w:ins>
          </w:p>
        </w:tc>
        <w:tc>
          <w:tcPr>
            <w:tcW w:w="3678" w:type="dxa"/>
            <w:shd w:val="clear" w:color="auto" w:fill="auto"/>
            <w:vAlign w:val="center"/>
          </w:tcPr>
          <w:p w14:paraId="6279DE22" w14:textId="27ECAF27" w:rsidR="000D20AA" w:rsidRPr="00C23B24" w:rsidRDefault="000D20AA" w:rsidP="000D20AA">
            <w:pPr>
              <w:spacing w:after="0" w:line="240" w:lineRule="auto"/>
              <w:rPr>
                <w:ins w:id="52" w:author="Melissa Stine" w:date="2023-06-23T12:10:00Z"/>
                <w:rFonts w:ascii="Jacobs Chronos" w:eastAsia="Times New Roman" w:hAnsi="Jacobs Chronos" w:cs="Jacobs Chronos"/>
                <w:b/>
                <w:bCs/>
                <w:color w:val="000000"/>
                <w:kern w:val="0"/>
                <w14:ligatures w14:val="none"/>
              </w:rPr>
            </w:pPr>
            <w:ins w:id="53" w:author="Melissa Stine" w:date="2023-06-29T13:58:00Z">
              <w:r w:rsidRPr="003B09EF">
                <w:rPr>
                  <w:rFonts w:asciiTheme="majorHAnsi" w:eastAsia="Times New Roman" w:hAnsiTheme="majorHAnsi" w:cstheme="majorHAnsi"/>
                  <w:color w:val="000000"/>
                  <w:kern w:val="0"/>
                  <w14:ligatures w14:val="none"/>
                </w:rPr>
                <w:t>Not reported</w:t>
              </w:r>
            </w:ins>
          </w:p>
        </w:tc>
        <w:tc>
          <w:tcPr>
            <w:tcW w:w="3768" w:type="dxa"/>
            <w:shd w:val="clear" w:color="auto" w:fill="auto"/>
            <w:vAlign w:val="center"/>
          </w:tcPr>
          <w:p w14:paraId="784BAB5E" w14:textId="3E083592" w:rsidR="000D20AA" w:rsidRPr="00C23B24" w:rsidRDefault="000D20AA" w:rsidP="000D20AA">
            <w:pPr>
              <w:spacing w:after="0" w:line="240" w:lineRule="auto"/>
              <w:rPr>
                <w:ins w:id="54" w:author="Melissa Stine" w:date="2023-06-23T12:10:00Z"/>
                <w:rFonts w:ascii="Jacobs Chronos" w:eastAsia="Times New Roman" w:hAnsi="Jacobs Chronos" w:cs="Jacobs Chronos"/>
                <w:b/>
                <w:bCs/>
                <w:color w:val="000000"/>
                <w:kern w:val="0"/>
                <w14:ligatures w14:val="none"/>
              </w:rPr>
            </w:pPr>
            <w:ins w:id="55" w:author="Melissa Stine" w:date="2023-06-29T13:58:00Z">
              <w:r w:rsidRPr="003B09EF">
                <w:rPr>
                  <w:rFonts w:asciiTheme="majorHAnsi" w:eastAsia="Times New Roman" w:hAnsiTheme="majorHAnsi" w:cstheme="majorHAnsi"/>
                  <w:color w:val="000000"/>
                  <w:kern w:val="0"/>
                  <w14:ligatures w14:val="none"/>
                </w:rPr>
                <w:t>Not reported</w:t>
              </w:r>
            </w:ins>
          </w:p>
        </w:tc>
      </w:tr>
      <w:tr w:rsidR="000D20AA" w:rsidRPr="004D72B3" w14:paraId="274572BF" w14:textId="77777777" w:rsidTr="00DC5F0A">
        <w:trPr>
          <w:trHeight w:val="2042"/>
        </w:trPr>
        <w:tc>
          <w:tcPr>
            <w:tcW w:w="2477" w:type="dxa"/>
            <w:shd w:val="clear" w:color="auto" w:fill="auto"/>
            <w:noWrap/>
            <w:vAlign w:val="center"/>
            <w:hideMark/>
          </w:tcPr>
          <w:p w14:paraId="0705D52B" w14:textId="77777777"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Measurement Date/Time</w:t>
            </w:r>
          </w:p>
        </w:tc>
        <w:tc>
          <w:tcPr>
            <w:tcW w:w="3327" w:type="dxa"/>
            <w:shd w:val="clear" w:color="auto" w:fill="B8C3D2"/>
            <w:vAlign w:val="center"/>
            <w:hideMark/>
          </w:tcPr>
          <w:p w14:paraId="14ADD0F8" w14:textId="1E3B4318" w:rsidR="000D20AA" w:rsidRDefault="000D20AA" w:rsidP="000D20AA">
            <w:pPr>
              <w:spacing w:after="0" w:line="240" w:lineRule="auto"/>
              <w:rPr>
                <w:ins w:id="56" w:author="Melissa Stine" w:date="2023-05-12T09:26:00Z"/>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Measurement Date</w:t>
            </w:r>
            <w:r w:rsidRPr="004D72B3">
              <w:rPr>
                <w:rFonts w:ascii="Jacobs Chronos" w:eastAsia="Times New Roman" w:hAnsi="Jacobs Chronos" w:cs="Jacobs Chronos"/>
                <w:color w:val="000000"/>
                <w:kern w:val="0"/>
                <w14:ligatures w14:val="none"/>
              </w:rPr>
              <w:t xml:space="preserve"> - Date </w:t>
            </w:r>
            <w:del w:id="57" w:author="Melissa Stine" w:date="2023-05-16T15:57:00Z">
              <w:r w:rsidRPr="004D72B3" w:rsidDel="003B2EA9">
                <w:rPr>
                  <w:rFonts w:ascii="Jacobs Chronos" w:eastAsia="Times New Roman" w:hAnsi="Jacobs Chronos" w:cs="Jacobs Chronos"/>
                  <w:color w:val="000000"/>
                  <w:kern w:val="0"/>
                  <w14:ligatures w14:val="none"/>
                </w:rPr>
                <w:delText xml:space="preserve">and time </w:delText>
              </w:r>
            </w:del>
            <w:r w:rsidRPr="004D72B3">
              <w:rPr>
                <w:rFonts w:ascii="Jacobs Chronos" w:eastAsia="Times New Roman" w:hAnsi="Jacobs Chronos" w:cs="Jacobs Chronos"/>
                <w:color w:val="000000"/>
                <w:kern w:val="0"/>
                <w14:ligatures w14:val="none"/>
              </w:rPr>
              <w:t>groundwater level measurement was taken.</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C23B24">
              <w:rPr>
                <w:rFonts w:ascii="Jacobs Chronos" w:eastAsia="Times New Roman" w:hAnsi="Jacobs Chronos" w:cs="Jacobs Chronos"/>
                <w:b/>
                <w:bCs/>
                <w:color w:val="000000"/>
                <w:kern w:val="0"/>
                <w14:ligatures w14:val="none"/>
              </w:rPr>
              <w:t>Date Format</w:t>
            </w:r>
            <w:r w:rsidRPr="004D72B3">
              <w:rPr>
                <w:rFonts w:ascii="Jacobs Chronos" w:eastAsia="Times New Roman" w:hAnsi="Jacobs Chronos" w:cs="Jacobs Chronos"/>
                <w:color w:val="000000"/>
                <w:kern w:val="0"/>
                <w14:ligatures w14:val="none"/>
              </w:rPr>
              <w:t>: mm/dd/</w:t>
            </w:r>
            <w:proofErr w:type="gramStart"/>
            <w:r w:rsidRPr="004D72B3">
              <w:rPr>
                <w:rFonts w:ascii="Jacobs Chronos" w:eastAsia="Times New Roman" w:hAnsi="Jacobs Chronos" w:cs="Jacobs Chronos"/>
                <w:color w:val="000000"/>
                <w:kern w:val="0"/>
                <w14:ligatures w14:val="none"/>
              </w:rPr>
              <w:t>yyyy</w:t>
            </w:r>
            <w:proofErr w:type="gramEnd"/>
          </w:p>
          <w:p w14:paraId="2ED86D62" w14:textId="77777777" w:rsidR="000D20AA" w:rsidRDefault="000D20AA" w:rsidP="000D20AA">
            <w:pPr>
              <w:spacing w:after="0" w:line="240" w:lineRule="auto"/>
              <w:rPr>
                <w:ins w:id="58" w:author="Melissa Stine" w:date="2023-05-12T09:26:00Z"/>
                <w:rFonts w:ascii="Jacobs Chronos" w:eastAsia="Times New Roman" w:hAnsi="Jacobs Chronos" w:cs="Jacobs Chronos"/>
                <w:color w:val="000000"/>
                <w:kern w:val="0"/>
                <w14:ligatures w14:val="none"/>
              </w:rPr>
            </w:pPr>
          </w:p>
          <w:p w14:paraId="11277049" w14:textId="2E5132B1" w:rsidR="000D20AA" w:rsidRPr="00E46297" w:rsidRDefault="000D20AA" w:rsidP="000D20AA">
            <w:pPr>
              <w:spacing w:after="0" w:line="240" w:lineRule="auto"/>
              <w:rPr>
                <w:ins w:id="59" w:author="Melissa Stine" w:date="2023-05-16T15:57:00Z"/>
                <w:rFonts w:ascii="Jacobs Chronos" w:eastAsia="Times New Roman" w:hAnsi="Jacobs Chronos" w:cs="Jacobs Chronos"/>
                <w:color w:val="000000"/>
                <w:kern w:val="0"/>
                <w14:ligatures w14:val="none"/>
              </w:rPr>
            </w:pPr>
            <w:ins w:id="60" w:author="Melissa Stine" w:date="2023-05-16T15:57:00Z">
              <w:r>
                <w:rPr>
                  <w:rFonts w:ascii="Jacobs Chronos" w:eastAsia="Times New Roman" w:hAnsi="Jacobs Chronos" w:cs="Jacobs Chronos"/>
                  <w:b/>
                  <w:bCs/>
                  <w:color w:val="000000"/>
                  <w:kern w:val="0"/>
                  <w14:ligatures w14:val="none"/>
                </w:rPr>
                <w:t xml:space="preserve">Measurement Time – </w:t>
              </w:r>
              <w:r>
                <w:rPr>
                  <w:rFonts w:ascii="Jacobs Chronos" w:eastAsia="Times New Roman" w:hAnsi="Jacobs Chronos" w:cs="Jacobs Chronos"/>
                  <w:color w:val="000000"/>
                  <w:kern w:val="0"/>
                  <w14:ligatures w14:val="none"/>
                </w:rPr>
                <w:t>Time groundwater level measurement was taken.</w:t>
              </w:r>
            </w:ins>
          </w:p>
          <w:p w14:paraId="5BA45F51" w14:textId="77777777" w:rsidR="000D20AA" w:rsidRDefault="000D20AA" w:rsidP="000D20AA">
            <w:pPr>
              <w:spacing w:after="0" w:line="240" w:lineRule="auto"/>
              <w:rPr>
                <w:ins w:id="61" w:author="Melissa Stine" w:date="2023-05-16T15:57:00Z"/>
                <w:rFonts w:ascii="Jacobs Chronos" w:eastAsia="Times New Roman" w:hAnsi="Jacobs Chronos" w:cs="Jacobs Chronos"/>
                <w:b/>
                <w:bCs/>
                <w:color w:val="000000"/>
                <w:kern w:val="0"/>
                <w14:ligatures w14:val="none"/>
              </w:rPr>
            </w:pPr>
          </w:p>
          <w:p w14:paraId="05CF873A" w14:textId="737DCF05"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62" w:author="Melissa Stine" w:date="2023-05-12T09:26:00Z">
              <w:r>
                <w:rPr>
                  <w:rFonts w:ascii="Jacobs Chronos" w:eastAsia="Times New Roman" w:hAnsi="Jacobs Chronos" w:cs="Jacobs Chronos"/>
                  <w:b/>
                  <w:bCs/>
                  <w:color w:val="000000"/>
                  <w:kern w:val="0"/>
                  <w14:ligatures w14:val="none"/>
                </w:rPr>
                <w:t>Time Format:</w:t>
              </w:r>
              <w:r>
                <w:rPr>
                  <w:rFonts w:ascii="Jacobs Chronos" w:eastAsia="Times New Roman" w:hAnsi="Jacobs Chronos" w:cs="Jacobs Chronos"/>
                  <w:color w:val="000000"/>
                  <w:kern w:val="0"/>
                  <w14:ligatures w14:val="none"/>
                </w:rPr>
                <w:t xml:space="preserve"> </w:t>
              </w:r>
            </w:ins>
            <w:ins w:id="63" w:author="Melissa Stine" w:date="2023-05-16T15:56:00Z">
              <w:r>
                <w:rPr>
                  <w:rFonts w:ascii="Jacobs Chronos" w:eastAsia="Times New Roman" w:hAnsi="Jacobs Chronos" w:cs="Jacobs Chronos"/>
                  <w:color w:val="000000"/>
                  <w:kern w:val="0"/>
                  <w14:ligatures w14:val="none"/>
                </w:rPr>
                <w:t>hh:mm</w:t>
              </w:r>
            </w:ins>
            <w:ins w:id="64" w:author="Melissa Stine" w:date="2023-06-23T09:44:00Z">
              <w:r>
                <w:rPr>
                  <w:rFonts w:ascii="Jacobs Chronos" w:eastAsia="Times New Roman" w:hAnsi="Jacobs Chronos" w:cs="Jacobs Chronos"/>
                  <w:color w:val="000000"/>
                  <w:kern w:val="0"/>
                  <w14:ligatures w14:val="none"/>
                </w:rPr>
                <w:t>:ss</w:t>
              </w:r>
            </w:ins>
            <w:ins w:id="65" w:author="Melissa Stine" w:date="2023-05-16T15:56:00Z">
              <w:r>
                <w:rPr>
                  <w:rFonts w:ascii="Jacobs Chronos" w:eastAsia="Times New Roman" w:hAnsi="Jacobs Chronos" w:cs="Jacobs Chronos"/>
                  <w:color w:val="000000"/>
                  <w:kern w:val="0"/>
                  <w14:ligatures w14:val="none"/>
                </w:rPr>
                <w:t xml:space="preserve"> </w:t>
              </w:r>
            </w:ins>
            <w:ins w:id="66" w:author="Melissa Stine" w:date="2023-05-12T09:26:00Z">
              <w:r>
                <w:rPr>
                  <w:rFonts w:ascii="Jacobs Chronos" w:eastAsia="Times New Roman" w:hAnsi="Jacobs Chronos" w:cs="Jacobs Chronos"/>
                  <w:color w:val="000000"/>
                  <w:kern w:val="0"/>
                  <w14:ligatures w14:val="none"/>
                </w:rPr>
                <w:t>24-hour time PST (default time is 12:00</w:t>
              </w:r>
            </w:ins>
            <w:ins w:id="67" w:author="Melissa Stine" w:date="2023-06-23T09:44:00Z">
              <w:r>
                <w:rPr>
                  <w:rFonts w:ascii="Jacobs Chronos" w:eastAsia="Times New Roman" w:hAnsi="Jacobs Chronos" w:cs="Jacobs Chronos"/>
                  <w:color w:val="000000"/>
                  <w:kern w:val="0"/>
                  <w14:ligatures w14:val="none"/>
                </w:rPr>
                <w:t>:00</w:t>
              </w:r>
            </w:ins>
            <w:ins w:id="68" w:author="Melissa Stine" w:date="2023-05-12T09:26:00Z">
              <w:r>
                <w:rPr>
                  <w:rFonts w:ascii="Jacobs Chronos" w:eastAsia="Times New Roman" w:hAnsi="Jacobs Chronos" w:cs="Jacobs Chronos"/>
                  <w:color w:val="000000"/>
                  <w:kern w:val="0"/>
                  <w14:ligatures w14:val="none"/>
                </w:rPr>
                <w:t>)</w:t>
              </w:r>
            </w:ins>
          </w:p>
        </w:tc>
        <w:tc>
          <w:tcPr>
            <w:tcW w:w="2605" w:type="dxa"/>
            <w:shd w:val="clear" w:color="auto" w:fill="auto"/>
            <w:vAlign w:val="center"/>
            <w:hideMark/>
          </w:tcPr>
          <w:p w14:paraId="05835CD1"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Measurement Date</w:t>
            </w:r>
            <w:r w:rsidRPr="004D72B3">
              <w:rPr>
                <w:rFonts w:ascii="Jacobs Chronos" w:eastAsia="Times New Roman" w:hAnsi="Jacobs Chronos" w:cs="Jacobs Chronos"/>
                <w:color w:val="000000"/>
                <w:kern w:val="0"/>
                <w14:ligatures w14:val="none"/>
              </w:rPr>
              <w:t xml:space="preserve"> (mm/dd/yyyy) - groundwater level measurement date</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C23B24">
              <w:rPr>
                <w:rFonts w:ascii="Jacobs Chronos" w:eastAsia="Times New Roman" w:hAnsi="Jacobs Chronos" w:cs="Jacobs Chronos"/>
                <w:b/>
                <w:bCs/>
                <w:color w:val="000000"/>
                <w:kern w:val="0"/>
                <w14:ligatures w14:val="none"/>
              </w:rPr>
              <w:t>Measurement Time (PST 24-hour)</w:t>
            </w:r>
            <w:r w:rsidRPr="004D72B3">
              <w:rPr>
                <w:rFonts w:ascii="Jacobs Chronos" w:eastAsia="Times New Roman" w:hAnsi="Jacobs Chronos" w:cs="Jacobs Chronos"/>
                <w:color w:val="000000"/>
                <w:kern w:val="0"/>
                <w14:ligatures w14:val="none"/>
              </w:rPr>
              <w:t xml:space="preserve"> - time when the groundwater level measurement was taken</w:t>
            </w:r>
          </w:p>
        </w:tc>
        <w:tc>
          <w:tcPr>
            <w:tcW w:w="3410" w:type="dxa"/>
            <w:shd w:val="clear" w:color="auto" w:fill="auto"/>
            <w:vAlign w:val="center"/>
            <w:hideMark/>
          </w:tcPr>
          <w:p w14:paraId="1B8C7FDD" w14:textId="77777777" w:rsidR="000D20AA" w:rsidRPr="00C23B24" w:rsidRDefault="000D20AA" w:rsidP="000D20AA">
            <w:pPr>
              <w:spacing w:after="0" w:line="240" w:lineRule="auto"/>
              <w:rPr>
                <w:rFonts w:ascii="Jacobs Chronos" w:eastAsia="Times New Roman" w:hAnsi="Jacobs Chronos" w:cs="Jacobs Chronos"/>
                <w:b/>
                <w:bCs/>
                <w:color w:val="000000"/>
                <w:kern w:val="0"/>
                <w14:ligatures w14:val="none"/>
              </w:rPr>
            </w:pPr>
            <w:r w:rsidRPr="00C23B24">
              <w:rPr>
                <w:rFonts w:ascii="Jacobs Chronos" w:eastAsia="Times New Roman" w:hAnsi="Jacobs Chronos" w:cs="Jacobs Chronos"/>
                <w:b/>
                <w:bCs/>
                <w:color w:val="000000"/>
                <w:kern w:val="0"/>
                <w14:ligatures w14:val="none"/>
              </w:rPr>
              <w:t>Date (MM/dd/yyyy)</w:t>
            </w:r>
            <w:r w:rsidRPr="00C23B24">
              <w:rPr>
                <w:rFonts w:ascii="Jacobs Chronos" w:eastAsia="Times New Roman" w:hAnsi="Jacobs Chronos" w:cs="Jacobs Chronos"/>
                <w:b/>
                <w:bCs/>
                <w:color w:val="000000"/>
                <w:kern w:val="0"/>
                <w14:ligatures w14:val="none"/>
              </w:rPr>
              <w:br/>
            </w:r>
            <w:r w:rsidRPr="00C23B24">
              <w:rPr>
                <w:rFonts w:ascii="Jacobs Chronos" w:eastAsia="Times New Roman" w:hAnsi="Jacobs Chronos" w:cs="Jacobs Chronos"/>
                <w:b/>
                <w:bCs/>
                <w:color w:val="000000"/>
                <w:kern w:val="0"/>
                <w14:ligatures w14:val="none"/>
              </w:rPr>
              <w:br/>
              <w:t>24-hour Time, PST (hh:mm)</w:t>
            </w:r>
          </w:p>
        </w:tc>
        <w:tc>
          <w:tcPr>
            <w:tcW w:w="3500" w:type="dxa"/>
            <w:shd w:val="clear" w:color="auto" w:fill="auto"/>
            <w:vAlign w:val="center"/>
            <w:hideMark/>
          </w:tcPr>
          <w:p w14:paraId="78121520"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Date on which the elevation was measured.</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t>Date format MM/DD/YYYY</w:t>
            </w:r>
          </w:p>
        </w:tc>
        <w:tc>
          <w:tcPr>
            <w:tcW w:w="3678" w:type="dxa"/>
            <w:shd w:val="clear" w:color="auto" w:fill="auto"/>
            <w:vAlign w:val="center"/>
            <w:hideMark/>
          </w:tcPr>
          <w:p w14:paraId="68C176A4"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Date</w:t>
            </w:r>
            <w:r w:rsidRPr="004D72B3">
              <w:rPr>
                <w:rFonts w:ascii="Jacobs Chronos" w:eastAsia="Times New Roman" w:hAnsi="Jacobs Chronos" w:cs="Jacobs Chronos"/>
                <w:color w:val="000000"/>
                <w:kern w:val="0"/>
                <w14:ligatures w14:val="none"/>
              </w:rPr>
              <w:t xml:space="preserve"> - date of measurement (MM-DD-YYYY)</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C23B24">
              <w:rPr>
                <w:rFonts w:ascii="Jacobs Chronos" w:eastAsia="Times New Roman" w:hAnsi="Jacobs Chronos" w:cs="Jacobs Chronos"/>
                <w:b/>
                <w:bCs/>
                <w:color w:val="000000"/>
                <w:kern w:val="0"/>
                <w14:ligatures w14:val="none"/>
              </w:rPr>
              <w:t>Time</w:t>
            </w:r>
            <w:r w:rsidRPr="004D72B3">
              <w:rPr>
                <w:rFonts w:ascii="Jacobs Chronos" w:eastAsia="Times New Roman" w:hAnsi="Jacobs Chronos" w:cs="Jacobs Chronos"/>
                <w:color w:val="000000"/>
                <w:kern w:val="0"/>
                <w14:ligatures w14:val="none"/>
              </w:rPr>
              <w:t xml:space="preserve"> - 00:00 24-hour format, provide standard time zone code as well as if it is in daylight savings time</w:t>
            </w:r>
          </w:p>
        </w:tc>
        <w:tc>
          <w:tcPr>
            <w:tcW w:w="3768" w:type="dxa"/>
            <w:shd w:val="clear" w:color="auto" w:fill="auto"/>
            <w:vAlign w:val="center"/>
            <w:hideMark/>
          </w:tcPr>
          <w:p w14:paraId="60F161E5"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Static Water Level Date Measured</w:t>
            </w:r>
            <w:r w:rsidRPr="004D72B3">
              <w:rPr>
                <w:rFonts w:ascii="Jacobs Chronos" w:eastAsia="Times New Roman" w:hAnsi="Jacobs Chronos" w:cs="Jacobs Chronos"/>
                <w:color w:val="000000"/>
                <w:kern w:val="0"/>
                <w14:ligatures w14:val="none"/>
              </w:rPr>
              <w:t xml:space="preserve"> - The date that the static water level measurement for a groundwater or GWUDI source was measured.​ Not Available option provided. MM/DD/YYYY</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C23B24">
              <w:rPr>
                <w:rFonts w:ascii="Jacobs Chronos" w:eastAsia="Times New Roman" w:hAnsi="Jacobs Chronos" w:cs="Jacobs Chronos"/>
                <w:b/>
                <w:bCs/>
                <w:color w:val="000000"/>
                <w:kern w:val="0"/>
                <w14:ligatures w14:val="none"/>
              </w:rPr>
              <w:t>Pumping Water Level Date Measured</w:t>
            </w:r>
            <w:r w:rsidRPr="004D72B3">
              <w:rPr>
                <w:rFonts w:ascii="Jacobs Chronos" w:eastAsia="Times New Roman" w:hAnsi="Jacobs Chronos" w:cs="Jacobs Chronos"/>
                <w:color w:val="000000"/>
                <w:kern w:val="0"/>
                <w14:ligatures w14:val="none"/>
              </w:rPr>
              <w:t xml:space="preserve"> - The date that the pumping water level measurement for a groundwater or GWUDI source was measured. MM/DD/YYYY</w:t>
            </w:r>
          </w:p>
        </w:tc>
      </w:tr>
      <w:tr w:rsidR="000D20AA" w:rsidRPr="004D72B3" w14:paraId="6F244E8B" w14:textId="77777777" w:rsidTr="00DC5F0A">
        <w:trPr>
          <w:trHeight w:val="85"/>
        </w:trPr>
        <w:tc>
          <w:tcPr>
            <w:tcW w:w="2477" w:type="dxa"/>
            <w:shd w:val="clear" w:color="auto" w:fill="auto"/>
            <w:noWrap/>
            <w:vAlign w:val="center"/>
            <w:hideMark/>
          </w:tcPr>
          <w:p w14:paraId="2E4FDA16" w14:textId="3F501D68"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lastRenderedPageBreak/>
              <w:t>Reading at Reference Point</w:t>
            </w:r>
            <w:ins w:id="69" w:author="Melissa Stine" w:date="2023-05-16T15:58:00Z">
              <w:r>
                <w:rPr>
                  <w:rFonts w:ascii="Jacobs Chronos" w:eastAsia="Times New Roman" w:hAnsi="Jacobs Chronos" w:cs="Jacobs Chronos"/>
                  <w:b/>
                  <w:bCs/>
                  <w:color w:val="000000"/>
                  <w:kern w:val="0"/>
                  <w14:ligatures w14:val="none"/>
                </w:rPr>
                <w:t xml:space="preserve"> (RRP)</w:t>
              </w:r>
            </w:ins>
          </w:p>
        </w:tc>
        <w:tc>
          <w:tcPr>
            <w:tcW w:w="3327" w:type="dxa"/>
            <w:shd w:val="clear" w:color="auto" w:fill="B8C3D2"/>
            <w:vAlign w:val="center"/>
            <w:hideMark/>
          </w:tcPr>
          <w:p w14:paraId="6332E57F" w14:textId="2502CD1C" w:rsidR="000D20AA"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Reading at Reference Point</w:t>
            </w:r>
            <w:r>
              <w:rPr>
                <w:rFonts w:ascii="Jacobs Chronos" w:eastAsia="Times New Roman" w:hAnsi="Jacobs Chronos" w:cs="Jacobs Chronos"/>
                <w:b/>
                <w:bCs/>
                <w:color w:val="000000"/>
                <w:kern w:val="0"/>
                <w14:ligatures w14:val="none"/>
              </w:rPr>
              <w:t xml:space="preserve"> (RRP)</w:t>
            </w:r>
            <w:r w:rsidRPr="004D72B3">
              <w:rPr>
                <w:rFonts w:ascii="Jacobs Chronos" w:eastAsia="Times New Roman" w:hAnsi="Jacobs Chronos" w:cs="Jacobs Chronos"/>
                <w:color w:val="000000"/>
                <w:kern w:val="0"/>
                <w14:ligatures w14:val="none"/>
              </w:rPr>
              <w:t xml:space="preserve"> - </w:t>
            </w:r>
            <w:ins w:id="70" w:author="Melissa Stine" w:date="2023-05-22T15:18:00Z">
              <w:r>
                <w:rPr>
                  <w:rFonts w:ascii="Jacobs Chronos" w:eastAsia="Times New Roman" w:hAnsi="Jacobs Chronos" w:cs="Jacobs Chronos"/>
                  <w:color w:val="000000"/>
                  <w:kern w:val="0"/>
                  <w14:ligatures w14:val="none"/>
                </w:rPr>
                <w:t>R</w:t>
              </w:r>
              <w:r w:rsidRPr="004D72B3">
                <w:rPr>
                  <w:rFonts w:ascii="Jacobs Chronos" w:eastAsia="Times New Roman" w:hAnsi="Jacobs Chronos" w:cs="Jacobs Chronos"/>
                  <w:color w:val="000000"/>
                  <w:kern w:val="0"/>
                  <w14:ligatures w14:val="none"/>
                </w:rPr>
                <w:t>eading of the measurement device taken at the reference point of the well</w:t>
              </w:r>
              <w:r>
                <w:rPr>
                  <w:rFonts w:ascii="Jacobs Chronos" w:eastAsia="Times New Roman" w:hAnsi="Jacobs Chronos" w:cs="Jacobs Chronos"/>
                  <w:color w:val="000000"/>
                  <w:kern w:val="0"/>
                  <w14:ligatures w14:val="none"/>
                </w:rPr>
                <w:t>.</w:t>
              </w:r>
            </w:ins>
            <w:del w:id="71" w:author="Melissa Stine" w:date="2023-05-22T15:18:00Z">
              <w:r w:rsidRPr="004D72B3" w:rsidDel="002F7F6C">
                <w:rPr>
                  <w:rFonts w:ascii="Jacobs Chronos" w:eastAsia="Times New Roman" w:hAnsi="Jacobs Chronos" w:cs="Jacobs Chronos"/>
                  <w:color w:val="000000"/>
                  <w:kern w:val="0"/>
                  <w14:ligatures w14:val="none"/>
                </w:rPr>
                <w:delText>Groundwater level measurement reading as depth to water below the reference point of the well</w:delText>
              </w:r>
            </w:del>
            <w:r w:rsidRPr="004D72B3">
              <w:rPr>
                <w:rFonts w:ascii="Jacobs Chronos" w:eastAsia="Times New Roman" w:hAnsi="Jacobs Chronos" w:cs="Jacobs Chronos"/>
                <w:color w:val="000000"/>
                <w:kern w:val="0"/>
                <w14:ligatures w14:val="none"/>
              </w:rPr>
              <w:t xml:space="preserve">. </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C23B24">
              <w:rPr>
                <w:rFonts w:ascii="Jacobs Chronos" w:eastAsia="Times New Roman" w:hAnsi="Jacobs Chronos" w:cs="Jacobs Chronos"/>
                <w:b/>
                <w:bCs/>
                <w:color w:val="000000"/>
                <w:kern w:val="0"/>
                <w14:ligatures w14:val="none"/>
              </w:rPr>
              <w:t>Units</w:t>
            </w:r>
            <w:r w:rsidRPr="004D72B3">
              <w:rPr>
                <w:rFonts w:ascii="Jacobs Chronos" w:eastAsia="Times New Roman" w:hAnsi="Jacobs Chronos" w:cs="Jacobs Chronos"/>
                <w:color w:val="000000"/>
                <w:kern w:val="0"/>
                <w14:ligatures w14:val="none"/>
              </w:rPr>
              <w:t>: feet</w:t>
            </w:r>
          </w:p>
          <w:p w14:paraId="486E4985" w14:textId="7D2532D1"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br/>
            </w:r>
            <w:r w:rsidRPr="00C23B24">
              <w:rPr>
                <w:rFonts w:ascii="Jacobs Chronos" w:eastAsia="Times New Roman" w:hAnsi="Jacobs Chronos" w:cs="Jacobs Chronos"/>
                <w:b/>
                <w:bCs/>
                <w:color w:val="000000"/>
                <w:kern w:val="0"/>
                <w14:ligatures w14:val="none"/>
              </w:rPr>
              <w:t>Reporting Accuracy</w:t>
            </w:r>
            <w:r w:rsidRPr="004D72B3">
              <w:rPr>
                <w:rFonts w:ascii="Jacobs Chronos" w:eastAsia="Times New Roman" w:hAnsi="Jacobs Chronos" w:cs="Jacobs Chronos"/>
                <w:color w:val="000000"/>
                <w:kern w:val="0"/>
                <w14:ligatures w14:val="none"/>
              </w:rPr>
              <w:t>: tenth of a foot</w:t>
            </w:r>
            <w:del w:id="72" w:author="Melissa Stine" w:date="2023-05-11T14:15:00Z">
              <w:r w:rsidRPr="004D72B3" w:rsidDel="00A32513">
                <w:rPr>
                  <w:rFonts w:ascii="Jacobs Chronos" w:eastAsia="Times New Roman" w:hAnsi="Jacobs Chronos" w:cs="Jacobs Chronos"/>
                  <w:color w:val="000000"/>
                  <w:kern w:val="0"/>
                  <w14:ligatures w14:val="none"/>
                </w:rPr>
                <w:delText xml:space="preserve"> or greater</w:delText>
              </w:r>
            </w:del>
          </w:p>
        </w:tc>
        <w:tc>
          <w:tcPr>
            <w:tcW w:w="2605" w:type="dxa"/>
            <w:shd w:val="clear" w:color="auto" w:fill="auto"/>
            <w:vAlign w:val="center"/>
            <w:hideMark/>
          </w:tcPr>
          <w:p w14:paraId="4A0750C0" w14:textId="72C61E14"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Reading at Reference Point</w:t>
            </w:r>
            <w:r w:rsidRPr="004D72B3">
              <w:rPr>
                <w:rFonts w:ascii="Jacobs Chronos" w:eastAsia="Times New Roman" w:hAnsi="Jacobs Chronos" w:cs="Jacobs Chronos"/>
                <w:color w:val="000000"/>
                <w:kern w:val="0"/>
                <w14:ligatures w14:val="none"/>
              </w:rPr>
              <w:t xml:space="preserve"> (feet) - reading of measurement device taken at the reference point of the well. </w:t>
            </w:r>
          </w:p>
        </w:tc>
        <w:tc>
          <w:tcPr>
            <w:tcW w:w="3410" w:type="dxa"/>
            <w:shd w:val="clear" w:color="auto" w:fill="auto"/>
            <w:vAlign w:val="center"/>
            <w:hideMark/>
          </w:tcPr>
          <w:p w14:paraId="15B1C300" w14:textId="102084F0"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Reading at RP</w:t>
            </w:r>
            <w:r w:rsidRPr="004D72B3">
              <w:rPr>
                <w:rFonts w:ascii="Jacobs Chronos" w:eastAsia="Times New Roman" w:hAnsi="Jacobs Chronos" w:cs="Jacobs Chronos"/>
                <w:color w:val="000000"/>
                <w:kern w:val="0"/>
                <w14:ligatures w14:val="none"/>
              </w:rPr>
              <w:t xml:space="preserve"> - reading of the measurement device taken at the reference point of the well. Enter a numerical value in feet. </w:t>
            </w:r>
          </w:p>
        </w:tc>
        <w:tc>
          <w:tcPr>
            <w:tcW w:w="3500" w:type="dxa"/>
            <w:shd w:val="clear" w:color="auto" w:fill="auto"/>
            <w:vAlign w:val="center"/>
            <w:hideMark/>
          </w:tcPr>
          <w:p w14:paraId="5F928408"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DTW</w:t>
            </w:r>
            <w:r w:rsidRPr="004D72B3">
              <w:rPr>
                <w:rFonts w:ascii="Jacobs Chronos" w:eastAsia="Times New Roman" w:hAnsi="Jacobs Chronos" w:cs="Jacobs Chronos"/>
                <w:color w:val="000000"/>
                <w:kern w:val="0"/>
                <w14:ligatures w14:val="none"/>
              </w:rPr>
              <w:t xml:space="preserve"> - Measured depth from top of well casing to groundwater surface reported to hundredth of a foot.</w:t>
            </w:r>
          </w:p>
        </w:tc>
        <w:tc>
          <w:tcPr>
            <w:tcW w:w="3678" w:type="dxa"/>
            <w:shd w:val="clear" w:color="auto" w:fill="auto"/>
            <w:vAlign w:val="center"/>
            <w:hideMark/>
          </w:tcPr>
          <w:p w14:paraId="12E0071E" w14:textId="03BDA0C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Water Level</w:t>
            </w:r>
            <w:r w:rsidRPr="004D72B3">
              <w:rPr>
                <w:rFonts w:ascii="Jacobs Chronos" w:eastAsia="Times New Roman" w:hAnsi="Jacobs Chronos" w:cs="Jacobs Chronos"/>
                <w:color w:val="000000"/>
                <w:kern w:val="0"/>
                <w14:ligatures w14:val="none"/>
              </w:rPr>
              <w:t xml:space="preserve"> - enter the water level, in feet from measuring point at the site. Water levels below </w:t>
            </w:r>
            <w:proofErr w:type="gramStart"/>
            <w:r w:rsidRPr="004D72B3">
              <w:rPr>
                <w:rFonts w:ascii="Jacobs Chronos" w:eastAsia="Times New Roman" w:hAnsi="Jacobs Chronos" w:cs="Jacobs Chronos"/>
                <w:color w:val="000000"/>
                <w:kern w:val="0"/>
                <w14:ligatures w14:val="none"/>
              </w:rPr>
              <w:t>measuring</w:t>
            </w:r>
            <w:proofErr w:type="gramEnd"/>
            <w:r w:rsidRPr="004D72B3">
              <w:rPr>
                <w:rFonts w:ascii="Jacobs Chronos" w:eastAsia="Times New Roman" w:hAnsi="Jacobs Chronos" w:cs="Jacobs Chronos"/>
                <w:color w:val="000000"/>
                <w:kern w:val="0"/>
                <w14:ligatures w14:val="none"/>
              </w:rPr>
              <w:t xml:space="preserve"> point are unsigned, water levels above monitoring point are preceded by a minus sign (-), if WL type is M (measuring point). Precision can be carried to two decimal places.</w:t>
            </w:r>
          </w:p>
        </w:tc>
        <w:tc>
          <w:tcPr>
            <w:tcW w:w="3768" w:type="dxa"/>
            <w:shd w:val="clear" w:color="auto" w:fill="auto"/>
            <w:vAlign w:val="center"/>
            <w:hideMark/>
          </w:tcPr>
          <w:p w14:paraId="377DC611"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r>
      <w:tr w:rsidR="000D20AA" w:rsidRPr="004D72B3" w14:paraId="34C513B9" w14:textId="77777777" w:rsidTr="00DC5F0A">
        <w:trPr>
          <w:trHeight w:val="2195"/>
        </w:trPr>
        <w:tc>
          <w:tcPr>
            <w:tcW w:w="2477" w:type="dxa"/>
            <w:shd w:val="clear" w:color="auto" w:fill="auto"/>
            <w:noWrap/>
            <w:vAlign w:val="center"/>
            <w:hideMark/>
          </w:tcPr>
          <w:p w14:paraId="5EE61890" w14:textId="4677ECA5"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Reading at Water Surface</w:t>
            </w:r>
            <w:ins w:id="73" w:author="Melissa Stine" w:date="2023-05-16T16:04:00Z">
              <w:r>
                <w:rPr>
                  <w:rFonts w:ascii="Jacobs Chronos" w:eastAsia="Times New Roman" w:hAnsi="Jacobs Chronos" w:cs="Jacobs Chronos"/>
                  <w:b/>
                  <w:bCs/>
                  <w:color w:val="000000"/>
                  <w:kern w:val="0"/>
                  <w14:ligatures w14:val="none"/>
                </w:rPr>
                <w:t xml:space="preserve"> (RWS)</w:t>
              </w:r>
            </w:ins>
          </w:p>
        </w:tc>
        <w:tc>
          <w:tcPr>
            <w:tcW w:w="3327" w:type="dxa"/>
            <w:shd w:val="clear" w:color="auto" w:fill="B8C3D2"/>
            <w:vAlign w:val="center"/>
            <w:hideMark/>
          </w:tcPr>
          <w:p w14:paraId="21845AF4" w14:textId="172AC4D5" w:rsidR="000D20AA"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Reading at Water Surface</w:t>
            </w:r>
            <w:r>
              <w:rPr>
                <w:rFonts w:ascii="Jacobs Chronos" w:eastAsia="Times New Roman" w:hAnsi="Jacobs Chronos" w:cs="Jacobs Chronos"/>
                <w:b/>
                <w:bCs/>
                <w:color w:val="000000"/>
                <w:kern w:val="0"/>
                <w14:ligatures w14:val="none"/>
              </w:rPr>
              <w:t xml:space="preserve"> (RWS)</w:t>
            </w:r>
            <w:r w:rsidRPr="004D72B3">
              <w:rPr>
                <w:rFonts w:ascii="Jacobs Chronos" w:eastAsia="Times New Roman" w:hAnsi="Jacobs Chronos" w:cs="Jacobs Chronos"/>
                <w:color w:val="000000"/>
                <w:kern w:val="0"/>
                <w14:ligatures w14:val="none"/>
              </w:rPr>
              <w:t xml:space="preserve"> - Measurement of the watermark on a steel tape, equivalent, or electronic sounder after making the groundwater sounding; typically, 0.00 for an electronic sounder.</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C23B24">
              <w:rPr>
                <w:rFonts w:ascii="Jacobs Chronos" w:eastAsia="Times New Roman" w:hAnsi="Jacobs Chronos" w:cs="Jacobs Chronos"/>
                <w:b/>
                <w:bCs/>
                <w:color w:val="000000"/>
                <w:kern w:val="0"/>
                <w14:ligatures w14:val="none"/>
              </w:rPr>
              <w:t>Units</w:t>
            </w:r>
            <w:r w:rsidRPr="004D72B3">
              <w:rPr>
                <w:rFonts w:ascii="Jacobs Chronos" w:eastAsia="Times New Roman" w:hAnsi="Jacobs Chronos" w:cs="Jacobs Chronos"/>
                <w:color w:val="000000"/>
                <w:kern w:val="0"/>
                <w14:ligatures w14:val="none"/>
              </w:rPr>
              <w:t>: feet</w:t>
            </w:r>
            <w:r w:rsidRPr="004D72B3">
              <w:rPr>
                <w:rFonts w:ascii="Jacobs Chronos" w:eastAsia="Times New Roman" w:hAnsi="Jacobs Chronos" w:cs="Jacobs Chronos"/>
                <w:color w:val="000000"/>
                <w:kern w:val="0"/>
                <w14:ligatures w14:val="none"/>
              </w:rPr>
              <w:br/>
            </w:r>
          </w:p>
          <w:p w14:paraId="3C494612" w14:textId="1DB91A3B"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Reporting Accuracy</w:t>
            </w:r>
            <w:r w:rsidRPr="004D72B3">
              <w:rPr>
                <w:rFonts w:ascii="Jacobs Chronos" w:eastAsia="Times New Roman" w:hAnsi="Jacobs Chronos" w:cs="Jacobs Chronos"/>
                <w:color w:val="000000"/>
                <w:kern w:val="0"/>
                <w14:ligatures w14:val="none"/>
              </w:rPr>
              <w:t>: tenth of a foot</w:t>
            </w:r>
            <w:del w:id="74" w:author="Melissa Stine" w:date="2023-05-11T14:15:00Z">
              <w:r w:rsidRPr="004D72B3" w:rsidDel="00A32513">
                <w:rPr>
                  <w:rFonts w:ascii="Jacobs Chronos" w:eastAsia="Times New Roman" w:hAnsi="Jacobs Chronos" w:cs="Jacobs Chronos"/>
                  <w:color w:val="000000"/>
                  <w:kern w:val="0"/>
                  <w14:ligatures w14:val="none"/>
                </w:rPr>
                <w:delText xml:space="preserve"> or greater</w:delText>
              </w:r>
            </w:del>
          </w:p>
        </w:tc>
        <w:tc>
          <w:tcPr>
            <w:tcW w:w="2605" w:type="dxa"/>
            <w:shd w:val="clear" w:color="auto" w:fill="auto"/>
            <w:vAlign w:val="center"/>
            <w:hideMark/>
          </w:tcPr>
          <w:p w14:paraId="621200BF" w14:textId="5CA9CA51"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 xml:space="preserve">Reading at Water Surface </w:t>
            </w:r>
            <w:r w:rsidRPr="00C23B24">
              <w:rPr>
                <w:rFonts w:ascii="Jacobs Chronos" w:eastAsia="Times New Roman" w:hAnsi="Jacobs Chronos" w:cs="Jacobs Chronos"/>
                <w:color w:val="000000"/>
                <w:kern w:val="0"/>
                <w14:ligatures w14:val="none"/>
              </w:rPr>
              <w:t>(feet)</w:t>
            </w:r>
            <w:r w:rsidRPr="004D72B3">
              <w:rPr>
                <w:rFonts w:ascii="Jacobs Chronos" w:eastAsia="Times New Roman" w:hAnsi="Jacobs Chronos" w:cs="Jacobs Chronos"/>
                <w:color w:val="000000"/>
                <w:kern w:val="0"/>
                <w14:ligatures w14:val="none"/>
              </w:rPr>
              <w:t xml:space="preserve"> - The reading of the measurement device taken at the water surface of the well. Enter a numerical value in feet to the tenth decimal. </w:t>
            </w:r>
          </w:p>
        </w:tc>
        <w:tc>
          <w:tcPr>
            <w:tcW w:w="3410" w:type="dxa"/>
            <w:shd w:val="clear" w:color="auto" w:fill="auto"/>
            <w:vAlign w:val="center"/>
            <w:hideMark/>
          </w:tcPr>
          <w:p w14:paraId="67B381EA" w14:textId="4A98A2C9"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Reading at WS</w:t>
            </w:r>
            <w:r w:rsidRPr="004D72B3">
              <w:rPr>
                <w:rFonts w:ascii="Jacobs Chronos" w:eastAsia="Times New Roman" w:hAnsi="Jacobs Chronos" w:cs="Jacobs Chronos"/>
                <w:color w:val="000000"/>
                <w:kern w:val="0"/>
                <w14:ligatures w14:val="none"/>
              </w:rPr>
              <w:t xml:space="preserve"> - The reading of the measurement device taken at the water surface (WS) of the well. Enter a numerical value in feet.  Value must be between -300 and 14,505. </w:t>
            </w:r>
          </w:p>
        </w:tc>
        <w:tc>
          <w:tcPr>
            <w:tcW w:w="3500" w:type="dxa"/>
            <w:shd w:val="clear" w:color="auto" w:fill="auto"/>
            <w:vAlign w:val="center"/>
            <w:hideMark/>
          </w:tcPr>
          <w:p w14:paraId="6C8BE8BD"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678" w:type="dxa"/>
            <w:shd w:val="clear" w:color="auto" w:fill="auto"/>
            <w:vAlign w:val="center"/>
            <w:hideMark/>
          </w:tcPr>
          <w:p w14:paraId="4E6C88BB"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768" w:type="dxa"/>
            <w:shd w:val="clear" w:color="auto" w:fill="auto"/>
            <w:vAlign w:val="center"/>
            <w:hideMark/>
          </w:tcPr>
          <w:p w14:paraId="34C64154"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r>
      <w:tr w:rsidR="000D20AA" w:rsidRPr="004D72B3" w14:paraId="21B83F79" w14:textId="77777777" w:rsidTr="00DC5F0A">
        <w:trPr>
          <w:trHeight w:val="2231"/>
        </w:trPr>
        <w:tc>
          <w:tcPr>
            <w:tcW w:w="2477" w:type="dxa"/>
            <w:shd w:val="clear" w:color="auto" w:fill="auto"/>
            <w:noWrap/>
            <w:vAlign w:val="center"/>
            <w:hideMark/>
          </w:tcPr>
          <w:p w14:paraId="079282BE" w14:textId="77777777"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Reading at Vertical Datum</w:t>
            </w:r>
          </w:p>
        </w:tc>
        <w:tc>
          <w:tcPr>
            <w:tcW w:w="3327" w:type="dxa"/>
            <w:shd w:val="clear" w:color="auto" w:fill="B8C3D2"/>
            <w:vAlign w:val="center"/>
            <w:hideMark/>
          </w:tcPr>
          <w:p w14:paraId="7F70D104" w14:textId="093115AD" w:rsidR="000D20AA" w:rsidRDefault="000D20AA" w:rsidP="000D20AA">
            <w:pPr>
              <w:spacing w:after="0" w:line="240" w:lineRule="auto"/>
              <w:rPr>
                <w:ins w:id="75" w:author="Melissa Stine" w:date="2023-05-11T14:10:00Z"/>
                <w:rFonts w:ascii="Jacobs Chronos" w:eastAsia="Times New Roman" w:hAnsi="Jacobs Chronos" w:cs="Jacobs Chronos"/>
                <w:color w:val="000000"/>
                <w:kern w:val="0"/>
                <w14:ligatures w14:val="none"/>
              </w:rPr>
            </w:pPr>
            <w:ins w:id="76" w:author="Melissa Stine" w:date="2023-05-11T14:09:00Z">
              <w:r>
                <w:rPr>
                  <w:rFonts w:ascii="Jacobs Chronos" w:eastAsia="Times New Roman" w:hAnsi="Jacobs Chronos" w:cs="Jacobs Chronos"/>
                  <w:b/>
                  <w:bCs/>
                  <w:color w:val="000000"/>
                  <w:kern w:val="0"/>
                  <w14:ligatures w14:val="none"/>
                </w:rPr>
                <w:t xml:space="preserve">Reading at Vertical </w:t>
              </w:r>
              <w:r w:rsidRPr="00EA1472">
                <w:rPr>
                  <w:rFonts w:ascii="Jacobs Chronos" w:eastAsia="Times New Roman" w:hAnsi="Jacobs Chronos" w:cs="Jacobs Chronos"/>
                  <w:b/>
                  <w:bCs/>
                  <w:color w:val="000000"/>
                  <w:kern w:val="0"/>
                  <w14:ligatures w14:val="none"/>
                </w:rPr>
                <w:t>Datum</w:t>
              </w:r>
              <w:r>
                <w:rPr>
                  <w:rFonts w:ascii="Jacobs Chronos" w:eastAsia="Times New Roman" w:hAnsi="Jacobs Chronos" w:cs="Jacobs Chronos"/>
                  <w:b/>
                  <w:bCs/>
                  <w:color w:val="000000"/>
                  <w:kern w:val="0"/>
                  <w14:ligatures w14:val="none"/>
                </w:rPr>
                <w:t xml:space="preserve"> – </w:t>
              </w:r>
              <w:r>
                <w:rPr>
                  <w:rFonts w:ascii="Jacobs Chronos" w:eastAsia="Times New Roman" w:hAnsi="Jacobs Chronos" w:cs="Jacobs Chronos"/>
                  <w:color w:val="000000"/>
                  <w:kern w:val="0"/>
                  <w14:ligatures w14:val="none"/>
                </w:rPr>
                <w:t>Groundwater level measurement reading as depth to water</w:t>
              </w:r>
            </w:ins>
            <w:ins w:id="77" w:author="Melissa Stine" w:date="2023-05-11T14:10:00Z">
              <w:r>
                <w:rPr>
                  <w:rFonts w:ascii="Jacobs Chronos" w:eastAsia="Times New Roman" w:hAnsi="Jacobs Chronos" w:cs="Jacobs Chronos"/>
                  <w:color w:val="000000"/>
                  <w:kern w:val="0"/>
                  <w14:ligatures w14:val="none"/>
                </w:rPr>
                <w:t xml:space="preserve"> from the measurement point</w:t>
              </w:r>
            </w:ins>
            <w:ins w:id="78" w:author="Melissa Stine" w:date="2023-05-11T14:09:00Z">
              <w:r>
                <w:rPr>
                  <w:rFonts w:ascii="Jacobs Chronos" w:eastAsia="Times New Roman" w:hAnsi="Jacobs Chronos" w:cs="Jacobs Chronos"/>
                  <w:color w:val="000000"/>
                  <w:kern w:val="0"/>
                  <w14:ligatures w14:val="none"/>
                </w:rPr>
                <w:t xml:space="preserve"> </w:t>
              </w:r>
            </w:ins>
            <w:ins w:id="79" w:author="Melissa Stine" w:date="2023-05-11T14:11:00Z">
              <w:r>
                <w:rPr>
                  <w:rFonts w:ascii="Jacobs Chronos" w:eastAsia="Times New Roman" w:hAnsi="Jacobs Chronos" w:cs="Jacobs Chronos"/>
                  <w:color w:val="000000"/>
                  <w:kern w:val="0"/>
                  <w14:ligatures w14:val="none"/>
                </w:rPr>
                <w:t>b</w:t>
              </w:r>
            </w:ins>
            <w:ins w:id="80" w:author="Melissa Stine" w:date="2023-05-11T14:09:00Z">
              <w:r>
                <w:rPr>
                  <w:rFonts w:ascii="Jacobs Chronos" w:eastAsia="Times New Roman" w:hAnsi="Jacobs Chronos" w:cs="Jacobs Chronos"/>
                  <w:color w:val="000000"/>
                  <w:kern w:val="0"/>
                  <w14:ligatures w14:val="none"/>
                </w:rPr>
                <w:t>elow the vert</w:t>
              </w:r>
            </w:ins>
            <w:ins w:id="81" w:author="Melissa Stine" w:date="2023-05-11T14:10:00Z">
              <w:r>
                <w:rPr>
                  <w:rFonts w:ascii="Jacobs Chronos" w:eastAsia="Times New Roman" w:hAnsi="Jacobs Chronos" w:cs="Jacobs Chronos"/>
                  <w:color w:val="000000"/>
                  <w:kern w:val="0"/>
                  <w14:ligatures w14:val="none"/>
                </w:rPr>
                <w:t>ical datum.</w:t>
              </w:r>
            </w:ins>
            <w:ins w:id="82" w:author="Melissa Stine" w:date="2023-05-11T14:11:00Z">
              <w:r>
                <w:rPr>
                  <w:rFonts w:ascii="Jacobs Chronos" w:eastAsia="Times New Roman" w:hAnsi="Jacobs Chronos" w:cs="Jacobs Chronos"/>
                  <w:color w:val="000000"/>
                  <w:kern w:val="0"/>
                  <w14:ligatures w14:val="none"/>
                </w:rPr>
                <w:t xml:space="preserve"> Negative value is considered above the vertical </w:t>
              </w:r>
              <w:proofErr w:type="gramStart"/>
              <w:r>
                <w:rPr>
                  <w:rFonts w:ascii="Jacobs Chronos" w:eastAsia="Times New Roman" w:hAnsi="Jacobs Chronos" w:cs="Jacobs Chronos"/>
                  <w:color w:val="000000"/>
                  <w:kern w:val="0"/>
                  <w14:ligatures w14:val="none"/>
                </w:rPr>
                <w:t>datum</w:t>
              </w:r>
            </w:ins>
            <w:proofErr w:type="gramEnd"/>
          </w:p>
          <w:p w14:paraId="6C857A68" w14:textId="77777777" w:rsidR="000D20AA" w:rsidRDefault="000D20AA" w:rsidP="000D20AA">
            <w:pPr>
              <w:spacing w:after="0" w:line="240" w:lineRule="auto"/>
              <w:rPr>
                <w:ins w:id="83" w:author="Melissa Stine" w:date="2023-05-11T14:10:00Z"/>
                <w:rFonts w:ascii="Jacobs Chronos" w:eastAsia="Times New Roman" w:hAnsi="Jacobs Chronos" w:cs="Jacobs Chronos"/>
                <w:color w:val="000000"/>
                <w:kern w:val="0"/>
                <w14:ligatures w14:val="none"/>
              </w:rPr>
            </w:pPr>
          </w:p>
          <w:p w14:paraId="7E651811" w14:textId="77777777" w:rsidR="000D20AA" w:rsidRDefault="000D20AA" w:rsidP="000D20AA">
            <w:pPr>
              <w:spacing w:after="0" w:line="240" w:lineRule="auto"/>
              <w:rPr>
                <w:ins w:id="84" w:author="Melissa Stine" w:date="2023-05-11T14:10:00Z"/>
                <w:rFonts w:ascii="Jacobs Chronos" w:eastAsia="Times New Roman" w:hAnsi="Jacobs Chronos" w:cs="Jacobs Chronos"/>
                <w:color w:val="000000"/>
                <w:kern w:val="0"/>
                <w14:ligatures w14:val="none"/>
              </w:rPr>
            </w:pPr>
            <w:ins w:id="85" w:author="Melissa Stine" w:date="2023-05-11T14:10:00Z">
              <w:r>
                <w:rPr>
                  <w:rFonts w:ascii="Jacobs Chronos" w:eastAsia="Times New Roman" w:hAnsi="Jacobs Chronos" w:cs="Jacobs Chronos"/>
                  <w:b/>
                  <w:bCs/>
                  <w:color w:val="000000"/>
                  <w:kern w:val="0"/>
                  <w14:ligatures w14:val="none"/>
                </w:rPr>
                <w:t>Units:</w:t>
              </w:r>
              <w:r>
                <w:rPr>
                  <w:rFonts w:ascii="Jacobs Chronos" w:eastAsia="Times New Roman" w:hAnsi="Jacobs Chronos" w:cs="Jacobs Chronos"/>
                  <w:color w:val="000000"/>
                  <w:kern w:val="0"/>
                  <w14:ligatures w14:val="none"/>
                </w:rPr>
                <w:t xml:space="preserve"> feet</w:t>
              </w:r>
            </w:ins>
          </w:p>
          <w:p w14:paraId="603BF545" w14:textId="77777777" w:rsidR="000D20AA" w:rsidRDefault="000D20AA" w:rsidP="000D20AA">
            <w:pPr>
              <w:spacing w:after="0" w:line="240" w:lineRule="auto"/>
              <w:rPr>
                <w:ins w:id="86" w:author="Melissa Stine" w:date="2023-05-11T14:10:00Z"/>
                <w:rFonts w:ascii="Jacobs Chronos" w:eastAsia="Times New Roman" w:hAnsi="Jacobs Chronos" w:cs="Jacobs Chronos"/>
                <w:color w:val="000000"/>
                <w:kern w:val="0"/>
                <w14:ligatures w14:val="none"/>
              </w:rPr>
            </w:pPr>
          </w:p>
          <w:p w14:paraId="1AAE6108" w14:textId="24CA6EA7"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87" w:author="Melissa Stine" w:date="2023-05-11T14:10:00Z">
              <w:r>
                <w:rPr>
                  <w:rFonts w:ascii="Jacobs Chronos" w:eastAsia="Times New Roman" w:hAnsi="Jacobs Chronos" w:cs="Jacobs Chronos"/>
                  <w:b/>
                  <w:bCs/>
                  <w:color w:val="000000"/>
                  <w:kern w:val="0"/>
                  <w14:ligatures w14:val="none"/>
                </w:rPr>
                <w:t xml:space="preserve">Reporting Accuracy: </w:t>
              </w:r>
              <w:r>
                <w:rPr>
                  <w:rFonts w:ascii="Jacobs Chronos" w:eastAsia="Times New Roman" w:hAnsi="Jacobs Chronos" w:cs="Jacobs Chronos"/>
                  <w:color w:val="000000"/>
                  <w:kern w:val="0"/>
                  <w14:ligatures w14:val="none"/>
                </w:rPr>
                <w:t xml:space="preserve">two </w:t>
              </w:r>
            </w:ins>
            <w:ins w:id="88" w:author="Melissa Stine" w:date="2023-05-11T14:11:00Z">
              <w:r>
                <w:rPr>
                  <w:rFonts w:ascii="Jacobs Chronos" w:eastAsia="Times New Roman" w:hAnsi="Jacobs Chronos" w:cs="Jacobs Chronos"/>
                  <w:color w:val="000000"/>
                  <w:kern w:val="0"/>
                  <w14:ligatures w14:val="none"/>
                </w:rPr>
                <w:t>decimal</w:t>
              </w:r>
            </w:ins>
            <w:ins w:id="89" w:author="Melissa Stine" w:date="2023-05-11T14:10:00Z">
              <w:r>
                <w:rPr>
                  <w:rFonts w:ascii="Jacobs Chronos" w:eastAsia="Times New Roman" w:hAnsi="Jacobs Chronos" w:cs="Jacobs Chronos"/>
                  <w:color w:val="000000"/>
                  <w:kern w:val="0"/>
                  <w14:ligatures w14:val="none"/>
                </w:rPr>
                <w:t xml:space="preserve"> points</w:t>
              </w:r>
            </w:ins>
            <w:del w:id="90" w:author="Melissa Stine" w:date="2023-05-11T14:09:00Z">
              <w:r w:rsidRPr="00EA1472" w:rsidDel="00EA1472">
                <w:rPr>
                  <w:rFonts w:ascii="Jacobs Chronos" w:eastAsia="Times New Roman" w:hAnsi="Jacobs Chronos" w:cs="Jacobs Chronos"/>
                  <w:b/>
                  <w:bCs/>
                  <w:color w:val="000000"/>
                  <w:kern w:val="0"/>
                  <w14:ligatures w14:val="none"/>
                  <w:rPrChange w:id="91" w:author="Melissa Stine" w:date="2023-05-11T14:09:00Z">
                    <w:rPr>
                      <w:rFonts w:ascii="Jacobs Chronos" w:eastAsia="Times New Roman" w:hAnsi="Jacobs Chronos" w:cs="Jacobs Chronos"/>
                      <w:color w:val="000000"/>
                      <w:kern w:val="0"/>
                      <w14:ligatures w14:val="none"/>
                    </w:rPr>
                  </w:rPrChange>
                </w:rPr>
                <w:delText>Not</w:delText>
              </w:r>
              <w:r w:rsidRPr="004D72B3" w:rsidDel="00EA1472">
                <w:rPr>
                  <w:rFonts w:ascii="Jacobs Chronos" w:eastAsia="Times New Roman" w:hAnsi="Jacobs Chronos" w:cs="Jacobs Chronos"/>
                  <w:color w:val="000000"/>
                  <w:kern w:val="0"/>
                  <w14:ligatures w14:val="none"/>
                </w:rPr>
                <w:delText xml:space="preserve"> reported</w:delText>
              </w:r>
            </w:del>
          </w:p>
        </w:tc>
        <w:tc>
          <w:tcPr>
            <w:tcW w:w="2605" w:type="dxa"/>
            <w:shd w:val="clear" w:color="auto" w:fill="auto"/>
            <w:vAlign w:val="center"/>
            <w:hideMark/>
          </w:tcPr>
          <w:p w14:paraId="2ECD379D"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410" w:type="dxa"/>
            <w:shd w:val="clear" w:color="auto" w:fill="auto"/>
            <w:vAlign w:val="center"/>
            <w:hideMark/>
          </w:tcPr>
          <w:p w14:paraId="11DB555C"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500" w:type="dxa"/>
            <w:shd w:val="clear" w:color="auto" w:fill="auto"/>
            <w:vAlign w:val="center"/>
            <w:hideMark/>
          </w:tcPr>
          <w:p w14:paraId="26665D4D"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678" w:type="dxa"/>
            <w:shd w:val="clear" w:color="auto" w:fill="auto"/>
            <w:vAlign w:val="center"/>
            <w:hideMark/>
          </w:tcPr>
          <w:p w14:paraId="40161343" w14:textId="7AA06012"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Water Level</w:t>
            </w:r>
            <w:r w:rsidRPr="004D72B3">
              <w:rPr>
                <w:rFonts w:ascii="Jacobs Chronos" w:eastAsia="Times New Roman" w:hAnsi="Jacobs Chronos" w:cs="Jacobs Chronos"/>
                <w:color w:val="000000"/>
                <w:kern w:val="0"/>
                <w14:ligatures w14:val="none"/>
              </w:rPr>
              <w:t xml:space="preserve"> - enter the water level, in feet from measuring point at the site. Water levels below vertical datum are unsigned, water levels above vertical datum </w:t>
            </w:r>
            <w:proofErr w:type="gramStart"/>
            <w:r w:rsidRPr="004D72B3">
              <w:rPr>
                <w:rFonts w:ascii="Jacobs Chronos" w:eastAsia="Times New Roman" w:hAnsi="Jacobs Chronos" w:cs="Jacobs Chronos"/>
                <w:color w:val="000000"/>
                <w:kern w:val="0"/>
                <w14:ligatures w14:val="none"/>
              </w:rPr>
              <w:t>are</w:t>
            </w:r>
            <w:proofErr w:type="gramEnd"/>
            <w:r w:rsidRPr="004D72B3">
              <w:rPr>
                <w:rFonts w:ascii="Jacobs Chronos" w:eastAsia="Times New Roman" w:hAnsi="Jacobs Chronos" w:cs="Jacobs Chronos"/>
                <w:color w:val="000000"/>
                <w:kern w:val="0"/>
                <w14:ligatures w14:val="none"/>
              </w:rPr>
              <w:t xml:space="preserve"> preceded by a minus sign (-), if WL type is S (vertical datum). Precision can be carried to two decimal places.</w:t>
            </w:r>
          </w:p>
        </w:tc>
        <w:tc>
          <w:tcPr>
            <w:tcW w:w="3768" w:type="dxa"/>
            <w:shd w:val="clear" w:color="auto" w:fill="auto"/>
            <w:vAlign w:val="center"/>
            <w:hideMark/>
          </w:tcPr>
          <w:p w14:paraId="29EDC556"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r>
      <w:tr w:rsidR="000D20AA" w:rsidRPr="004D72B3" w14:paraId="465F8D0E" w14:textId="77777777" w:rsidTr="00DC5F0A">
        <w:trPr>
          <w:trHeight w:val="2294"/>
        </w:trPr>
        <w:tc>
          <w:tcPr>
            <w:tcW w:w="2477" w:type="dxa"/>
            <w:shd w:val="clear" w:color="auto" w:fill="auto"/>
            <w:noWrap/>
            <w:vAlign w:val="center"/>
            <w:hideMark/>
          </w:tcPr>
          <w:p w14:paraId="3467C685" w14:textId="487A70A1"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lastRenderedPageBreak/>
              <w:t xml:space="preserve">Water Surface Elevation </w:t>
            </w:r>
            <w:ins w:id="92" w:author="Melissa Stine" w:date="2023-05-16T16:04:00Z">
              <w:r>
                <w:rPr>
                  <w:rFonts w:ascii="Jacobs Chronos" w:eastAsia="Times New Roman" w:hAnsi="Jacobs Chronos" w:cs="Jacobs Chronos"/>
                  <w:b/>
                  <w:bCs/>
                  <w:color w:val="000000"/>
                  <w:kern w:val="0"/>
                  <w14:ligatures w14:val="none"/>
                </w:rPr>
                <w:t xml:space="preserve">(WSE) </w:t>
              </w:r>
            </w:ins>
            <w:r w:rsidRPr="00CD6333">
              <w:rPr>
                <w:rFonts w:ascii="Jacobs Chronos" w:eastAsia="Times New Roman" w:hAnsi="Jacobs Chronos" w:cs="Jacobs Chronos"/>
                <w:b/>
                <w:bCs/>
                <w:color w:val="000000"/>
                <w:kern w:val="0"/>
                <w14:ligatures w14:val="none"/>
              </w:rPr>
              <w:t>(Calculated)</w:t>
            </w:r>
          </w:p>
        </w:tc>
        <w:tc>
          <w:tcPr>
            <w:tcW w:w="3327" w:type="dxa"/>
            <w:shd w:val="clear" w:color="auto" w:fill="B8C3D2"/>
            <w:vAlign w:val="center"/>
            <w:hideMark/>
          </w:tcPr>
          <w:p w14:paraId="36294019" w14:textId="2BDCFE92" w:rsidR="000D20AA"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Water Surface Elevation</w:t>
            </w:r>
            <w:ins w:id="93" w:author="Melissa Stine" w:date="2023-05-16T16:15:00Z">
              <w:r>
                <w:rPr>
                  <w:rFonts w:ascii="Jacobs Chronos" w:eastAsia="Times New Roman" w:hAnsi="Jacobs Chronos" w:cs="Jacobs Chronos"/>
                  <w:b/>
                  <w:bCs/>
                  <w:color w:val="000000"/>
                  <w:kern w:val="0"/>
                  <w14:ligatures w14:val="none"/>
                </w:rPr>
                <w:t xml:space="preserve"> (WSE)</w:t>
              </w:r>
            </w:ins>
            <w:r w:rsidRPr="004D72B3">
              <w:rPr>
                <w:rFonts w:ascii="Jacobs Chronos" w:eastAsia="Times New Roman" w:hAnsi="Jacobs Chronos" w:cs="Jacobs Chronos"/>
                <w:color w:val="000000"/>
                <w:kern w:val="0"/>
                <w14:ligatures w14:val="none"/>
              </w:rPr>
              <w:t xml:space="preserve"> - Calculated water surface elevation</w:t>
            </w:r>
            <w:del w:id="94" w:author="Melissa Stine" w:date="2023-05-16T16:15:00Z">
              <w:r w:rsidRPr="004D72B3" w:rsidDel="008448F1">
                <w:rPr>
                  <w:rFonts w:ascii="Jacobs Chronos" w:eastAsia="Times New Roman" w:hAnsi="Jacobs Chronos" w:cs="Jacobs Chronos"/>
                  <w:color w:val="000000"/>
                  <w:kern w:val="0"/>
                  <w14:ligatures w14:val="none"/>
                </w:rPr>
                <w:delText xml:space="preserve"> (WSE)</w:delText>
              </w:r>
            </w:del>
            <w:r w:rsidRPr="004D72B3">
              <w:rPr>
                <w:rFonts w:ascii="Jacobs Chronos" w:eastAsia="Times New Roman" w:hAnsi="Jacobs Chronos" w:cs="Jacobs Chronos"/>
                <w:color w:val="000000"/>
                <w:kern w:val="0"/>
                <w14:ligatures w14:val="none"/>
              </w:rPr>
              <w:t xml:space="preserve">. </w:t>
            </w:r>
            <w:r w:rsidRPr="004D72B3">
              <w:rPr>
                <w:rFonts w:ascii="Jacobs Chronos" w:eastAsia="Times New Roman" w:hAnsi="Jacobs Chronos" w:cs="Jacobs Chronos"/>
                <w:color w:val="000000"/>
                <w:kern w:val="0"/>
                <w14:ligatures w14:val="none"/>
              </w:rPr>
              <w:br/>
            </w:r>
          </w:p>
          <w:p w14:paraId="14994C3E" w14:textId="77777777" w:rsidR="000D20AA"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Calculated as</w:t>
            </w:r>
            <w:r>
              <w:rPr>
                <w:rFonts w:ascii="Jacobs Chronos" w:eastAsia="Times New Roman" w:hAnsi="Jacobs Chronos" w:cs="Jacobs Chronos"/>
                <w:color w:val="000000"/>
                <w:kern w:val="0"/>
                <w14:ligatures w14:val="none"/>
              </w:rPr>
              <w:t>:</w:t>
            </w:r>
          </w:p>
          <w:p w14:paraId="0C37B3B0" w14:textId="3DBCF1E9"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WSE = RPE - (RRP or RWS)</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t>RPE</w:t>
            </w:r>
            <w:r>
              <w:rPr>
                <w:rFonts w:ascii="Jacobs Chronos" w:eastAsia="Times New Roman" w:hAnsi="Jacobs Chronos" w:cs="Jacobs Chronos"/>
                <w:color w:val="000000"/>
                <w:kern w:val="0"/>
                <w14:ligatures w14:val="none"/>
              </w:rPr>
              <w:t xml:space="preserve"> = reference point elevation which is</w:t>
            </w:r>
            <w:r w:rsidRPr="004D72B3">
              <w:rPr>
                <w:rFonts w:ascii="Jacobs Chronos" w:eastAsia="Times New Roman" w:hAnsi="Jacobs Chronos" w:cs="Jacobs Chronos"/>
                <w:color w:val="000000"/>
                <w:kern w:val="0"/>
                <w14:ligatures w14:val="none"/>
              </w:rPr>
              <w:t xml:space="preserve"> </w:t>
            </w:r>
            <w:r>
              <w:rPr>
                <w:rFonts w:ascii="Jacobs Chronos" w:eastAsia="Times New Roman" w:hAnsi="Jacobs Chronos" w:cs="Jacobs Chronos"/>
                <w:color w:val="000000"/>
                <w:kern w:val="0"/>
                <w14:ligatures w14:val="none"/>
              </w:rPr>
              <w:t>reported as part of the</w:t>
            </w:r>
            <w:r w:rsidRPr="004D72B3">
              <w:rPr>
                <w:rFonts w:ascii="Jacobs Chronos" w:eastAsia="Times New Roman" w:hAnsi="Jacobs Chronos" w:cs="Jacobs Chronos"/>
                <w:color w:val="000000"/>
                <w:kern w:val="0"/>
                <w14:ligatures w14:val="none"/>
              </w:rPr>
              <w:t xml:space="preserve"> Well Characteristics</w:t>
            </w:r>
            <w:r>
              <w:rPr>
                <w:rFonts w:ascii="Jacobs Chronos" w:eastAsia="Times New Roman" w:hAnsi="Jacobs Chronos" w:cs="Jacobs Chronos"/>
                <w:color w:val="000000"/>
                <w:kern w:val="0"/>
                <w14:ligatures w14:val="none"/>
              </w:rPr>
              <w:t xml:space="preserve"> attributes.</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C23B24">
              <w:rPr>
                <w:rFonts w:ascii="Jacobs Chronos" w:eastAsia="Times New Roman" w:hAnsi="Jacobs Chronos" w:cs="Jacobs Chronos"/>
                <w:b/>
                <w:bCs/>
                <w:color w:val="000000"/>
                <w:kern w:val="0"/>
                <w14:ligatures w14:val="none"/>
              </w:rPr>
              <w:t>Units</w:t>
            </w:r>
            <w:r w:rsidRPr="004D72B3">
              <w:rPr>
                <w:rFonts w:ascii="Jacobs Chronos" w:eastAsia="Times New Roman" w:hAnsi="Jacobs Chronos" w:cs="Jacobs Chronos"/>
                <w:color w:val="000000"/>
                <w:kern w:val="0"/>
                <w14:ligatures w14:val="none"/>
              </w:rPr>
              <w:t>: feet above NAVD88</w:t>
            </w:r>
          </w:p>
        </w:tc>
        <w:tc>
          <w:tcPr>
            <w:tcW w:w="2605" w:type="dxa"/>
            <w:shd w:val="clear" w:color="auto" w:fill="auto"/>
            <w:vAlign w:val="center"/>
            <w:hideMark/>
          </w:tcPr>
          <w:p w14:paraId="4FF51278" w14:textId="1A3D7D47"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95" w:author="Melissa Stine" w:date="2023-05-12T08:42:00Z">
              <w:r>
                <w:rPr>
                  <w:rFonts w:ascii="Jacobs Chronos" w:eastAsia="Times New Roman" w:hAnsi="Jacobs Chronos" w:cs="Jacobs Chronos"/>
                  <w:b/>
                  <w:bCs/>
                  <w:color w:val="000000"/>
                  <w:kern w:val="0"/>
                  <w14:ligatures w14:val="none"/>
                </w:rPr>
                <w:t xml:space="preserve">Groundwater Elevation </w:t>
              </w:r>
            </w:ins>
            <w:ins w:id="96" w:author="Melissa Stine" w:date="2023-05-12T08:43:00Z">
              <w:r>
                <w:rPr>
                  <w:rFonts w:ascii="Jacobs Chronos" w:eastAsia="Times New Roman" w:hAnsi="Jacobs Chronos" w:cs="Jacobs Chronos"/>
                  <w:b/>
                  <w:bCs/>
                  <w:color w:val="000000"/>
                  <w:kern w:val="0"/>
                  <w14:ligatures w14:val="none"/>
                </w:rPr>
                <w:t>–</w:t>
              </w:r>
            </w:ins>
            <w:ins w:id="97" w:author="Melissa Stine" w:date="2023-05-12T08:42:00Z">
              <w:r>
                <w:rPr>
                  <w:rFonts w:ascii="Jacobs Chronos" w:eastAsia="Times New Roman" w:hAnsi="Jacobs Chronos" w:cs="Jacobs Chronos"/>
                  <w:b/>
                  <w:bCs/>
                  <w:color w:val="000000"/>
                  <w:kern w:val="0"/>
                  <w14:ligatures w14:val="none"/>
                </w:rPr>
                <w:t xml:space="preserve"> </w:t>
              </w:r>
            </w:ins>
            <w:ins w:id="98" w:author="Melissa Stine" w:date="2023-06-23T16:01:00Z">
              <w:r w:rsidRPr="00B228E9">
                <w:rPr>
                  <w:rFonts w:ascii="Jacobs Chronos" w:eastAsia="Times New Roman" w:hAnsi="Jacobs Chronos" w:cs="Jacobs Chronos"/>
                  <w:color w:val="000000"/>
                  <w:kern w:val="0"/>
                  <w14:ligatures w14:val="none"/>
                </w:rPr>
                <w:t>Groundwater elevation in feet above mean sea level, using NAVD88.</w:t>
              </w:r>
            </w:ins>
            <w:del w:id="99" w:author="Melissa Stine" w:date="2023-05-12T08:42:00Z">
              <w:r w:rsidRPr="004D72B3" w:rsidDel="004E18E3">
                <w:rPr>
                  <w:rFonts w:ascii="Jacobs Chronos" w:eastAsia="Times New Roman" w:hAnsi="Jacobs Chronos" w:cs="Jacobs Chronos"/>
                  <w:color w:val="000000"/>
                  <w:kern w:val="0"/>
                  <w14:ligatures w14:val="none"/>
                </w:rPr>
                <w:delText>Not reported</w:delText>
              </w:r>
            </w:del>
          </w:p>
        </w:tc>
        <w:tc>
          <w:tcPr>
            <w:tcW w:w="3410" w:type="dxa"/>
            <w:shd w:val="clear" w:color="auto" w:fill="auto"/>
            <w:vAlign w:val="center"/>
            <w:hideMark/>
          </w:tcPr>
          <w:p w14:paraId="07D273E4" w14:textId="3BB5392E"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WSE</w:t>
            </w:r>
            <w:r w:rsidRPr="004D72B3">
              <w:rPr>
                <w:rFonts w:ascii="Jacobs Chronos" w:eastAsia="Times New Roman" w:hAnsi="Jacobs Chronos" w:cs="Jacobs Chronos"/>
                <w:color w:val="000000"/>
                <w:kern w:val="0"/>
                <w14:ligatures w14:val="none"/>
              </w:rPr>
              <w:t xml:space="preserve"> - Water Surface Elevation (WSE).  A calculated field, no </w:t>
            </w:r>
            <w:proofErr w:type="gramStart"/>
            <w:r w:rsidRPr="004D72B3">
              <w:rPr>
                <w:rFonts w:ascii="Jacobs Chronos" w:eastAsia="Times New Roman" w:hAnsi="Jacobs Chronos" w:cs="Jacobs Chronos"/>
                <w:color w:val="000000"/>
                <w:kern w:val="0"/>
                <w14:ligatures w14:val="none"/>
              </w:rPr>
              <w:t>is input</w:t>
            </w:r>
            <w:proofErr w:type="gramEnd"/>
            <w:r w:rsidRPr="004D72B3">
              <w:rPr>
                <w:rFonts w:ascii="Jacobs Chronos" w:eastAsia="Times New Roman" w:hAnsi="Jacobs Chronos" w:cs="Jacobs Chronos"/>
                <w:color w:val="000000"/>
                <w:kern w:val="0"/>
                <w14:ligatures w14:val="none"/>
              </w:rPr>
              <w:t xml:space="preserve"> required. </w:t>
            </w:r>
          </w:p>
        </w:tc>
        <w:tc>
          <w:tcPr>
            <w:tcW w:w="3500" w:type="dxa"/>
            <w:shd w:val="clear" w:color="auto" w:fill="auto"/>
            <w:vAlign w:val="center"/>
            <w:hideMark/>
          </w:tcPr>
          <w:p w14:paraId="2FB4B3B1"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678" w:type="dxa"/>
            <w:shd w:val="clear" w:color="auto" w:fill="auto"/>
            <w:vAlign w:val="center"/>
            <w:hideMark/>
          </w:tcPr>
          <w:p w14:paraId="425E5A2D"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768" w:type="dxa"/>
            <w:shd w:val="clear" w:color="auto" w:fill="auto"/>
            <w:vAlign w:val="center"/>
            <w:hideMark/>
          </w:tcPr>
          <w:p w14:paraId="38B65820"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r>
      <w:tr w:rsidR="000D20AA" w:rsidRPr="004D72B3" w14:paraId="1B36086F" w14:textId="77777777" w:rsidTr="00DC5F0A">
        <w:trPr>
          <w:trHeight w:val="85"/>
        </w:trPr>
        <w:tc>
          <w:tcPr>
            <w:tcW w:w="2477" w:type="dxa"/>
            <w:shd w:val="clear" w:color="auto" w:fill="auto"/>
            <w:noWrap/>
            <w:vAlign w:val="center"/>
            <w:hideMark/>
          </w:tcPr>
          <w:p w14:paraId="5AB32C39" w14:textId="749F8467"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 xml:space="preserve">Ground Surface to Water Surface </w:t>
            </w:r>
            <w:ins w:id="100" w:author="Melissa Stine" w:date="2023-05-16T16:04:00Z">
              <w:r>
                <w:rPr>
                  <w:rFonts w:ascii="Jacobs Chronos" w:eastAsia="Times New Roman" w:hAnsi="Jacobs Chronos" w:cs="Jacobs Chronos"/>
                  <w:b/>
                  <w:bCs/>
                  <w:color w:val="000000"/>
                  <w:kern w:val="0"/>
                  <w14:ligatures w14:val="none"/>
                </w:rPr>
                <w:t xml:space="preserve">(GS to WS) </w:t>
              </w:r>
            </w:ins>
            <w:r w:rsidRPr="00CD6333">
              <w:rPr>
                <w:rFonts w:ascii="Jacobs Chronos" w:eastAsia="Times New Roman" w:hAnsi="Jacobs Chronos" w:cs="Jacobs Chronos"/>
                <w:b/>
                <w:bCs/>
                <w:color w:val="000000"/>
                <w:kern w:val="0"/>
                <w14:ligatures w14:val="none"/>
              </w:rPr>
              <w:t>(Reported or Calculated)</w:t>
            </w:r>
          </w:p>
        </w:tc>
        <w:tc>
          <w:tcPr>
            <w:tcW w:w="3327" w:type="dxa"/>
            <w:shd w:val="clear" w:color="auto" w:fill="B8C3D2"/>
            <w:vAlign w:val="center"/>
            <w:hideMark/>
          </w:tcPr>
          <w:p w14:paraId="26339DD5" w14:textId="77777777" w:rsidR="000D20AA"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Ground Surface to Water Surface</w:t>
            </w:r>
            <w:r>
              <w:rPr>
                <w:rFonts w:ascii="Jacobs Chronos" w:eastAsia="Times New Roman" w:hAnsi="Jacobs Chronos" w:cs="Jacobs Chronos"/>
                <w:b/>
                <w:bCs/>
                <w:color w:val="000000"/>
                <w:kern w:val="0"/>
                <w14:ligatures w14:val="none"/>
              </w:rPr>
              <w:t xml:space="preserve"> (GS to WS)</w:t>
            </w:r>
            <w:r w:rsidRPr="004D72B3">
              <w:rPr>
                <w:rFonts w:ascii="Jacobs Chronos" w:eastAsia="Times New Roman" w:hAnsi="Jacobs Chronos" w:cs="Jacobs Chronos"/>
                <w:color w:val="000000"/>
                <w:kern w:val="0"/>
                <w14:ligatures w14:val="none"/>
              </w:rPr>
              <w:t xml:space="preserve"> - Depth to water below ground surface (</w:t>
            </w:r>
            <w:proofErr w:type="spellStart"/>
            <w:r w:rsidRPr="004D72B3">
              <w:rPr>
                <w:rFonts w:ascii="Jacobs Chronos" w:eastAsia="Times New Roman" w:hAnsi="Jacobs Chronos" w:cs="Jacobs Chronos"/>
                <w:color w:val="000000"/>
                <w:kern w:val="0"/>
                <w14:ligatures w14:val="none"/>
              </w:rPr>
              <w:t>bgs</w:t>
            </w:r>
            <w:proofErr w:type="spellEnd"/>
            <w:r w:rsidRPr="004D72B3">
              <w:rPr>
                <w:rFonts w:ascii="Jacobs Chronos" w:eastAsia="Times New Roman" w:hAnsi="Jacobs Chronos" w:cs="Jacobs Chronos"/>
                <w:color w:val="000000"/>
                <w:kern w:val="0"/>
                <w14:ligatures w14:val="none"/>
              </w:rPr>
              <w:t>).</w:t>
            </w:r>
            <w:r w:rsidRPr="004D72B3">
              <w:rPr>
                <w:rFonts w:ascii="Jacobs Chronos" w:eastAsia="Times New Roman" w:hAnsi="Jacobs Chronos" w:cs="Jacobs Chronos"/>
                <w:color w:val="000000"/>
                <w:kern w:val="0"/>
                <w14:ligatures w14:val="none"/>
              </w:rPr>
              <w:br/>
            </w:r>
          </w:p>
          <w:p w14:paraId="2BFD20A0" w14:textId="1447CBFB" w:rsidR="000D20AA"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Calculated as</w:t>
            </w:r>
            <w:r>
              <w:rPr>
                <w:rFonts w:ascii="Jacobs Chronos" w:eastAsia="Times New Roman" w:hAnsi="Jacobs Chronos" w:cs="Jacobs Chronos"/>
                <w:color w:val="000000"/>
                <w:kern w:val="0"/>
                <w14:ligatures w14:val="none"/>
              </w:rPr>
              <w:t>:</w:t>
            </w:r>
            <w:r w:rsidRPr="004D72B3">
              <w:rPr>
                <w:rFonts w:ascii="Jacobs Chronos" w:eastAsia="Times New Roman" w:hAnsi="Jacobs Chronos" w:cs="Jacobs Chronos"/>
                <w:color w:val="000000"/>
                <w:kern w:val="0"/>
                <w14:ligatures w14:val="none"/>
              </w:rPr>
              <w:br/>
              <w:t>GS to WS = GSE - WSE</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C23B24">
              <w:rPr>
                <w:rFonts w:ascii="Jacobs Chronos" w:eastAsia="Times New Roman" w:hAnsi="Jacobs Chronos" w:cs="Jacobs Chronos"/>
                <w:b/>
                <w:bCs/>
                <w:color w:val="000000"/>
                <w:kern w:val="0"/>
                <w14:ligatures w14:val="none"/>
              </w:rPr>
              <w:t>Units</w:t>
            </w:r>
            <w:r w:rsidRPr="004D72B3">
              <w:rPr>
                <w:rFonts w:ascii="Jacobs Chronos" w:eastAsia="Times New Roman" w:hAnsi="Jacobs Chronos" w:cs="Jacobs Chronos"/>
                <w:color w:val="000000"/>
                <w:kern w:val="0"/>
                <w14:ligatures w14:val="none"/>
              </w:rPr>
              <w:t xml:space="preserve">: feet </w:t>
            </w:r>
            <w:ins w:id="101" w:author="Melissa Stine" w:date="2023-05-16T16:14:00Z">
              <w:r>
                <w:rPr>
                  <w:rFonts w:ascii="Jacobs Chronos" w:eastAsia="Times New Roman" w:hAnsi="Jacobs Chronos" w:cs="Jacobs Chronos"/>
                  <w:color w:val="000000"/>
                  <w:kern w:val="0"/>
                  <w14:ligatures w14:val="none"/>
                </w:rPr>
                <w:t>below ground surface (</w:t>
              </w:r>
            </w:ins>
            <w:proofErr w:type="spellStart"/>
            <w:r w:rsidRPr="004D72B3">
              <w:rPr>
                <w:rFonts w:ascii="Jacobs Chronos" w:eastAsia="Times New Roman" w:hAnsi="Jacobs Chronos" w:cs="Jacobs Chronos"/>
                <w:color w:val="000000"/>
                <w:kern w:val="0"/>
                <w14:ligatures w14:val="none"/>
              </w:rPr>
              <w:t>bgs</w:t>
            </w:r>
            <w:proofErr w:type="spellEnd"/>
            <w:ins w:id="102" w:author="Melissa Stine" w:date="2023-05-16T16:14:00Z">
              <w:r>
                <w:rPr>
                  <w:rFonts w:ascii="Jacobs Chronos" w:eastAsia="Times New Roman" w:hAnsi="Jacobs Chronos" w:cs="Jacobs Chronos"/>
                  <w:color w:val="000000"/>
                  <w:kern w:val="0"/>
                  <w14:ligatures w14:val="none"/>
                </w:rPr>
                <w:t>)</w:t>
              </w:r>
            </w:ins>
            <w:r w:rsidRPr="004D72B3">
              <w:rPr>
                <w:rFonts w:ascii="Jacobs Chronos" w:eastAsia="Times New Roman" w:hAnsi="Jacobs Chronos" w:cs="Jacobs Chronos"/>
                <w:color w:val="000000"/>
                <w:kern w:val="0"/>
                <w14:ligatures w14:val="none"/>
              </w:rPr>
              <w:br/>
            </w:r>
          </w:p>
          <w:p w14:paraId="26B47441" w14:textId="2B3F7571"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C23B24">
              <w:rPr>
                <w:rFonts w:ascii="Jacobs Chronos" w:eastAsia="Times New Roman" w:hAnsi="Jacobs Chronos" w:cs="Jacobs Chronos"/>
                <w:b/>
                <w:bCs/>
                <w:color w:val="000000"/>
                <w:kern w:val="0"/>
                <w14:ligatures w14:val="none"/>
              </w:rPr>
              <w:t>Reporting Accuracy</w:t>
            </w:r>
            <w:r w:rsidRPr="004D72B3">
              <w:rPr>
                <w:rFonts w:ascii="Jacobs Chronos" w:eastAsia="Times New Roman" w:hAnsi="Jacobs Chronos" w:cs="Jacobs Chronos"/>
                <w:color w:val="000000"/>
                <w:kern w:val="0"/>
                <w14:ligatures w14:val="none"/>
              </w:rPr>
              <w:t>: tenth of a foot</w:t>
            </w:r>
            <w:del w:id="103" w:author="Melissa Stine" w:date="2023-05-11T14:15:00Z">
              <w:r w:rsidRPr="004D72B3" w:rsidDel="00A32513">
                <w:rPr>
                  <w:rFonts w:ascii="Jacobs Chronos" w:eastAsia="Times New Roman" w:hAnsi="Jacobs Chronos" w:cs="Jacobs Chronos"/>
                  <w:color w:val="000000"/>
                  <w:kern w:val="0"/>
                  <w14:ligatures w14:val="none"/>
                </w:rPr>
                <w:delText xml:space="preserve"> or greater</w:delText>
              </w:r>
            </w:del>
          </w:p>
        </w:tc>
        <w:tc>
          <w:tcPr>
            <w:tcW w:w="2605" w:type="dxa"/>
            <w:shd w:val="clear" w:color="auto" w:fill="auto"/>
            <w:vAlign w:val="center"/>
            <w:hideMark/>
          </w:tcPr>
          <w:p w14:paraId="73DCAA84" w14:textId="6E773646"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104" w:author="Melissa Stine" w:date="2023-06-23T16:03:00Z">
              <w:r w:rsidRPr="00E46297">
                <w:rPr>
                  <w:rFonts w:ascii="Jacobs Chronos" w:eastAsia="Times New Roman" w:hAnsi="Jacobs Chronos" w:cs="Jacobs Chronos"/>
                  <w:b/>
                  <w:bCs/>
                  <w:color w:val="000000"/>
                  <w:kern w:val="0"/>
                  <w14:ligatures w14:val="none"/>
                </w:rPr>
                <w:t>Ground Surface Elevation to Groundwater Elevation -</w:t>
              </w:r>
              <w:r>
                <w:rPr>
                  <w:rFonts w:ascii="Jacobs Chronos" w:eastAsia="Times New Roman" w:hAnsi="Jacobs Chronos" w:cs="Jacobs Chronos"/>
                  <w:color w:val="000000"/>
                  <w:kern w:val="0"/>
                  <w14:ligatures w14:val="none"/>
                </w:rPr>
                <w:t xml:space="preserve"> </w:t>
              </w:r>
              <w:r w:rsidRPr="00BA0171">
                <w:rPr>
                  <w:rFonts w:ascii="Jacobs Chronos" w:eastAsia="Times New Roman" w:hAnsi="Jacobs Chronos" w:cs="Jacobs Chronos"/>
                  <w:color w:val="000000"/>
                  <w:kern w:val="0"/>
                  <w14:ligatures w14:val="none"/>
                </w:rPr>
                <w:t>Depth to groundwater elevation in feet below ground surface.</w:t>
              </w:r>
            </w:ins>
            <w:del w:id="105" w:author="Melissa Stine" w:date="2023-06-23T16:03:00Z">
              <w:r w:rsidRPr="004D72B3" w:rsidDel="006312E5">
                <w:rPr>
                  <w:rFonts w:ascii="Jacobs Chronos" w:eastAsia="Times New Roman" w:hAnsi="Jacobs Chronos" w:cs="Jacobs Chronos"/>
                  <w:color w:val="000000"/>
                  <w:kern w:val="0"/>
                  <w14:ligatures w14:val="none"/>
                </w:rPr>
                <w:delText>Not reported</w:delText>
              </w:r>
            </w:del>
          </w:p>
        </w:tc>
        <w:tc>
          <w:tcPr>
            <w:tcW w:w="3410" w:type="dxa"/>
            <w:shd w:val="clear" w:color="auto" w:fill="auto"/>
            <w:vAlign w:val="center"/>
            <w:hideMark/>
          </w:tcPr>
          <w:p w14:paraId="7386800A" w14:textId="325F6816"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GS to WS</w:t>
            </w:r>
            <w:r w:rsidRPr="004D72B3">
              <w:rPr>
                <w:rFonts w:ascii="Jacobs Chronos" w:eastAsia="Times New Roman" w:hAnsi="Jacobs Chronos" w:cs="Jacobs Chronos"/>
                <w:color w:val="000000"/>
                <w:kern w:val="0"/>
                <w14:ligatures w14:val="none"/>
              </w:rPr>
              <w:t xml:space="preserve"> - Distance measured from ground surface (GS) to Water Surface (WS), or "depth to water".  A calculated field, no is input required. </w:t>
            </w:r>
          </w:p>
        </w:tc>
        <w:tc>
          <w:tcPr>
            <w:tcW w:w="3500" w:type="dxa"/>
            <w:shd w:val="clear" w:color="auto" w:fill="auto"/>
            <w:vAlign w:val="center"/>
            <w:hideMark/>
          </w:tcPr>
          <w:p w14:paraId="09EAE3AA"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678" w:type="dxa"/>
            <w:shd w:val="clear" w:color="auto" w:fill="auto"/>
            <w:vAlign w:val="center"/>
            <w:hideMark/>
          </w:tcPr>
          <w:p w14:paraId="132CB71E" w14:textId="23EAE9AC"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Water Level</w:t>
            </w:r>
            <w:r w:rsidRPr="004D72B3">
              <w:rPr>
                <w:rFonts w:ascii="Jacobs Chronos" w:eastAsia="Times New Roman" w:hAnsi="Jacobs Chronos" w:cs="Jacobs Chronos"/>
                <w:color w:val="000000"/>
                <w:kern w:val="0"/>
                <w14:ligatures w14:val="none"/>
              </w:rPr>
              <w:t xml:space="preserve"> - enter the water level, in feet from land surface datum (LSD) at the site. Water levels below LSD are unsigned, water levels above LSD are preceded by a minus sign (-), if WL type is L (land surface). Precision can be carried to two decimal places. </w:t>
            </w:r>
          </w:p>
        </w:tc>
        <w:tc>
          <w:tcPr>
            <w:tcW w:w="3768" w:type="dxa"/>
            <w:shd w:val="clear" w:color="auto" w:fill="auto"/>
            <w:vAlign w:val="center"/>
            <w:hideMark/>
          </w:tcPr>
          <w:p w14:paraId="3579C2E1" w14:textId="46CB433F"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Static Water Level</w:t>
            </w:r>
            <w:r w:rsidRPr="004D72B3">
              <w:rPr>
                <w:rFonts w:ascii="Jacobs Chronos" w:eastAsia="Times New Roman" w:hAnsi="Jacobs Chronos" w:cs="Jacobs Chronos"/>
                <w:color w:val="000000"/>
                <w:kern w:val="0"/>
                <w14:ligatures w14:val="none"/>
              </w:rPr>
              <w:t xml:space="preserve"> - Feet below ground surface. Used for groundwater and GWUDI sources only, this identifies the number of feet from the ground surface to the water table. This measurement is not applicable for horizontal wells.​ </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2523F3">
              <w:rPr>
                <w:rFonts w:ascii="Jacobs Chronos" w:eastAsia="Times New Roman" w:hAnsi="Jacobs Chronos" w:cs="Jacobs Chronos"/>
                <w:b/>
                <w:bCs/>
                <w:color w:val="000000"/>
                <w:kern w:val="0"/>
                <w14:ligatures w14:val="none"/>
              </w:rPr>
              <w:t>Pumping Water Level</w:t>
            </w:r>
            <w:r w:rsidRPr="004D72B3">
              <w:rPr>
                <w:rFonts w:ascii="Jacobs Chronos" w:eastAsia="Times New Roman" w:hAnsi="Jacobs Chronos" w:cs="Jacobs Chronos"/>
                <w:color w:val="000000"/>
                <w:kern w:val="0"/>
                <w14:ligatures w14:val="none"/>
              </w:rPr>
              <w:t xml:space="preserve"> - feet below ground surface. Identifies the water level of a groundwater or GWUDI source while that source is actively producing water in a measurement of feet from the ground surface to the water table during pumping. </w:t>
            </w:r>
          </w:p>
        </w:tc>
      </w:tr>
      <w:tr w:rsidR="000D20AA" w:rsidRPr="004D72B3" w14:paraId="37DA3197" w14:textId="77777777" w:rsidTr="00DC5F0A">
        <w:trPr>
          <w:trHeight w:val="278"/>
        </w:trPr>
        <w:tc>
          <w:tcPr>
            <w:tcW w:w="2477" w:type="dxa"/>
            <w:shd w:val="clear" w:color="auto" w:fill="auto"/>
            <w:noWrap/>
            <w:vAlign w:val="center"/>
            <w:hideMark/>
          </w:tcPr>
          <w:p w14:paraId="02EE43E0" w14:textId="77777777"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Reading Point to Water Level (Calculated)</w:t>
            </w:r>
          </w:p>
        </w:tc>
        <w:tc>
          <w:tcPr>
            <w:tcW w:w="3327" w:type="dxa"/>
            <w:shd w:val="clear" w:color="auto" w:fill="B8C3D2"/>
            <w:vAlign w:val="center"/>
            <w:hideMark/>
          </w:tcPr>
          <w:p w14:paraId="0E6990A8" w14:textId="4B7B1787" w:rsidR="000D20AA" w:rsidRDefault="000D20AA" w:rsidP="000D20AA">
            <w:pPr>
              <w:spacing w:after="0" w:line="240" w:lineRule="auto"/>
              <w:rPr>
                <w:ins w:id="106" w:author="Melissa Stine" w:date="2023-05-11T14:13:00Z"/>
                <w:rFonts w:ascii="Jacobs Chronos" w:eastAsia="Times New Roman" w:hAnsi="Jacobs Chronos" w:cs="Jacobs Chronos"/>
                <w:color w:val="000000"/>
                <w:kern w:val="0"/>
                <w14:ligatures w14:val="none"/>
              </w:rPr>
            </w:pPr>
            <w:ins w:id="107" w:author="Melissa Stine" w:date="2023-05-11T14:12:00Z">
              <w:r>
                <w:rPr>
                  <w:rFonts w:ascii="Jacobs Chronos" w:eastAsia="Times New Roman" w:hAnsi="Jacobs Chronos" w:cs="Jacobs Chronos"/>
                  <w:b/>
                  <w:bCs/>
                  <w:color w:val="000000"/>
                  <w:kern w:val="0"/>
                  <w14:ligatures w14:val="none"/>
                </w:rPr>
                <w:t xml:space="preserve">Reading Point to Water Level (RP to WL) </w:t>
              </w:r>
            </w:ins>
            <w:ins w:id="108" w:author="Melissa Stine" w:date="2023-05-11T14:13:00Z">
              <w:r>
                <w:rPr>
                  <w:rFonts w:ascii="Jacobs Chronos" w:eastAsia="Times New Roman" w:hAnsi="Jacobs Chronos" w:cs="Jacobs Chronos"/>
                  <w:b/>
                  <w:bCs/>
                  <w:color w:val="000000"/>
                  <w:kern w:val="0"/>
                  <w14:ligatures w14:val="none"/>
                </w:rPr>
                <w:t xml:space="preserve">- </w:t>
              </w:r>
              <w:r>
                <w:rPr>
                  <w:rFonts w:ascii="Jacobs Chronos" w:eastAsia="Times New Roman" w:hAnsi="Jacobs Chronos" w:cs="Jacobs Chronos"/>
                  <w:color w:val="000000"/>
                  <w:kern w:val="0"/>
                  <w14:ligatures w14:val="none"/>
                </w:rPr>
                <w:t>Depth</w:t>
              </w:r>
            </w:ins>
            <w:ins w:id="109" w:author="Melissa Stine" w:date="2023-05-11T14:12:00Z">
              <w:r>
                <w:rPr>
                  <w:rFonts w:ascii="Jacobs Chronos" w:eastAsia="Times New Roman" w:hAnsi="Jacobs Chronos" w:cs="Jacobs Chronos"/>
                  <w:color w:val="000000"/>
                  <w:kern w:val="0"/>
                  <w14:ligatures w14:val="none"/>
                </w:rPr>
                <w:t xml:space="preserve"> to water below reading point (</w:t>
              </w:r>
            </w:ins>
            <w:proofErr w:type="spellStart"/>
            <w:ins w:id="110" w:author="Melissa Stine" w:date="2023-05-11T14:13:00Z">
              <w:r>
                <w:rPr>
                  <w:rFonts w:ascii="Jacobs Chronos" w:eastAsia="Times New Roman" w:hAnsi="Jacobs Chronos" w:cs="Jacobs Chronos"/>
                  <w:color w:val="000000"/>
                  <w:kern w:val="0"/>
                  <w14:ligatures w14:val="none"/>
                </w:rPr>
                <w:t>bgs</w:t>
              </w:r>
              <w:proofErr w:type="spellEnd"/>
              <w:r>
                <w:rPr>
                  <w:rFonts w:ascii="Jacobs Chronos" w:eastAsia="Times New Roman" w:hAnsi="Jacobs Chronos" w:cs="Jacobs Chronos"/>
                  <w:color w:val="000000"/>
                  <w:kern w:val="0"/>
                  <w14:ligatures w14:val="none"/>
                </w:rPr>
                <w:t>).</w:t>
              </w:r>
            </w:ins>
          </w:p>
          <w:p w14:paraId="51FD860E" w14:textId="77777777" w:rsidR="000D20AA" w:rsidRDefault="000D20AA" w:rsidP="000D20AA">
            <w:pPr>
              <w:spacing w:after="0" w:line="240" w:lineRule="auto"/>
              <w:rPr>
                <w:ins w:id="111" w:author="Melissa Stine" w:date="2023-05-11T14:13:00Z"/>
                <w:rFonts w:ascii="Jacobs Chronos" w:eastAsia="Times New Roman" w:hAnsi="Jacobs Chronos" w:cs="Jacobs Chronos"/>
                <w:color w:val="000000"/>
                <w:kern w:val="0"/>
                <w14:ligatures w14:val="none"/>
              </w:rPr>
            </w:pPr>
          </w:p>
          <w:p w14:paraId="76E574FB" w14:textId="4DB837C7" w:rsidR="000D20AA" w:rsidRDefault="000D20AA" w:rsidP="000D20AA">
            <w:pPr>
              <w:spacing w:after="0" w:line="240" w:lineRule="auto"/>
              <w:rPr>
                <w:ins w:id="112" w:author="Melissa Stine" w:date="2023-05-11T14:14:00Z"/>
                <w:rFonts w:ascii="Jacobs Chronos" w:eastAsia="Times New Roman" w:hAnsi="Jacobs Chronos" w:cs="Jacobs Chronos"/>
                <w:color w:val="000000"/>
                <w:kern w:val="0"/>
                <w14:ligatures w14:val="none"/>
              </w:rPr>
            </w:pPr>
            <w:ins w:id="113" w:author="Melissa Stine" w:date="2023-05-11T14:13:00Z">
              <w:r>
                <w:rPr>
                  <w:rFonts w:ascii="Jacobs Chronos" w:eastAsia="Times New Roman" w:hAnsi="Jacobs Chronos" w:cs="Jacobs Chronos"/>
                  <w:b/>
                  <w:bCs/>
                  <w:color w:val="000000"/>
                  <w:kern w:val="0"/>
                  <w14:ligatures w14:val="none"/>
                </w:rPr>
                <w:t>Calculated as:</w:t>
              </w:r>
              <w:r>
                <w:rPr>
                  <w:rFonts w:ascii="Jacobs Chronos" w:eastAsia="Times New Roman" w:hAnsi="Jacobs Chronos" w:cs="Jacobs Chronos"/>
                  <w:color w:val="000000"/>
                  <w:kern w:val="0"/>
                  <w14:ligatures w14:val="none"/>
                </w:rPr>
                <w:t xml:space="preserve"> RP to WL = RP </w:t>
              </w:r>
            </w:ins>
            <w:ins w:id="114" w:author="Melissa Stine" w:date="2023-05-11T14:14:00Z">
              <w:r>
                <w:rPr>
                  <w:rFonts w:ascii="Jacobs Chronos" w:eastAsia="Times New Roman" w:hAnsi="Jacobs Chronos" w:cs="Jacobs Chronos"/>
                  <w:color w:val="000000"/>
                  <w:kern w:val="0"/>
                  <w14:ligatures w14:val="none"/>
                </w:rPr>
                <w:t>–</w:t>
              </w:r>
            </w:ins>
            <w:ins w:id="115" w:author="Melissa Stine" w:date="2023-05-11T14:13:00Z">
              <w:r>
                <w:rPr>
                  <w:rFonts w:ascii="Jacobs Chronos" w:eastAsia="Times New Roman" w:hAnsi="Jacobs Chronos" w:cs="Jacobs Chronos"/>
                  <w:color w:val="000000"/>
                  <w:kern w:val="0"/>
                  <w14:ligatures w14:val="none"/>
                </w:rPr>
                <w:t xml:space="preserve"> W</w:t>
              </w:r>
            </w:ins>
            <w:ins w:id="116" w:author="Melissa Stine" w:date="2023-05-11T14:14:00Z">
              <w:r>
                <w:rPr>
                  <w:rFonts w:ascii="Jacobs Chronos" w:eastAsia="Times New Roman" w:hAnsi="Jacobs Chronos" w:cs="Jacobs Chronos"/>
                  <w:color w:val="000000"/>
                  <w:kern w:val="0"/>
                  <w14:ligatures w14:val="none"/>
                </w:rPr>
                <w:t>L</w:t>
              </w:r>
            </w:ins>
          </w:p>
          <w:p w14:paraId="328E6B97" w14:textId="77777777" w:rsidR="000D20AA" w:rsidRDefault="000D20AA" w:rsidP="000D20AA">
            <w:pPr>
              <w:spacing w:after="0" w:line="240" w:lineRule="auto"/>
              <w:rPr>
                <w:ins w:id="117" w:author="Melissa Stine" w:date="2023-05-11T14:14:00Z"/>
                <w:rFonts w:ascii="Jacobs Chronos" w:eastAsia="Times New Roman" w:hAnsi="Jacobs Chronos" w:cs="Jacobs Chronos"/>
                <w:color w:val="000000"/>
                <w:kern w:val="0"/>
                <w14:ligatures w14:val="none"/>
              </w:rPr>
            </w:pPr>
          </w:p>
          <w:p w14:paraId="1C5EB0BD" w14:textId="2EEAFF52" w:rsidR="000D20AA" w:rsidRDefault="000D20AA" w:rsidP="000D20AA">
            <w:pPr>
              <w:spacing w:after="0" w:line="240" w:lineRule="auto"/>
              <w:rPr>
                <w:ins w:id="118" w:author="Melissa Stine" w:date="2023-05-11T14:14:00Z"/>
                <w:rFonts w:ascii="Jacobs Chronos" w:eastAsia="Times New Roman" w:hAnsi="Jacobs Chronos" w:cs="Jacobs Chronos"/>
                <w:color w:val="000000"/>
                <w:kern w:val="0"/>
                <w14:ligatures w14:val="none"/>
              </w:rPr>
            </w:pPr>
            <w:ins w:id="119" w:author="Melissa Stine" w:date="2023-05-11T14:14:00Z">
              <w:r>
                <w:rPr>
                  <w:rFonts w:ascii="Jacobs Chronos" w:eastAsia="Times New Roman" w:hAnsi="Jacobs Chronos" w:cs="Jacobs Chronos"/>
                  <w:b/>
                  <w:bCs/>
                  <w:color w:val="000000"/>
                  <w:kern w:val="0"/>
                  <w14:ligatures w14:val="none"/>
                </w:rPr>
                <w:t>Units:</w:t>
              </w:r>
              <w:r>
                <w:rPr>
                  <w:rFonts w:ascii="Jacobs Chronos" w:eastAsia="Times New Roman" w:hAnsi="Jacobs Chronos" w:cs="Jacobs Chronos"/>
                  <w:color w:val="000000"/>
                  <w:kern w:val="0"/>
                  <w14:ligatures w14:val="none"/>
                </w:rPr>
                <w:t xml:space="preserve"> feet </w:t>
              </w:r>
            </w:ins>
            <w:ins w:id="120" w:author="Melissa Stine" w:date="2023-05-16T16:14:00Z">
              <w:r>
                <w:rPr>
                  <w:rFonts w:ascii="Jacobs Chronos" w:eastAsia="Times New Roman" w:hAnsi="Jacobs Chronos" w:cs="Jacobs Chronos"/>
                  <w:color w:val="000000"/>
                  <w:kern w:val="0"/>
                  <w14:ligatures w14:val="none"/>
                </w:rPr>
                <w:t>below ground surface (</w:t>
              </w:r>
            </w:ins>
            <w:proofErr w:type="spellStart"/>
            <w:ins w:id="121" w:author="Melissa Stine" w:date="2023-05-11T14:14:00Z">
              <w:r>
                <w:rPr>
                  <w:rFonts w:ascii="Jacobs Chronos" w:eastAsia="Times New Roman" w:hAnsi="Jacobs Chronos" w:cs="Jacobs Chronos"/>
                  <w:color w:val="000000"/>
                  <w:kern w:val="0"/>
                  <w14:ligatures w14:val="none"/>
                </w:rPr>
                <w:t>bgs</w:t>
              </w:r>
            </w:ins>
            <w:proofErr w:type="spellEnd"/>
            <w:ins w:id="122" w:author="Melissa Stine" w:date="2023-05-16T16:14:00Z">
              <w:r>
                <w:rPr>
                  <w:rFonts w:ascii="Jacobs Chronos" w:eastAsia="Times New Roman" w:hAnsi="Jacobs Chronos" w:cs="Jacobs Chronos"/>
                  <w:color w:val="000000"/>
                  <w:kern w:val="0"/>
                  <w14:ligatures w14:val="none"/>
                </w:rPr>
                <w:t>)</w:t>
              </w:r>
            </w:ins>
          </w:p>
          <w:p w14:paraId="7C3F7326" w14:textId="77777777" w:rsidR="000D20AA" w:rsidRDefault="000D20AA" w:rsidP="000D20AA">
            <w:pPr>
              <w:spacing w:after="0" w:line="240" w:lineRule="auto"/>
              <w:rPr>
                <w:ins w:id="123" w:author="Melissa Stine" w:date="2023-05-11T14:14:00Z"/>
                <w:rFonts w:ascii="Jacobs Chronos" w:eastAsia="Times New Roman" w:hAnsi="Jacobs Chronos" w:cs="Jacobs Chronos"/>
                <w:color w:val="000000"/>
                <w:kern w:val="0"/>
                <w14:ligatures w14:val="none"/>
              </w:rPr>
            </w:pPr>
          </w:p>
          <w:p w14:paraId="09AE88AC" w14:textId="1C549275"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124" w:author="Melissa Stine" w:date="2023-05-11T14:14:00Z">
              <w:r>
                <w:rPr>
                  <w:rFonts w:ascii="Jacobs Chronos" w:eastAsia="Times New Roman" w:hAnsi="Jacobs Chronos" w:cs="Jacobs Chronos"/>
                  <w:b/>
                  <w:bCs/>
                  <w:color w:val="000000"/>
                  <w:kern w:val="0"/>
                  <w14:ligatures w14:val="none"/>
                </w:rPr>
                <w:t xml:space="preserve">Reporting Accuracy: </w:t>
              </w:r>
              <w:r>
                <w:rPr>
                  <w:rFonts w:ascii="Jacobs Chronos" w:eastAsia="Times New Roman" w:hAnsi="Jacobs Chronos" w:cs="Jacobs Chronos"/>
                  <w:color w:val="000000"/>
                  <w:kern w:val="0"/>
                  <w14:ligatures w14:val="none"/>
                </w:rPr>
                <w:t>tenth of a</w:t>
              </w:r>
            </w:ins>
            <w:ins w:id="125" w:author="Melissa Stine" w:date="2023-05-11T14:15:00Z">
              <w:r>
                <w:rPr>
                  <w:rFonts w:ascii="Jacobs Chronos" w:eastAsia="Times New Roman" w:hAnsi="Jacobs Chronos" w:cs="Jacobs Chronos"/>
                  <w:color w:val="000000"/>
                  <w:kern w:val="0"/>
                  <w14:ligatures w14:val="none"/>
                </w:rPr>
                <w:t xml:space="preserve"> foot</w:t>
              </w:r>
            </w:ins>
            <w:ins w:id="126" w:author="Melissa Stine" w:date="2023-05-11T14:13:00Z">
              <w:r>
                <w:rPr>
                  <w:rFonts w:ascii="Jacobs Chronos" w:eastAsia="Times New Roman" w:hAnsi="Jacobs Chronos" w:cs="Jacobs Chronos"/>
                  <w:color w:val="000000"/>
                  <w:kern w:val="0"/>
                  <w14:ligatures w14:val="none"/>
                </w:rPr>
                <w:t xml:space="preserve"> </w:t>
              </w:r>
            </w:ins>
            <w:del w:id="127" w:author="Melissa Stine" w:date="2023-05-11T14:12:00Z">
              <w:r w:rsidRPr="004D72B3" w:rsidDel="000E2E92">
                <w:rPr>
                  <w:rFonts w:ascii="Jacobs Chronos" w:eastAsia="Times New Roman" w:hAnsi="Jacobs Chronos" w:cs="Jacobs Chronos"/>
                  <w:color w:val="000000"/>
                  <w:kern w:val="0"/>
                  <w14:ligatures w14:val="none"/>
                </w:rPr>
                <w:delText>Not reported</w:delText>
              </w:r>
            </w:del>
          </w:p>
        </w:tc>
        <w:tc>
          <w:tcPr>
            <w:tcW w:w="2605" w:type="dxa"/>
            <w:shd w:val="clear" w:color="auto" w:fill="auto"/>
            <w:vAlign w:val="center"/>
            <w:hideMark/>
          </w:tcPr>
          <w:p w14:paraId="07BDECFB" w14:textId="6A09B479"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128" w:author="Melissa Stine" w:date="2023-06-23T16:03:00Z">
              <w:r w:rsidRPr="00E46297">
                <w:rPr>
                  <w:rFonts w:ascii="Calibri" w:hAnsi="Calibri" w:cs="Calibri"/>
                  <w:b/>
                  <w:bCs/>
                  <w:color w:val="000000"/>
                </w:rPr>
                <w:t>Reference Point Elevation to Groundwater Elevation</w:t>
              </w:r>
            </w:ins>
            <w:ins w:id="129" w:author="Melissa Stine" w:date="2023-06-23T16:04:00Z">
              <w:r w:rsidRPr="00E46297">
                <w:rPr>
                  <w:rFonts w:ascii="Calibri" w:hAnsi="Calibri" w:cs="Calibri"/>
                  <w:b/>
                  <w:bCs/>
                  <w:color w:val="000000"/>
                </w:rPr>
                <w:t xml:space="preserve"> -</w:t>
              </w:r>
              <w:r>
                <w:rPr>
                  <w:rFonts w:ascii="Calibri" w:hAnsi="Calibri" w:cs="Calibri"/>
                  <w:color w:val="000000"/>
                </w:rPr>
                <w:t xml:space="preserve"> Depth to groundwater elevation in feet below reference point. </w:t>
              </w:r>
            </w:ins>
            <w:del w:id="130" w:author="Melissa Stine" w:date="2023-06-23T16:03:00Z">
              <w:r w:rsidRPr="004D72B3" w:rsidDel="005703ED">
                <w:rPr>
                  <w:rFonts w:ascii="Jacobs Chronos" w:eastAsia="Times New Roman" w:hAnsi="Jacobs Chronos" w:cs="Jacobs Chronos"/>
                  <w:color w:val="000000"/>
                  <w:kern w:val="0"/>
                  <w14:ligatures w14:val="none"/>
                </w:rPr>
                <w:delText>Not reported</w:delText>
              </w:r>
            </w:del>
          </w:p>
        </w:tc>
        <w:tc>
          <w:tcPr>
            <w:tcW w:w="3410" w:type="dxa"/>
            <w:shd w:val="clear" w:color="auto" w:fill="auto"/>
            <w:vAlign w:val="center"/>
            <w:hideMark/>
          </w:tcPr>
          <w:p w14:paraId="1C391006" w14:textId="79E20961"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RP to WS</w:t>
            </w:r>
            <w:r w:rsidRPr="004D72B3">
              <w:rPr>
                <w:rFonts w:ascii="Jacobs Chronos" w:eastAsia="Times New Roman" w:hAnsi="Jacobs Chronos" w:cs="Jacobs Chronos"/>
                <w:color w:val="000000"/>
                <w:kern w:val="0"/>
                <w14:ligatures w14:val="none"/>
              </w:rPr>
              <w:t xml:space="preserve"> - Calculated value, no input required. Reading at RP - Reading at WS. </w:t>
            </w:r>
          </w:p>
        </w:tc>
        <w:tc>
          <w:tcPr>
            <w:tcW w:w="3500" w:type="dxa"/>
            <w:shd w:val="clear" w:color="auto" w:fill="auto"/>
            <w:vAlign w:val="center"/>
            <w:hideMark/>
          </w:tcPr>
          <w:p w14:paraId="54287F43"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See Reading at Reference Point</w:t>
            </w:r>
          </w:p>
        </w:tc>
        <w:tc>
          <w:tcPr>
            <w:tcW w:w="3678" w:type="dxa"/>
            <w:shd w:val="clear" w:color="auto" w:fill="auto"/>
            <w:vAlign w:val="center"/>
            <w:hideMark/>
          </w:tcPr>
          <w:p w14:paraId="30A7126B"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768" w:type="dxa"/>
            <w:shd w:val="clear" w:color="auto" w:fill="auto"/>
            <w:vAlign w:val="center"/>
            <w:hideMark/>
          </w:tcPr>
          <w:p w14:paraId="147A6DFD"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r>
      <w:tr w:rsidR="000D20AA" w:rsidRPr="004D72B3" w14:paraId="7A5C0D9F" w14:textId="77777777" w:rsidTr="00DC5F0A">
        <w:trPr>
          <w:trHeight w:val="1800"/>
        </w:trPr>
        <w:tc>
          <w:tcPr>
            <w:tcW w:w="2477" w:type="dxa"/>
            <w:shd w:val="clear" w:color="auto" w:fill="auto"/>
            <w:noWrap/>
            <w:vAlign w:val="center"/>
            <w:hideMark/>
          </w:tcPr>
          <w:p w14:paraId="48AD4DEA" w14:textId="77777777"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lastRenderedPageBreak/>
              <w:t>Water Level Datum</w:t>
            </w:r>
          </w:p>
        </w:tc>
        <w:tc>
          <w:tcPr>
            <w:tcW w:w="3327" w:type="dxa"/>
            <w:shd w:val="clear" w:color="auto" w:fill="B8C3D2"/>
            <w:vAlign w:val="center"/>
            <w:hideMark/>
          </w:tcPr>
          <w:p w14:paraId="3B92DE9A" w14:textId="03A8260F"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Water Level Datum</w:t>
            </w:r>
            <w:r w:rsidRPr="004D72B3">
              <w:rPr>
                <w:rFonts w:ascii="Jacobs Chronos" w:eastAsia="Times New Roman" w:hAnsi="Jacobs Chronos" w:cs="Jacobs Chronos"/>
                <w:color w:val="000000"/>
                <w:kern w:val="0"/>
                <w14:ligatures w14:val="none"/>
              </w:rPr>
              <w:t xml:space="preserve"> - Vertical datum of water surface elevation.</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2523F3">
              <w:rPr>
                <w:rFonts w:ascii="Jacobs Chronos" w:eastAsia="Times New Roman" w:hAnsi="Jacobs Chronos" w:cs="Jacobs Chronos"/>
                <w:b/>
                <w:bCs/>
                <w:color w:val="000000"/>
                <w:kern w:val="0"/>
                <w14:ligatures w14:val="none"/>
              </w:rPr>
              <w:t>Format</w:t>
            </w:r>
            <w:r w:rsidRPr="004D72B3">
              <w:rPr>
                <w:rFonts w:ascii="Jacobs Chronos" w:eastAsia="Times New Roman" w:hAnsi="Jacobs Chronos" w:cs="Jacobs Chronos"/>
                <w:color w:val="000000"/>
                <w:kern w:val="0"/>
                <w14:ligatures w14:val="none"/>
              </w:rPr>
              <w:t>: NAVD88</w:t>
            </w:r>
            <w:r>
              <w:rPr>
                <w:rFonts w:ascii="Jacobs Chronos" w:eastAsia="Times New Roman" w:hAnsi="Jacobs Chronos" w:cs="Jacobs Chronos"/>
                <w:color w:val="000000"/>
                <w:kern w:val="0"/>
                <w14:ligatures w14:val="none"/>
              </w:rPr>
              <w:t xml:space="preserve"> </w:t>
            </w:r>
            <w:r w:rsidRPr="004D72B3">
              <w:rPr>
                <w:rFonts w:ascii="Jacobs Chronos" w:eastAsia="Times New Roman" w:hAnsi="Jacobs Chronos" w:cs="Jacobs Chronos"/>
                <w:color w:val="000000"/>
                <w:kern w:val="0"/>
                <w14:ligatures w14:val="none"/>
              </w:rPr>
              <w:t>(recommended)</w:t>
            </w:r>
          </w:p>
        </w:tc>
        <w:tc>
          <w:tcPr>
            <w:tcW w:w="2605" w:type="dxa"/>
            <w:shd w:val="clear" w:color="auto" w:fill="auto"/>
            <w:vAlign w:val="center"/>
            <w:hideMark/>
          </w:tcPr>
          <w:p w14:paraId="0C72968F" w14:textId="6D577073"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131" w:author="Melissa Stine" w:date="2023-05-11T14:16:00Z">
              <w:r>
                <w:rPr>
                  <w:rFonts w:ascii="Jacobs Chronos" w:eastAsia="Times New Roman" w:hAnsi="Jacobs Chronos" w:cs="Jacobs Chronos"/>
                  <w:b/>
                  <w:bCs/>
                  <w:color w:val="000000"/>
                  <w:kern w:val="0"/>
                  <w14:ligatures w14:val="none"/>
                </w:rPr>
                <w:t xml:space="preserve">Water Level Datum </w:t>
              </w:r>
            </w:ins>
            <w:ins w:id="132" w:author="Melissa Stine" w:date="2023-05-11T14:17:00Z">
              <w:r>
                <w:rPr>
                  <w:rFonts w:ascii="Jacobs Chronos" w:eastAsia="Times New Roman" w:hAnsi="Jacobs Chronos" w:cs="Jacobs Chronos"/>
                  <w:b/>
                  <w:bCs/>
                  <w:color w:val="000000"/>
                  <w:kern w:val="0"/>
                  <w14:ligatures w14:val="none"/>
                </w:rPr>
                <w:t xml:space="preserve">- </w:t>
              </w:r>
              <w:r>
                <w:rPr>
                  <w:rFonts w:ascii="Jacobs Chronos" w:eastAsia="Times New Roman" w:hAnsi="Jacobs Chronos" w:cs="Jacobs Chronos"/>
                  <w:color w:val="000000"/>
                  <w:kern w:val="0"/>
                  <w14:ligatures w14:val="none"/>
                </w:rPr>
                <w:t>water level datum as NAVD88</w:t>
              </w:r>
            </w:ins>
            <w:del w:id="133" w:author="Melissa Stine" w:date="2023-05-11T14:16:00Z">
              <w:r w:rsidRPr="004D72B3" w:rsidDel="001209F4">
                <w:rPr>
                  <w:rFonts w:ascii="Jacobs Chronos" w:eastAsia="Times New Roman" w:hAnsi="Jacobs Chronos" w:cs="Jacobs Chronos"/>
                  <w:color w:val="000000"/>
                  <w:kern w:val="0"/>
                  <w14:ligatures w14:val="none"/>
                </w:rPr>
                <w:delText>Not reported</w:delText>
              </w:r>
            </w:del>
          </w:p>
        </w:tc>
        <w:tc>
          <w:tcPr>
            <w:tcW w:w="3410" w:type="dxa"/>
            <w:shd w:val="clear" w:color="auto" w:fill="auto"/>
            <w:vAlign w:val="center"/>
            <w:hideMark/>
          </w:tcPr>
          <w:p w14:paraId="2306B2E9" w14:textId="17603812"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134" w:author="Melissa Stine" w:date="2023-05-11T14:17:00Z">
              <w:r>
                <w:rPr>
                  <w:rFonts w:ascii="Jacobs Chronos" w:eastAsia="Times New Roman" w:hAnsi="Jacobs Chronos" w:cs="Jacobs Chronos"/>
                  <w:b/>
                  <w:bCs/>
                  <w:color w:val="000000"/>
                  <w:kern w:val="0"/>
                  <w14:ligatures w14:val="none"/>
                </w:rPr>
                <w:t xml:space="preserve">Water Level Datum - </w:t>
              </w:r>
              <w:r>
                <w:rPr>
                  <w:rFonts w:ascii="Jacobs Chronos" w:eastAsia="Times New Roman" w:hAnsi="Jacobs Chronos" w:cs="Jacobs Chronos"/>
                  <w:color w:val="000000"/>
                  <w:kern w:val="0"/>
                  <w14:ligatures w14:val="none"/>
                </w:rPr>
                <w:t>water level datum as NAVD88</w:t>
              </w:r>
            </w:ins>
            <w:del w:id="135" w:author="Melissa Stine" w:date="2023-05-11T14:17:00Z">
              <w:r w:rsidRPr="004D72B3" w:rsidDel="00AA02E8">
                <w:rPr>
                  <w:rFonts w:ascii="Jacobs Chronos" w:eastAsia="Times New Roman" w:hAnsi="Jacobs Chronos" w:cs="Jacobs Chronos"/>
                  <w:color w:val="000000"/>
                  <w:kern w:val="0"/>
                  <w14:ligatures w14:val="none"/>
                </w:rPr>
                <w:delText>Not reported</w:delText>
              </w:r>
            </w:del>
          </w:p>
        </w:tc>
        <w:tc>
          <w:tcPr>
            <w:tcW w:w="3500" w:type="dxa"/>
            <w:shd w:val="clear" w:color="auto" w:fill="auto"/>
            <w:vAlign w:val="center"/>
            <w:hideMark/>
          </w:tcPr>
          <w:p w14:paraId="530A48A5"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678" w:type="dxa"/>
            <w:shd w:val="clear" w:color="auto" w:fill="auto"/>
            <w:vAlign w:val="center"/>
            <w:hideMark/>
          </w:tcPr>
          <w:p w14:paraId="4C91BE07"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Water-Level Datum</w:t>
            </w:r>
            <w:r w:rsidRPr="004D72B3">
              <w:rPr>
                <w:rFonts w:ascii="Jacobs Chronos" w:eastAsia="Times New Roman" w:hAnsi="Jacobs Chronos" w:cs="Jacobs Chronos"/>
                <w:color w:val="000000"/>
                <w:kern w:val="0"/>
                <w14:ligatures w14:val="none"/>
              </w:rPr>
              <w:t xml:space="preserve"> - [depth to] water level datum, mandatory if WL type is S (vertical datum) or other</w:t>
            </w:r>
          </w:p>
        </w:tc>
        <w:tc>
          <w:tcPr>
            <w:tcW w:w="3768" w:type="dxa"/>
            <w:shd w:val="clear" w:color="auto" w:fill="auto"/>
            <w:vAlign w:val="center"/>
            <w:hideMark/>
          </w:tcPr>
          <w:p w14:paraId="0E33F574"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r>
      <w:tr w:rsidR="000D20AA" w:rsidRPr="004D72B3" w14:paraId="1E961683" w14:textId="77777777" w:rsidTr="00DC5F0A">
        <w:trPr>
          <w:trHeight w:val="917"/>
        </w:trPr>
        <w:tc>
          <w:tcPr>
            <w:tcW w:w="2477" w:type="dxa"/>
            <w:shd w:val="clear" w:color="auto" w:fill="auto"/>
            <w:noWrap/>
            <w:vAlign w:val="center"/>
            <w:hideMark/>
          </w:tcPr>
          <w:p w14:paraId="38838C97" w14:textId="77777777"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No Measurement Code</w:t>
            </w:r>
          </w:p>
        </w:tc>
        <w:tc>
          <w:tcPr>
            <w:tcW w:w="3327" w:type="dxa"/>
            <w:shd w:val="clear" w:color="auto" w:fill="B8C3D2"/>
            <w:vAlign w:val="center"/>
            <w:hideMark/>
          </w:tcPr>
          <w:p w14:paraId="204A123B" w14:textId="77777777" w:rsidR="000D20AA" w:rsidRDefault="000D20AA" w:rsidP="000D20AA">
            <w:pPr>
              <w:spacing w:after="0" w:line="240" w:lineRule="auto"/>
              <w:rPr>
                <w:ins w:id="136" w:author="Melissa Stine" w:date="2023-05-22T14:38:00Z"/>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No Measurement Code</w:t>
            </w:r>
            <w:r w:rsidRPr="004D72B3">
              <w:rPr>
                <w:rFonts w:ascii="Jacobs Chronos" w:eastAsia="Times New Roman" w:hAnsi="Jacobs Chronos" w:cs="Jacobs Chronos"/>
                <w:color w:val="000000"/>
                <w:kern w:val="0"/>
                <w14:ligatures w14:val="none"/>
              </w:rPr>
              <w:t xml:space="preserve"> - Code providing explanation for no groundwater level measurement being taken.</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ins w:id="137" w:author="Melissa Stine" w:date="2023-05-22T14:38:00Z">
              <w:r w:rsidRPr="00E46297">
                <w:rPr>
                  <w:rFonts w:ascii="Jacobs Chronos" w:eastAsia="Times New Roman" w:hAnsi="Jacobs Chronos" w:cs="Jacobs Chronos"/>
                  <w:b/>
                  <w:bCs/>
                  <w:color w:val="000000"/>
                  <w:kern w:val="0"/>
                  <w14:ligatures w14:val="none"/>
                </w:rPr>
                <w:t>List of Options:</w:t>
              </w:r>
            </w:ins>
          </w:p>
          <w:p w14:paraId="54AA1FA0" w14:textId="77777777" w:rsidR="000D20AA" w:rsidRDefault="000D20AA" w:rsidP="000D20AA">
            <w:pPr>
              <w:spacing w:after="0" w:line="240" w:lineRule="auto"/>
              <w:rPr>
                <w:ins w:id="138" w:author="Melissa Stine" w:date="2023-05-22T14:38:00Z"/>
                <w:rFonts w:ascii="Jacobs Chronos" w:eastAsia="Times New Roman" w:hAnsi="Jacobs Chronos" w:cs="Jacobs Chronos"/>
                <w:color w:val="000000"/>
                <w:kern w:val="0"/>
                <w14:ligatures w14:val="none"/>
              </w:rPr>
            </w:pPr>
            <w:ins w:id="139" w:author="Melissa Stine" w:date="2023-05-22T14:38:00Z">
              <w:r w:rsidRPr="005709FD">
                <w:rPr>
                  <w:rFonts w:ascii="Jacobs Chronos" w:eastAsia="Times New Roman" w:hAnsi="Jacobs Chronos" w:cs="Jacobs Chronos"/>
                  <w:color w:val="000000"/>
                  <w:kern w:val="0"/>
                  <w14:ligatures w14:val="none"/>
                </w:rPr>
                <w:t>0 - Measurement Discontinued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1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Pumping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2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Pump house locked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3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Tape hung up</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4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Can</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t get tape in casing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5 - Unable to locate well</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6 - Well has been destroyed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7 - Special/Other</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8 - Casing leaking or wet</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9 - Temporarily inaccessible</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D - Dry well</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F - Flowing artesian well</w:t>
              </w:r>
            </w:ins>
          </w:p>
          <w:p w14:paraId="29B55233" w14:textId="1D8C0DD3" w:rsidR="000D20AA" w:rsidRPr="004D72B3" w:rsidRDefault="000D20AA" w:rsidP="000D20AA">
            <w:pPr>
              <w:spacing w:after="0" w:line="240" w:lineRule="auto"/>
              <w:rPr>
                <w:rFonts w:ascii="Jacobs Chronos" w:eastAsia="Times New Roman" w:hAnsi="Jacobs Chronos" w:cs="Jacobs Chronos"/>
                <w:color w:val="000000"/>
                <w:kern w:val="0"/>
                <w14:ligatures w14:val="none"/>
              </w:rPr>
            </w:pPr>
            <w:del w:id="140" w:author="Melissa Stine" w:date="2023-05-22T14:38:00Z">
              <w:r w:rsidRPr="004D72B3" w:rsidDel="007C20D1">
                <w:rPr>
                  <w:rFonts w:ascii="Jacobs Chronos" w:eastAsia="Times New Roman" w:hAnsi="Jacobs Chronos" w:cs="Jacobs Chronos"/>
                  <w:color w:val="000000"/>
                  <w:kern w:val="0"/>
                  <w14:ligatures w14:val="none"/>
                </w:rPr>
                <w:delText>Include</w:delText>
              </w:r>
              <w:r w:rsidDel="007C20D1">
                <w:rPr>
                  <w:rFonts w:ascii="Jacobs Chronos" w:eastAsia="Times New Roman" w:hAnsi="Jacobs Chronos" w:cs="Jacobs Chronos"/>
                  <w:color w:val="000000"/>
                  <w:kern w:val="0"/>
                  <w14:ligatures w14:val="none"/>
                </w:rPr>
                <w:delText>s a</w:delText>
              </w:r>
              <w:r w:rsidRPr="004D72B3" w:rsidDel="007C20D1">
                <w:rPr>
                  <w:rFonts w:ascii="Jacobs Chronos" w:eastAsia="Times New Roman" w:hAnsi="Jacobs Chronos" w:cs="Jacobs Chronos"/>
                  <w:color w:val="000000"/>
                  <w:kern w:val="0"/>
                  <w14:ligatures w14:val="none"/>
                </w:rPr>
                <w:delText xml:space="preserve"> list of options to select from.</w:delText>
              </w:r>
            </w:del>
          </w:p>
        </w:tc>
        <w:tc>
          <w:tcPr>
            <w:tcW w:w="2605" w:type="dxa"/>
            <w:shd w:val="clear" w:color="auto" w:fill="auto"/>
            <w:vAlign w:val="center"/>
            <w:hideMark/>
          </w:tcPr>
          <w:p w14:paraId="7810EE2D" w14:textId="77777777" w:rsidR="000D20AA" w:rsidRDefault="000D20AA" w:rsidP="000D20AA">
            <w:pPr>
              <w:spacing w:after="0" w:line="240" w:lineRule="auto"/>
              <w:rPr>
                <w:ins w:id="141" w:author="Melissa Stine" w:date="2023-06-23T11:38:00Z"/>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No Measurement Type/Code</w:t>
            </w:r>
            <w:r w:rsidRPr="004D72B3">
              <w:rPr>
                <w:rFonts w:ascii="Jacobs Chronos" w:eastAsia="Times New Roman" w:hAnsi="Jacobs Chronos" w:cs="Jacobs Chronos"/>
                <w:color w:val="000000"/>
                <w:kern w:val="0"/>
                <w14:ligatures w14:val="none"/>
              </w:rPr>
              <w:t xml:space="preserve"> - type/code used to explain why a measurement was not </w:t>
            </w:r>
            <w:proofErr w:type="gramStart"/>
            <w:r w:rsidRPr="004D72B3">
              <w:rPr>
                <w:rFonts w:ascii="Jacobs Chronos" w:eastAsia="Times New Roman" w:hAnsi="Jacobs Chronos" w:cs="Jacobs Chronos"/>
                <w:color w:val="000000"/>
                <w:kern w:val="0"/>
                <w14:ligatures w14:val="none"/>
              </w:rPr>
              <w:t>taken</w:t>
            </w:r>
            <w:proofErr w:type="gramEnd"/>
          </w:p>
          <w:p w14:paraId="2C1F4419" w14:textId="524A7CF9"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142" w:author="Melissa Stine" w:date="2023-06-23T11:38:00Z">
              <w:r w:rsidRPr="005709FD">
                <w:rPr>
                  <w:rFonts w:ascii="Jacobs Chronos" w:eastAsia="Times New Roman" w:hAnsi="Jacobs Chronos" w:cs="Jacobs Chronos"/>
                  <w:color w:val="000000"/>
                  <w:kern w:val="0"/>
                  <w14:ligatures w14:val="none"/>
                </w:rPr>
                <w:t>0 - Measurement Discontinued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1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Pumping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2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Pump house locked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3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Tape hung up</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4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Can</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t get tape in casing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5 - Unable to locate well</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6 - Well has been destroyed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7 - Special/Other</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8 - Casing leaking or wet</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9 - Temporarily inaccessible</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D - Dry well</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F - Flowing artesian well</w:t>
              </w:r>
            </w:ins>
          </w:p>
        </w:tc>
        <w:tc>
          <w:tcPr>
            <w:tcW w:w="3410" w:type="dxa"/>
            <w:shd w:val="clear" w:color="auto" w:fill="auto"/>
            <w:vAlign w:val="center"/>
            <w:hideMark/>
          </w:tcPr>
          <w:p w14:paraId="0F6BF8EA" w14:textId="77777777" w:rsidR="000D20AA" w:rsidRDefault="000D20AA" w:rsidP="000D20AA">
            <w:pPr>
              <w:spacing w:after="0" w:line="240" w:lineRule="auto"/>
              <w:rPr>
                <w:ins w:id="143" w:author="Melissa Stine" w:date="2023-06-23T11:38:00Z"/>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NM Code</w:t>
            </w:r>
            <w:r w:rsidRPr="004D72B3">
              <w:rPr>
                <w:rFonts w:ascii="Jacobs Chronos" w:eastAsia="Times New Roman" w:hAnsi="Jacobs Chronos" w:cs="Jacobs Chronos"/>
                <w:color w:val="000000"/>
                <w:kern w:val="0"/>
                <w14:ligatures w14:val="none"/>
              </w:rPr>
              <w:t xml:space="preserve"> - code to explain why a measurement was not </w:t>
            </w:r>
            <w:proofErr w:type="gramStart"/>
            <w:r w:rsidRPr="004D72B3">
              <w:rPr>
                <w:rFonts w:ascii="Jacobs Chronos" w:eastAsia="Times New Roman" w:hAnsi="Jacobs Chronos" w:cs="Jacobs Chronos"/>
                <w:color w:val="000000"/>
                <w:kern w:val="0"/>
                <w14:ligatures w14:val="none"/>
              </w:rPr>
              <w:t>taken</w:t>
            </w:r>
            <w:proofErr w:type="gramEnd"/>
          </w:p>
          <w:p w14:paraId="46843731" w14:textId="207AACC4"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144" w:author="Melissa Stine" w:date="2023-06-23T11:38:00Z">
              <w:r w:rsidRPr="005709FD">
                <w:rPr>
                  <w:rFonts w:ascii="Jacobs Chronos" w:eastAsia="Times New Roman" w:hAnsi="Jacobs Chronos" w:cs="Jacobs Chronos"/>
                  <w:color w:val="000000"/>
                  <w:kern w:val="0"/>
                  <w14:ligatures w14:val="none"/>
                </w:rPr>
                <w:t>0 - Measurement Discontinued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1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Pumping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2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Pump house locked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3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Tape hung up</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4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Can</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t get tape in casing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5 - Unable to locate well</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6 - Well has been destroyed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7 - Special/Other</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8 - Casing leaking or wet</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9 - Temporarily inaccessible</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D - Dry well</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F - Flowing artesian well</w:t>
              </w:r>
            </w:ins>
          </w:p>
        </w:tc>
        <w:tc>
          <w:tcPr>
            <w:tcW w:w="3500" w:type="dxa"/>
            <w:shd w:val="clear" w:color="auto" w:fill="auto"/>
            <w:vAlign w:val="center"/>
            <w:hideMark/>
          </w:tcPr>
          <w:p w14:paraId="594630E9"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678" w:type="dxa"/>
            <w:shd w:val="clear" w:color="auto" w:fill="auto"/>
            <w:vAlign w:val="center"/>
            <w:hideMark/>
          </w:tcPr>
          <w:p w14:paraId="74CF39E0"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768" w:type="dxa"/>
            <w:shd w:val="clear" w:color="auto" w:fill="auto"/>
            <w:vAlign w:val="center"/>
            <w:hideMark/>
          </w:tcPr>
          <w:p w14:paraId="4CEC4168"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r>
      <w:tr w:rsidR="000D20AA" w:rsidRPr="004D72B3" w14:paraId="3626CAE4" w14:textId="77777777" w:rsidTr="00DC5F0A">
        <w:trPr>
          <w:trHeight w:val="755"/>
        </w:trPr>
        <w:tc>
          <w:tcPr>
            <w:tcW w:w="2477" w:type="dxa"/>
            <w:shd w:val="clear" w:color="auto" w:fill="auto"/>
            <w:noWrap/>
            <w:vAlign w:val="center"/>
            <w:hideMark/>
          </w:tcPr>
          <w:p w14:paraId="7EEA705C" w14:textId="31F5A422"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del w:id="145" w:author="Melissa Stine" w:date="2023-05-16T16:13:00Z">
              <w:r w:rsidRPr="00CD6333" w:rsidDel="005304F7">
                <w:rPr>
                  <w:rFonts w:ascii="Jacobs Chronos" w:eastAsia="Times New Roman" w:hAnsi="Jacobs Chronos" w:cs="Jacobs Chronos"/>
                  <w:b/>
                  <w:bCs/>
                  <w:color w:val="000000"/>
                  <w:kern w:val="0"/>
                  <w14:ligatures w14:val="none"/>
                </w:rPr>
                <w:delText xml:space="preserve">Quality </w:delText>
              </w:r>
            </w:del>
            <w:r w:rsidRPr="00CD6333">
              <w:rPr>
                <w:rFonts w:ascii="Jacobs Chronos" w:eastAsia="Times New Roman" w:hAnsi="Jacobs Chronos" w:cs="Jacobs Chronos"/>
                <w:b/>
                <w:bCs/>
                <w:color w:val="000000"/>
                <w:kern w:val="0"/>
                <w14:ligatures w14:val="none"/>
              </w:rPr>
              <w:t>Measurement</w:t>
            </w:r>
            <w:ins w:id="146" w:author="Melissa Stine" w:date="2023-05-16T16:13:00Z">
              <w:r>
                <w:rPr>
                  <w:rFonts w:ascii="Jacobs Chronos" w:eastAsia="Times New Roman" w:hAnsi="Jacobs Chronos" w:cs="Jacobs Chronos"/>
                  <w:b/>
                  <w:bCs/>
                  <w:color w:val="000000"/>
                  <w:kern w:val="0"/>
                  <w14:ligatures w14:val="none"/>
                </w:rPr>
                <w:t xml:space="preserve"> Quality</w:t>
              </w:r>
            </w:ins>
            <w:r w:rsidRPr="00CD6333">
              <w:rPr>
                <w:rFonts w:ascii="Jacobs Chronos" w:eastAsia="Times New Roman" w:hAnsi="Jacobs Chronos" w:cs="Jacobs Chronos"/>
                <w:b/>
                <w:bCs/>
                <w:color w:val="000000"/>
                <w:kern w:val="0"/>
                <w14:ligatures w14:val="none"/>
              </w:rPr>
              <w:t xml:space="preserve"> Code</w:t>
            </w:r>
          </w:p>
        </w:tc>
        <w:tc>
          <w:tcPr>
            <w:tcW w:w="3327" w:type="dxa"/>
            <w:shd w:val="clear" w:color="auto" w:fill="B8C3D2"/>
            <w:vAlign w:val="center"/>
            <w:hideMark/>
          </w:tcPr>
          <w:p w14:paraId="39F78A2E" w14:textId="77777777" w:rsidR="000D20AA" w:rsidRPr="00E46297" w:rsidRDefault="000D20AA" w:rsidP="000D20AA">
            <w:pPr>
              <w:spacing w:after="0" w:line="240" w:lineRule="auto"/>
              <w:rPr>
                <w:ins w:id="147" w:author="Melissa Stine" w:date="2023-05-22T14:38:00Z"/>
                <w:rFonts w:eastAsia="Times New Roman" w:cs="Jacobs Chronos"/>
                <w:color w:val="000000"/>
                <w:kern w:val="0"/>
                <w14:ligatures w14:val="none"/>
              </w:rPr>
            </w:pPr>
            <w:del w:id="148" w:author="Melissa Stine" w:date="2023-05-16T16:13:00Z">
              <w:r w:rsidRPr="00E46297" w:rsidDel="005304F7">
                <w:rPr>
                  <w:rFonts w:eastAsia="Times New Roman" w:cs="Jacobs Chronos"/>
                  <w:b/>
                  <w:bCs/>
                  <w:color w:val="000000"/>
                  <w:kern w:val="0"/>
                  <w14:ligatures w14:val="none"/>
                </w:rPr>
                <w:delText xml:space="preserve">Quality </w:delText>
              </w:r>
            </w:del>
            <w:r w:rsidRPr="00E46297">
              <w:rPr>
                <w:rFonts w:eastAsia="Times New Roman" w:cs="Jacobs Chronos"/>
                <w:b/>
                <w:bCs/>
                <w:color w:val="000000"/>
                <w:kern w:val="0"/>
                <w14:ligatures w14:val="none"/>
              </w:rPr>
              <w:t xml:space="preserve">Measurement </w:t>
            </w:r>
            <w:ins w:id="149" w:author="Melissa Stine" w:date="2023-05-16T16:13:00Z">
              <w:r w:rsidRPr="00E46297">
                <w:rPr>
                  <w:rFonts w:eastAsia="Times New Roman" w:cs="Jacobs Chronos"/>
                  <w:b/>
                  <w:bCs/>
                  <w:color w:val="000000"/>
                  <w:kern w:val="0"/>
                  <w14:ligatures w14:val="none"/>
                </w:rPr>
                <w:t xml:space="preserve">Quality </w:t>
              </w:r>
            </w:ins>
            <w:r w:rsidRPr="00E46297">
              <w:rPr>
                <w:rFonts w:eastAsia="Times New Roman" w:cs="Jacobs Chronos"/>
                <w:b/>
                <w:bCs/>
                <w:color w:val="000000"/>
                <w:kern w:val="0"/>
                <w14:ligatures w14:val="none"/>
              </w:rPr>
              <w:t>Code</w:t>
            </w:r>
            <w:r w:rsidRPr="00E46297">
              <w:rPr>
                <w:rFonts w:eastAsia="Times New Roman" w:cs="Jacobs Chronos"/>
                <w:color w:val="000000"/>
                <w:kern w:val="0"/>
                <w14:ligatures w14:val="none"/>
              </w:rPr>
              <w:t xml:space="preserve"> - Code providing a description of the quality of the groundwater level measurement.</w:t>
            </w:r>
            <w:r w:rsidRPr="00E46297">
              <w:rPr>
                <w:rFonts w:eastAsia="Times New Roman" w:cs="Jacobs Chronos"/>
                <w:color w:val="000000"/>
                <w:kern w:val="0"/>
                <w14:ligatures w14:val="none"/>
              </w:rPr>
              <w:br/>
            </w:r>
            <w:r w:rsidRPr="00E46297">
              <w:rPr>
                <w:rFonts w:eastAsia="Times New Roman" w:cs="Jacobs Chronos"/>
                <w:color w:val="000000"/>
                <w:kern w:val="0"/>
                <w14:ligatures w14:val="none"/>
              </w:rPr>
              <w:br/>
            </w:r>
            <w:ins w:id="150" w:author="Melissa Stine" w:date="2023-05-22T14:38:00Z">
              <w:r w:rsidRPr="00E46297">
                <w:rPr>
                  <w:rFonts w:eastAsia="Times New Roman" w:cs="Jacobs Chronos"/>
                  <w:b/>
                  <w:bCs/>
                  <w:color w:val="000000"/>
                  <w:kern w:val="0"/>
                  <w14:ligatures w14:val="none"/>
                </w:rPr>
                <w:t>List of Options:</w:t>
              </w:r>
            </w:ins>
          </w:p>
          <w:p w14:paraId="399AC2D6" w14:textId="77777777" w:rsidR="002344A2" w:rsidRPr="00E46297" w:rsidRDefault="002344A2" w:rsidP="002344A2">
            <w:pPr>
              <w:pStyle w:val="ListParagraph"/>
              <w:numPr>
                <w:ilvl w:val="0"/>
                <w:numId w:val="1"/>
              </w:numPr>
              <w:spacing w:after="0" w:line="240" w:lineRule="auto"/>
              <w:rPr>
                <w:ins w:id="151" w:author="Melissa Stine" w:date="2023-06-29T14:42:00Z"/>
                <w:rFonts w:eastAsia="Times New Roman" w:cs="Calibri"/>
                <w:color w:val="000000"/>
              </w:rPr>
            </w:pPr>
            <w:ins w:id="152" w:author="Melissa Stine" w:date="2023-06-29T14:42:00Z">
              <w:r w:rsidRPr="00E46297">
                <w:rPr>
                  <w:rFonts w:eastAsia="Times New Roman" w:cs="Calibri"/>
                  <w:color w:val="000000"/>
                </w:rPr>
                <w:t xml:space="preserve">Caved or </w:t>
              </w:r>
              <w:proofErr w:type="gramStart"/>
              <w:r w:rsidRPr="00E46297">
                <w:rPr>
                  <w:rFonts w:eastAsia="Times New Roman" w:cs="Calibri"/>
                  <w:color w:val="000000"/>
                </w:rPr>
                <w:t>deepened</w:t>
              </w:r>
              <w:proofErr w:type="gramEnd"/>
            </w:ins>
          </w:p>
          <w:p w14:paraId="01315540" w14:textId="77777777" w:rsidR="002344A2" w:rsidRPr="00E46297" w:rsidRDefault="002344A2" w:rsidP="002344A2">
            <w:pPr>
              <w:pStyle w:val="ListParagraph"/>
              <w:numPr>
                <w:ilvl w:val="0"/>
                <w:numId w:val="1"/>
              </w:numPr>
              <w:spacing w:after="0" w:line="240" w:lineRule="auto"/>
              <w:rPr>
                <w:ins w:id="153" w:author="Melissa Stine" w:date="2023-06-29T14:42:00Z"/>
                <w:rFonts w:eastAsia="Times New Roman" w:cs="Calibri"/>
                <w:color w:val="000000"/>
              </w:rPr>
            </w:pPr>
            <w:ins w:id="154" w:author="Melissa Stine" w:date="2023-06-29T14:42:00Z">
              <w:r w:rsidRPr="00E46297">
                <w:rPr>
                  <w:rFonts w:eastAsia="Times New Roman" w:cs="Calibri"/>
                  <w:color w:val="000000"/>
                </w:rPr>
                <w:t>Pumping</w:t>
              </w:r>
            </w:ins>
          </w:p>
          <w:p w14:paraId="5CA032FE" w14:textId="77777777" w:rsidR="002344A2" w:rsidRPr="00E46297" w:rsidRDefault="002344A2" w:rsidP="002344A2">
            <w:pPr>
              <w:pStyle w:val="ListParagraph"/>
              <w:numPr>
                <w:ilvl w:val="0"/>
                <w:numId w:val="1"/>
              </w:numPr>
              <w:spacing w:after="0" w:line="240" w:lineRule="auto"/>
              <w:rPr>
                <w:ins w:id="155" w:author="Melissa Stine" w:date="2023-06-29T14:42:00Z"/>
                <w:rFonts w:eastAsia="Times New Roman" w:cs="Calibri"/>
                <w:color w:val="000000"/>
              </w:rPr>
            </w:pPr>
            <w:ins w:id="156" w:author="Melissa Stine" w:date="2023-06-29T14:42:00Z">
              <w:r w:rsidRPr="00E46297">
                <w:rPr>
                  <w:rFonts w:eastAsia="Times New Roman" w:cs="Calibri"/>
                  <w:color w:val="000000"/>
                </w:rPr>
                <w:t>Nearby pump operating</w:t>
              </w:r>
            </w:ins>
          </w:p>
          <w:p w14:paraId="08D123B4" w14:textId="77777777" w:rsidR="002344A2" w:rsidRPr="00E46297" w:rsidRDefault="002344A2" w:rsidP="002344A2">
            <w:pPr>
              <w:pStyle w:val="ListParagraph"/>
              <w:numPr>
                <w:ilvl w:val="0"/>
                <w:numId w:val="1"/>
              </w:numPr>
              <w:spacing w:after="0" w:line="240" w:lineRule="auto"/>
              <w:rPr>
                <w:ins w:id="157" w:author="Melissa Stine" w:date="2023-06-29T14:42:00Z"/>
                <w:rFonts w:eastAsia="Times New Roman" w:cs="Calibri"/>
                <w:color w:val="000000"/>
              </w:rPr>
            </w:pPr>
            <w:ins w:id="158" w:author="Melissa Stine" w:date="2023-06-29T14:42:00Z">
              <w:r w:rsidRPr="00E46297">
                <w:rPr>
                  <w:rFonts w:eastAsia="Times New Roman" w:cs="Calibri"/>
                  <w:color w:val="000000"/>
                </w:rPr>
                <w:t>Casing leaking or wet</w:t>
              </w:r>
            </w:ins>
          </w:p>
          <w:p w14:paraId="5A535EC5" w14:textId="77777777" w:rsidR="002344A2" w:rsidRPr="00E46297" w:rsidRDefault="002344A2" w:rsidP="002344A2">
            <w:pPr>
              <w:pStyle w:val="ListParagraph"/>
              <w:numPr>
                <w:ilvl w:val="0"/>
                <w:numId w:val="1"/>
              </w:numPr>
              <w:spacing w:after="0" w:line="240" w:lineRule="auto"/>
              <w:rPr>
                <w:ins w:id="159" w:author="Melissa Stine" w:date="2023-06-29T14:42:00Z"/>
                <w:rFonts w:eastAsia="Times New Roman" w:cs="Calibri"/>
                <w:color w:val="000000"/>
              </w:rPr>
            </w:pPr>
            <w:ins w:id="160" w:author="Melissa Stine" w:date="2023-06-29T14:42:00Z">
              <w:r w:rsidRPr="00E46297">
                <w:rPr>
                  <w:rFonts w:eastAsia="Times New Roman" w:cs="Calibri"/>
                  <w:color w:val="000000"/>
                </w:rPr>
                <w:t xml:space="preserve">Pumped </w:t>
              </w:r>
              <w:proofErr w:type="gramStart"/>
              <w:r w:rsidRPr="00E46297">
                <w:rPr>
                  <w:rFonts w:eastAsia="Times New Roman" w:cs="Calibri"/>
                  <w:color w:val="000000"/>
                </w:rPr>
                <w:t>recently</w:t>
              </w:r>
              <w:proofErr w:type="gramEnd"/>
            </w:ins>
          </w:p>
          <w:p w14:paraId="4B67961D" w14:textId="77777777" w:rsidR="002344A2" w:rsidRPr="00E46297" w:rsidRDefault="002344A2" w:rsidP="002344A2">
            <w:pPr>
              <w:pStyle w:val="ListParagraph"/>
              <w:numPr>
                <w:ilvl w:val="0"/>
                <w:numId w:val="1"/>
              </w:numPr>
              <w:spacing w:after="0" w:line="240" w:lineRule="auto"/>
              <w:rPr>
                <w:ins w:id="161" w:author="Melissa Stine" w:date="2023-06-29T14:42:00Z"/>
                <w:rFonts w:eastAsia="Times New Roman" w:cs="Calibri"/>
                <w:color w:val="000000"/>
              </w:rPr>
            </w:pPr>
            <w:ins w:id="162" w:author="Melissa Stine" w:date="2023-06-29T14:42:00Z">
              <w:r w:rsidRPr="00E46297">
                <w:rPr>
                  <w:rFonts w:eastAsia="Times New Roman" w:cs="Calibri"/>
                  <w:color w:val="000000"/>
                </w:rPr>
                <w:t>Air or pressure gauge measurement</w:t>
              </w:r>
            </w:ins>
          </w:p>
          <w:p w14:paraId="5FF6BB9D" w14:textId="77777777" w:rsidR="002344A2" w:rsidRPr="00E46297" w:rsidRDefault="002344A2" w:rsidP="002344A2">
            <w:pPr>
              <w:pStyle w:val="ListParagraph"/>
              <w:numPr>
                <w:ilvl w:val="0"/>
                <w:numId w:val="1"/>
              </w:numPr>
              <w:spacing w:after="0" w:line="240" w:lineRule="auto"/>
              <w:rPr>
                <w:ins w:id="163" w:author="Melissa Stine" w:date="2023-06-29T14:42:00Z"/>
                <w:rFonts w:eastAsia="Times New Roman" w:cs="Calibri"/>
                <w:color w:val="000000"/>
              </w:rPr>
            </w:pPr>
            <w:ins w:id="164" w:author="Melissa Stine" w:date="2023-06-29T14:42:00Z">
              <w:r w:rsidRPr="00E46297">
                <w:rPr>
                  <w:rFonts w:eastAsia="Times New Roman" w:cs="Calibri"/>
                  <w:color w:val="000000"/>
                </w:rPr>
                <w:t>Other</w:t>
              </w:r>
            </w:ins>
          </w:p>
          <w:p w14:paraId="17885127" w14:textId="77777777" w:rsidR="002344A2" w:rsidRPr="00E46297" w:rsidRDefault="002344A2" w:rsidP="002344A2">
            <w:pPr>
              <w:pStyle w:val="ListParagraph"/>
              <w:numPr>
                <w:ilvl w:val="0"/>
                <w:numId w:val="1"/>
              </w:numPr>
              <w:spacing w:after="0" w:line="240" w:lineRule="auto"/>
              <w:rPr>
                <w:ins w:id="165" w:author="Melissa Stine" w:date="2023-06-29T14:42:00Z"/>
                <w:rFonts w:eastAsia="Times New Roman" w:cs="Calibri"/>
                <w:color w:val="000000"/>
              </w:rPr>
            </w:pPr>
            <w:ins w:id="166" w:author="Melissa Stine" w:date="2023-06-29T14:42:00Z">
              <w:r w:rsidRPr="00E46297">
                <w:rPr>
                  <w:rFonts w:eastAsia="Times New Roman" w:cs="Calibri"/>
                  <w:color w:val="000000"/>
                </w:rPr>
                <w:lastRenderedPageBreak/>
                <w:t>Recharge or surface water effects near well</w:t>
              </w:r>
            </w:ins>
          </w:p>
          <w:p w14:paraId="639DF3D9" w14:textId="77777777" w:rsidR="002344A2" w:rsidRPr="00E46297" w:rsidRDefault="002344A2" w:rsidP="002344A2">
            <w:pPr>
              <w:pStyle w:val="ListParagraph"/>
              <w:numPr>
                <w:ilvl w:val="0"/>
                <w:numId w:val="1"/>
              </w:numPr>
              <w:spacing w:after="0" w:line="240" w:lineRule="auto"/>
              <w:rPr>
                <w:ins w:id="167" w:author="Melissa Stine" w:date="2023-06-29T14:42:00Z"/>
                <w:rFonts w:eastAsia="Times New Roman" w:cs="Calibri"/>
                <w:color w:val="000000"/>
              </w:rPr>
            </w:pPr>
            <w:ins w:id="168" w:author="Melissa Stine" w:date="2023-06-29T14:42:00Z">
              <w:r w:rsidRPr="00E46297">
                <w:rPr>
                  <w:rFonts w:eastAsia="Times New Roman" w:cs="Calibri"/>
                  <w:color w:val="000000"/>
                </w:rPr>
                <w:t>Oil or foreign substance in casing</w:t>
              </w:r>
            </w:ins>
          </w:p>
          <w:p w14:paraId="3DA0ABE4" w14:textId="77777777" w:rsidR="002344A2" w:rsidRPr="00E46297" w:rsidRDefault="002344A2" w:rsidP="002344A2">
            <w:pPr>
              <w:pStyle w:val="ListParagraph"/>
              <w:numPr>
                <w:ilvl w:val="0"/>
                <w:numId w:val="1"/>
              </w:numPr>
              <w:spacing w:after="0" w:line="240" w:lineRule="auto"/>
              <w:rPr>
                <w:ins w:id="169" w:author="Melissa Stine" w:date="2023-06-29T14:42:00Z"/>
                <w:rFonts w:eastAsia="Times New Roman" w:cs="Calibri"/>
                <w:color w:val="000000"/>
              </w:rPr>
            </w:pPr>
            <w:ins w:id="170" w:author="Melissa Stine" w:date="2023-06-29T14:42:00Z">
              <w:r w:rsidRPr="00E46297">
                <w:rPr>
                  <w:rFonts w:eastAsia="Times New Roman" w:cs="Calibri"/>
                  <w:color w:val="000000"/>
                </w:rPr>
                <w:t>Acoustical sounder</w:t>
              </w:r>
            </w:ins>
          </w:p>
          <w:p w14:paraId="57EF1E6C" w14:textId="77777777" w:rsidR="002344A2" w:rsidRPr="00E46297" w:rsidRDefault="002344A2" w:rsidP="002344A2">
            <w:pPr>
              <w:pStyle w:val="ListParagraph"/>
              <w:numPr>
                <w:ilvl w:val="0"/>
                <w:numId w:val="1"/>
              </w:numPr>
              <w:spacing w:after="0" w:line="240" w:lineRule="auto"/>
              <w:rPr>
                <w:ins w:id="171" w:author="Melissa Stine" w:date="2023-06-29T14:42:00Z"/>
                <w:rFonts w:eastAsia="Times New Roman" w:cs="Calibri"/>
                <w:color w:val="000000"/>
              </w:rPr>
            </w:pPr>
            <w:ins w:id="172" w:author="Melissa Stine" w:date="2023-06-29T14:42:00Z">
              <w:r w:rsidRPr="00E46297">
                <w:rPr>
                  <w:rFonts w:eastAsia="Times New Roman" w:cs="Calibri"/>
                  <w:color w:val="000000"/>
                </w:rPr>
                <w:t>Recently flowing</w:t>
              </w:r>
            </w:ins>
          </w:p>
          <w:p w14:paraId="0B6EF1D9" w14:textId="77777777" w:rsidR="002344A2" w:rsidRPr="00E46297" w:rsidRDefault="002344A2" w:rsidP="002344A2">
            <w:pPr>
              <w:pStyle w:val="ListParagraph"/>
              <w:numPr>
                <w:ilvl w:val="0"/>
                <w:numId w:val="1"/>
              </w:numPr>
              <w:spacing w:after="0" w:line="240" w:lineRule="auto"/>
              <w:rPr>
                <w:ins w:id="173" w:author="Melissa Stine" w:date="2023-06-29T14:42:00Z"/>
                <w:rFonts w:eastAsia="Times New Roman" w:cs="Calibri"/>
                <w:color w:val="000000"/>
              </w:rPr>
            </w:pPr>
            <w:ins w:id="174" w:author="Melissa Stine" w:date="2023-06-29T14:42:00Z">
              <w:r w:rsidRPr="00E46297">
                <w:rPr>
                  <w:rFonts w:eastAsia="Times New Roman" w:cs="Calibri"/>
                  <w:color w:val="000000"/>
                </w:rPr>
                <w:t>Flowing</w:t>
              </w:r>
            </w:ins>
          </w:p>
          <w:p w14:paraId="3A40D8CA" w14:textId="77777777" w:rsidR="002344A2" w:rsidRPr="00E46297" w:rsidRDefault="002344A2" w:rsidP="002344A2">
            <w:pPr>
              <w:pStyle w:val="ListParagraph"/>
              <w:numPr>
                <w:ilvl w:val="0"/>
                <w:numId w:val="1"/>
              </w:numPr>
              <w:spacing w:after="0" w:line="240" w:lineRule="auto"/>
              <w:rPr>
                <w:ins w:id="175" w:author="Melissa Stine" w:date="2023-06-29T14:42:00Z"/>
                <w:rFonts w:eastAsia="Times New Roman" w:cs="Calibri"/>
                <w:color w:val="000000"/>
              </w:rPr>
            </w:pPr>
            <w:ins w:id="176" w:author="Melissa Stine" w:date="2023-06-29T14:42:00Z">
              <w:r w:rsidRPr="00E46297">
                <w:rPr>
                  <w:rFonts w:eastAsia="Times New Roman" w:cs="Calibri"/>
                  <w:color w:val="000000"/>
                </w:rPr>
                <w:t>Nearby flowing</w:t>
              </w:r>
            </w:ins>
          </w:p>
          <w:p w14:paraId="64C997BF" w14:textId="77777777" w:rsidR="002344A2" w:rsidRPr="00E46297" w:rsidRDefault="002344A2" w:rsidP="002344A2">
            <w:pPr>
              <w:pStyle w:val="ListParagraph"/>
              <w:numPr>
                <w:ilvl w:val="0"/>
                <w:numId w:val="1"/>
              </w:numPr>
              <w:spacing w:after="0" w:line="240" w:lineRule="auto"/>
              <w:rPr>
                <w:ins w:id="177" w:author="Melissa Stine" w:date="2023-06-29T14:42:00Z"/>
                <w:rFonts w:eastAsia="Times New Roman" w:cs="Calibri"/>
                <w:color w:val="000000"/>
              </w:rPr>
            </w:pPr>
            <w:ins w:id="178" w:author="Melissa Stine" w:date="2023-06-29T14:42:00Z">
              <w:r w:rsidRPr="00E46297">
                <w:rPr>
                  <w:rFonts w:eastAsia="Times New Roman" w:cs="Calibri"/>
                  <w:color w:val="000000"/>
                </w:rPr>
                <w:t xml:space="preserve">Nearby recently </w:t>
              </w:r>
              <w:proofErr w:type="gramStart"/>
              <w:r w:rsidRPr="00E46297">
                <w:rPr>
                  <w:rFonts w:eastAsia="Times New Roman" w:cs="Calibri"/>
                  <w:color w:val="000000"/>
                </w:rPr>
                <w:t>flowing</w:t>
              </w:r>
              <w:proofErr w:type="gramEnd"/>
            </w:ins>
          </w:p>
          <w:p w14:paraId="24CF567A" w14:textId="77777777" w:rsidR="002344A2" w:rsidRPr="00E46297" w:rsidRDefault="002344A2" w:rsidP="002344A2">
            <w:pPr>
              <w:pStyle w:val="ListParagraph"/>
              <w:numPr>
                <w:ilvl w:val="0"/>
                <w:numId w:val="1"/>
              </w:numPr>
              <w:spacing w:after="0" w:line="240" w:lineRule="auto"/>
              <w:rPr>
                <w:ins w:id="179" w:author="Melissa Stine" w:date="2023-06-29T14:42:00Z"/>
                <w:rFonts w:eastAsia="Times New Roman" w:cs="Calibri"/>
                <w:color w:val="000000"/>
              </w:rPr>
            </w:pPr>
            <w:ins w:id="180" w:author="Melissa Stine" w:date="2023-06-29T14:42:00Z">
              <w:r w:rsidRPr="002344A2">
                <w:rPr>
                  <w:rFonts w:eastAsia="Times New Roman" w:cstheme="minorHAnsi"/>
                  <w:color w:val="000000"/>
                </w:rPr>
                <w:t>Dry</w:t>
              </w:r>
            </w:ins>
          </w:p>
          <w:p w14:paraId="413542DD" w14:textId="77777777" w:rsidR="002344A2" w:rsidRPr="002344A2" w:rsidRDefault="002344A2" w:rsidP="002344A2">
            <w:pPr>
              <w:pStyle w:val="ListParagraph"/>
              <w:numPr>
                <w:ilvl w:val="0"/>
                <w:numId w:val="1"/>
              </w:numPr>
              <w:spacing w:after="0" w:line="240" w:lineRule="auto"/>
              <w:rPr>
                <w:ins w:id="181" w:author="Melissa Stine" w:date="2023-06-29T14:42:00Z"/>
                <w:rFonts w:eastAsia="Times New Roman" w:cstheme="minorHAnsi"/>
                <w:color w:val="000000"/>
              </w:rPr>
            </w:pPr>
            <w:ins w:id="182" w:author="Melissa Stine" w:date="2023-06-29T14:42:00Z">
              <w:r w:rsidRPr="002344A2">
                <w:rPr>
                  <w:rFonts w:eastAsia="Times New Roman" w:cstheme="minorHAnsi"/>
                  <w:color w:val="000000"/>
                </w:rPr>
                <w:t>Injector site monitor</w:t>
              </w:r>
            </w:ins>
          </w:p>
          <w:p w14:paraId="3352E922" w14:textId="77777777" w:rsidR="002344A2" w:rsidRPr="002344A2" w:rsidRDefault="002344A2" w:rsidP="002344A2">
            <w:pPr>
              <w:pStyle w:val="ListParagraph"/>
              <w:numPr>
                <w:ilvl w:val="0"/>
                <w:numId w:val="1"/>
              </w:numPr>
              <w:spacing w:after="0" w:line="240" w:lineRule="auto"/>
              <w:rPr>
                <w:ins w:id="183" w:author="Melissa Stine" w:date="2023-06-29T14:42:00Z"/>
                <w:rFonts w:eastAsia="Times New Roman" w:cstheme="minorHAnsi"/>
                <w:color w:val="000000"/>
              </w:rPr>
            </w:pPr>
            <w:ins w:id="184" w:author="Melissa Stine" w:date="2023-06-29T14:42:00Z">
              <w:r w:rsidRPr="002344A2">
                <w:rPr>
                  <w:rFonts w:eastAsia="Times New Roman" w:cstheme="minorHAnsi"/>
                  <w:color w:val="000000"/>
                </w:rPr>
                <w:t>Injector site monitor</w:t>
              </w:r>
            </w:ins>
          </w:p>
          <w:p w14:paraId="0EC696D2" w14:textId="77777777" w:rsidR="002344A2" w:rsidRPr="002344A2" w:rsidRDefault="002344A2" w:rsidP="002344A2">
            <w:pPr>
              <w:pStyle w:val="ListParagraph"/>
              <w:numPr>
                <w:ilvl w:val="0"/>
                <w:numId w:val="1"/>
              </w:numPr>
              <w:spacing w:after="0" w:line="240" w:lineRule="auto"/>
              <w:rPr>
                <w:ins w:id="185" w:author="Melissa Stine" w:date="2023-06-29T14:42:00Z"/>
                <w:rFonts w:eastAsia="Times New Roman" w:cstheme="minorHAnsi"/>
                <w:color w:val="000000"/>
              </w:rPr>
            </w:pPr>
            <w:ins w:id="186" w:author="Melissa Stine" w:date="2023-06-29T14:42:00Z">
              <w:r w:rsidRPr="002344A2">
                <w:rPr>
                  <w:rFonts w:eastAsia="Times New Roman" w:cstheme="minorHAnsi"/>
                  <w:color w:val="000000"/>
                </w:rPr>
                <w:t>Plugged</w:t>
              </w:r>
            </w:ins>
          </w:p>
          <w:p w14:paraId="7394A51E" w14:textId="77777777" w:rsidR="002344A2" w:rsidRPr="002344A2" w:rsidRDefault="002344A2" w:rsidP="002344A2">
            <w:pPr>
              <w:pStyle w:val="ListParagraph"/>
              <w:numPr>
                <w:ilvl w:val="0"/>
                <w:numId w:val="1"/>
              </w:numPr>
              <w:spacing w:after="0" w:line="240" w:lineRule="auto"/>
              <w:rPr>
                <w:ins w:id="187" w:author="Melissa Stine" w:date="2023-06-29T14:42:00Z"/>
                <w:rFonts w:eastAsia="Times New Roman" w:cstheme="minorHAnsi"/>
                <w:color w:val="000000"/>
              </w:rPr>
            </w:pPr>
            <w:ins w:id="188" w:author="Melissa Stine" w:date="2023-06-29T14:42:00Z">
              <w:r w:rsidRPr="002344A2">
                <w:rPr>
                  <w:rFonts w:eastAsia="Times New Roman" w:cstheme="minorHAnsi"/>
                  <w:color w:val="000000"/>
                </w:rPr>
                <w:t xml:space="preserve">Measurement </w:t>
              </w:r>
              <w:proofErr w:type="gramStart"/>
              <w:r w:rsidRPr="002344A2">
                <w:rPr>
                  <w:rFonts w:eastAsia="Times New Roman" w:cstheme="minorHAnsi"/>
                  <w:color w:val="000000"/>
                </w:rPr>
                <w:t>discontinued</w:t>
              </w:r>
              <w:proofErr w:type="gramEnd"/>
            </w:ins>
          </w:p>
          <w:p w14:paraId="288F5DE5" w14:textId="77777777" w:rsidR="002344A2" w:rsidRPr="002344A2" w:rsidRDefault="002344A2" w:rsidP="002344A2">
            <w:pPr>
              <w:pStyle w:val="ListParagraph"/>
              <w:numPr>
                <w:ilvl w:val="0"/>
                <w:numId w:val="1"/>
              </w:numPr>
              <w:spacing w:after="0" w:line="240" w:lineRule="auto"/>
              <w:rPr>
                <w:ins w:id="189" w:author="Melissa Stine" w:date="2023-06-29T14:42:00Z"/>
                <w:rFonts w:eastAsia="Times New Roman" w:cstheme="minorHAnsi"/>
                <w:color w:val="000000"/>
              </w:rPr>
            </w:pPr>
            <w:ins w:id="190" w:author="Melissa Stine" w:date="2023-06-29T14:42:00Z">
              <w:r w:rsidRPr="002344A2">
                <w:rPr>
                  <w:rFonts w:eastAsia="Times New Roman" w:cstheme="minorHAnsi"/>
                  <w:color w:val="000000"/>
                </w:rPr>
                <w:t>Obstruction</w:t>
              </w:r>
            </w:ins>
          </w:p>
          <w:p w14:paraId="1F11E68C" w14:textId="77777777" w:rsidR="002344A2" w:rsidRPr="002344A2" w:rsidRDefault="002344A2" w:rsidP="002344A2">
            <w:pPr>
              <w:pStyle w:val="ListParagraph"/>
              <w:numPr>
                <w:ilvl w:val="0"/>
                <w:numId w:val="1"/>
              </w:numPr>
              <w:spacing w:after="0" w:line="240" w:lineRule="auto"/>
              <w:rPr>
                <w:ins w:id="191" w:author="Melissa Stine" w:date="2023-06-29T14:42:00Z"/>
                <w:rFonts w:eastAsia="Times New Roman" w:cstheme="minorHAnsi"/>
                <w:color w:val="000000"/>
              </w:rPr>
            </w:pPr>
            <w:ins w:id="192" w:author="Melissa Stine" w:date="2023-06-29T14:42:00Z">
              <w:r w:rsidRPr="002344A2">
                <w:rPr>
                  <w:rFonts w:eastAsia="Times New Roman" w:cstheme="minorHAnsi"/>
                  <w:color w:val="000000"/>
                </w:rPr>
                <w:t xml:space="preserve">Nearby recently </w:t>
              </w:r>
              <w:proofErr w:type="gramStart"/>
              <w:r w:rsidRPr="002344A2">
                <w:rPr>
                  <w:rFonts w:eastAsia="Times New Roman" w:cstheme="minorHAnsi"/>
                  <w:color w:val="000000"/>
                </w:rPr>
                <w:t>pumped</w:t>
              </w:r>
              <w:proofErr w:type="gramEnd"/>
            </w:ins>
          </w:p>
          <w:p w14:paraId="0CC63FDC" w14:textId="77777777" w:rsidR="002344A2" w:rsidRPr="002344A2" w:rsidRDefault="002344A2" w:rsidP="002344A2">
            <w:pPr>
              <w:pStyle w:val="ListParagraph"/>
              <w:numPr>
                <w:ilvl w:val="0"/>
                <w:numId w:val="1"/>
              </w:numPr>
              <w:spacing w:after="0" w:line="240" w:lineRule="auto"/>
              <w:rPr>
                <w:ins w:id="193" w:author="Melissa Stine" w:date="2023-06-29T14:42:00Z"/>
                <w:rFonts w:eastAsia="Times New Roman" w:cstheme="minorHAnsi"/>
                <w:color w:val="000000"/>
              </w:rPr>
            </w:pPr>
            <w:ins w:id="194" w:author="Melissa Stine" w:date="2023-06-29T14:42:00Z">
              <w:r w:rsidRPr="002344A2">
                <w:rPr>
                  <w:rFonts w:eastAsia="Times New Roman" w:cstheme="minorHAnsi"/>
                  <w:color w:val="000000"/>
                </w:rPr>
                <w:t>Foreign substance</w:t>
              </w:r>
            </w:ins>
          </w:p>
          <w:p w14:paraId="2C8C9AD6" w14:textId="77777777" w:rsidR="002344A2" w:rsidRPr="002344A2" w:rsidRDefault="002344A2" w:rsidP="002344A2">
            <w:pPr>
              <w:pStyle w:val="ListParagraph"/>
              <w:numPr>
                <w:ilvl w:val="0"/>
                <w:numId w:val="1"/>
              </w:numPr>
              <w:spacing w:after="0" w:line="240" w:lineRule="auto"/>
              <w:rPr>
                <w:ins w:id="195" w:author="Melissa Stine" w:date="2023-06-29T14:42:00Z"/>
                <w:rFonts w:eastAsia="Times New Roman" w:cstheme="minorHAnsi"/>
                <w:color w:val="000000"/>
              </w:rPr>
            </w:pPr>
            <w:ins w:id="196" w:author="Melissa Stine" w:date="2023-06-29T14:42:00Z">
              <w:r w:rsidRPr="002344A2">
                <w:rPr>
                  <w:rFonts w:eastAsia="Times New Roman" w:cstheme="minorHAnsi"/>
                  <w:color w:val="000000"/>
                </w:rPr>
                <w:t xml:space="preserve">Well </w:t>
              </w:r>
              <w:proofErr w:type="gramStart"/>
              <w:r w:rsidRPr="002344A2">
                <w:rPr>
                  <w:rFonts w:eastAsia="Times New Roman" w:cstheme="minorHAnsi"/>
                  <w:color w:val="000000"/>
                </w:rPr>
                <w:t>destroyed</w:t>
              </w:r>
              <w:proofErr w:type="gramEnd"/>
            </w:ins>
          </w:p>
          <w:p w14:paraId="779D4775" w14:textId="77777777" w:rsidR="002344A2" w:rsidRPr="002344A2" w:rsidRDefault="002344A2" w:rsidP="002344A2">
            <w:pPr>
              <w:pStyle w:val="ListParagraph"/>
              <w:numPr>
                <w:ilvl w:val="0"/>
                <w:numId w:val="1"/>
              </w:numPr>
              <w:spacing w:after="0" w:line="240" w:lineRule="auto"/>
              <w:rPr>
                <w:ins w:id="197" w:author="Melissa Stine" w:date="2023-06-29T14:42:00Z"/>
                <w:rFonts w:eastAsia="Times New Roman" w:cstheme="minorHAnsi"/>
                <w:color w:val="000000"/>
              </w:rPr>
            </w:pPr>
            <w:ins w:id="198" w:author="Melissa Stine" w:date="2023-06-29T14:42:00Z">
              <w:r w:rsidRPr="002344A2">
                <w:rPr>
                  <w:rFonts w:eastAsia="Times New Roman" w:cstheme="minorHAnsi"/>
                  <w:color w:val="000000"/>
                </w:rPr>
                <w:t>Surface water effects</w:t>
              </w:r>
            </w:ins>
          </w:p>
          <w:p w14:paraId="02E57249" w14:textId="468857CE" w:rsidR="000D20AA" w:rsidRPr="00E46297" w:rsidRDefault="002344A2" w:rsidP="00E46297">
            <w:pPr>
              <w:pStyle w:val="ListParagraph"/>
              <w:numPr>
                <w:ilvl w:val="0"/>
                <w:numId w:val="1"/>
              </w:numPr>
              <w:spacing w:after="0" w:line="240" w:lineRule="auto"/>
              <w:rPr>
                <w:rFonts w:eastAsia="Times New Roman" w:cstheme="minorHAnsi"/>
                <w:color w:val="000000"/>
              </w:rPr>
            </w:pPr>
            <w:ins w:id="199" w:author="Melissa Stine" w:date="2023-06-29T14:42:00Z">
              <w:r w:rsidRPr="00E46297">
                <w:rPr>
                  <w:rFonts w:eastAsia="Times New Roman" w:cstheme="minorHAnsi"/>
                  <w:color w:val="000000"/>
                </w:rPr>
                <w:t>Blank – static</w:t>
              </w:r>
            </w:ins>
            <w:del w:id="200" w:author="Melissa Stine" w:date="2023-05-22T14:38:00Z">
              <w:r w:rsidR="000D20AA" w:rsidRPr="00E46297" w:rsidDel="008536F1">
                <w:rPr>
                  <w:rFonts w:eastAsia="Times New Roman" w:cs="Jacobs Chronos"/>
                  <w:color w:val="000000"/>
                </w:rPr>
                <w:delText>Includes a list of options to select from.</w:delText>
              </w:r>
            </w:del>
          </w:p>
        </w:tc>
        <w:tc>
          <w:tcPr>
            <w:tcW w:w="2605" w:type="dxa"/>
            <w:shd w:val="clear" w:color="auto" w:fill="auto"/>
            <w:vAlign w:val="center"/>
            <w:hideMark/>
          </w:tcPr>
          <w:p w14:paraId="56C2348C" w14:textId="77777777" w:rsidR="000D20AA" w:rsidRDefault="000D20AA" w:rsidP="000D20AA">
            <w:pPr>
              <w:spacing w:after="0" w:line="240" w:lineRule="auto"/>
              <w:rPr>
                <w:ins w:id="201" w:author="Melissa Stine" w:date="2023-06-23T11:38:00Z"/>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lastRenderedPageBreak/>
              <w:t>Questionable Measurement Type Code</w:t>
            </w:r>
            <w:r w:rsidRPr="004D72B3">
              <w:rPr>
                <w:rFonts w:ascii="Jacobs Chronos" w:eastAsia="Times New Roman" w:hAnsi="Jacobs Chronos" w:cs="Jacobs Chronos"/>
                <w:color w:val="000000"/>
                <w:kern w:val="0"/>
                <w14:ligatures w14:val="none"/>
              </w:rPr>
              <w:t xml:space="preserve"> - type/code to explain why a measurement is </w:t>
            </w:r>
            <w:proofErr w:type="gramStart"/>
            <w:r w:rsidRPr="004D72B3">
              <w:rPr>
                <w:rFonts w:ascii="Jacobs Chronos" w:eastAsia="Times New Roman" w:hAnsi="Jacobs Chronos" w:cs="Jacobs Chronos"/>
                <w:color w:val="000000"/>
                <w:kern w:val="0"/>
                <w14:ligatures w14:val="none"/>
              </w:rPr>
              <w:t>questionable</w:t>
            </w:r>
            <w:proofErr w:type="gramEnd"/>
          </w:p>
          <w:p w14:paraId="0B1ED15E" w14:textId="77777777" w:rsidR="000D20AA" w:rsidRDefault="000D20AA" w:rsidP="000D20AA">
            <w:pPr>
              <w:spacing w:after="0" w:line="240" w:lineRule="auto"/>
              <w:rPr>
                <w:ins w:id="202" w:author="Melissa Stine" w:date="2023-06-23T11:38:00Z"/>
                <w:rFonts w:ascii="Jacobs Chronos" w:eastAsia="Times New Roman" w:hAnsi="Jacobs Chronos" w:cs="Jacobs Chronos"/>
                <w:color w:val="000000"/>
                <w:kern w:val="0"/>
                <w14:ligatures w14:val="none"/>
              </w:rPr>
            </w:pPr>
            <w:ins w:id="203" w:author="Melissa Stine" w:date="2023-06-23T11:38:00Z">
              <w:r w:rsidRPr="005709FD">
                <w:rPr>
                  <w:rFonts w:ascii="Jacobs Chronos" w:eastAsia="Times New Roman" w:hAnsi="Jacobs Chronos" w:cs="Jacobs Chronos"/>
                  <w:color w:val="000000"/>
                  <w:kern w:val="0"/>
                  <w14:ligatures w14:val="none"/>
                </w:rPr>
                <w:t>0 - Caved or deepened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1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Pumping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2 - Nearby pump operating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3 - Casing leaking or wet</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4 - Pumped recently</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5 - Air or pressure gauge measurement</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6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Other</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7 - Recharge or surface water effects near well</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8 - Oil or </w:t>
              </w:r>
              <w:r w:rsidRPr="005709FD">
                <w:rPr>
                  <w:rFonts w:ascii="Jacobs Chronos" w:eastAsia="Times New Roman" w:hAnsi="Jacobs Chronos" w:cs="Jacobs Chronos"/>
                  <w:color w:val="000000"/>
                  <w:kern w:val="0"/>
                  <w14:ligatures w14:val="none"/>
                </w:rPr>
                <w:lastRenderedPageBreak/>
                <w:t>foreign substance in casing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9 - Acoustical sounder</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E - Recently flowing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F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Flowing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G - Nearby flowing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H - Nearby recently flowing</w:t>
              </w:r>
            </w:ins>
          </w:p>
          <w:p w14:paraId="375E0D8C"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p>
        </w:tc>
        <w:tc>
          <w:tcPr>
            <w:tcW w:w="3410" w:type="dxa"/>
            <w:shd w:val="clear" w:color="auto" w:fill="auto"/>
            <w:vAlign w:val="center"/>
            <w:hideMark/>
          </w:tcPr>
          <w:p w14:paraId="0807512F" w14:textId="77777777" w:rsidR="000D20AA" w:rsidRDefault="000D20AA" w:rsidP="000D20AA">
            <w:pPr>
              <w:spacing w:after="0" w:line="240" w:lineRule="auto"/>
              <w:rPr>
                <w:ins w:id="204" w:author="Melissa Stine" w:date="2023-06-23T11:38:00Z"/>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lastRenderedPageBreak/>
              <w:t>QM Code</w:t>
            </w:r>
            <w:r w:rsidRPr="004D72B3">
              <w:rPr>
                <w:rFonts w:ascii="Jacobs Chronos" w:eastAsia="Times New Roman" w:hAnsi="Jacobs Chronos" w:cs="Jacobs Chronos"/>
                <w:color w:val="000000"/>
                <w:kern w:val="0"/>
                <w14:ligatures w14:val="none"/>
              </w:rPr>
              <w:t xml:space="preserve"> - code to explain why a measurement is </w:t>
            </w:r>
            <w:proofErr w:type="gramStart"/>
            <w:r w:rsidRPr="004D72B3">
              <w:rPr>
                <w:rFonts w:ascii="Jacobs Chronos" w:eastAsia="Times New Roman" w:hAnsi="Jacobs Chronos" w:cs="Jacobs Chronos"/>
                <w:color w:val="000000"/>
                <w:kern w:val="0"/>
                <w14:ligatures w14:val="none"/>
              </w:rPr>
              <w:t>questionable</w:t>
            </w:r>
            <w:proofErr w:type="gramEnd"/>
          </w:p>
          <w:p w14:paraId="2F91777C" w14:textId="77777777" w:rsidR="000D20AA" w:rsidRDefault="000D20AA" w:rsidP="000D20AA">
            <w:pPr>
              <w:spacing w:after="0" w:line="240" w:lineRule="auto"/>
              <w:rPr>
                <w:ins w:id="205" w:author="Melissa Stine" w:date="2023-06-23T11:38:00Z"/>
                <w:rFonts w:ascii="Jacobs Chronos" w:eastAsia="Times New Roman" w:hAnsi="Jacobs Chronos" w:cs="Jacobs Chronos"/>
                <w:color w:val="000000"/>
                <w:kern w:val="0"/>
                <w14:ligatures w14:val="none"/>
              </w:rPr>
            </w:pPr>
            <w:ins w:id="206" w:author="Melissa Stine" w:date="2023-06-23T11:38:00Z">
              <w:r w:rsidRPr="005709FD">
                <w:rPr>
                  <w:rFonts w:ascii="Jacobs Chronos" w:eastAsia="Times New Roman" w:hAnsi="Jacobs Chronos" w:cs="Jacobs Chronos"/>
                  <w:color w:val="000000"/>
                  <w:kern w:val="0"/>
                  <w14:ligatures w14:val="none"/>
                </w:rPr>
                <w:t>0 - Caved or deepened</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1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Pumping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2 - Nearby pump operating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3 - Casing leaking or wet</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4 - Pumped recently</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5 - Air or pressure gauge measurement</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6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Other</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7 - Recharge or surface water effects near well</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8 - Oil or foreign substance in casing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9 - Acoustical sounder</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E - Recently flowing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 xml:space="preserve">F </w:t>
              </w:r>
              <w:r>
                <w:rPr>
                  <w:rFonts w:ascii="Jacobs Chronos" w:eastAsia="Times New Roman" w:hAnsi="Jacobs Chronos" w:cs="Jacobs Chronos"/>
                  <w:color w:val="000000"/>
                  <w:kern w:val="0"/>
                  <w14:ligatures w14:val="none"/>
                </w:rPr>
                <w:t>–</w:t>
              </w:r>
              <w:r w:rsidRPr="005709FD">
                <w:rPr>
                  <w:rFonts w:ascii="Jacobs Chronos" w:eastAsia="Times New Roman" w:hAnsi="Jacobs Chronos" w:cs="Jacobs Chronos"/>
                  <w:color w:val="000000"/>
                  <w:kern w:val="0"/>
                  <w14:ligatures w14:val="none"/>
                </w:rPr>
                <w:t xml:space="preserve"> Flowing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G - Nearby flowing</w:t>
              </w:r>
              <w:r>
                <w:rPr>
                  <w:rFonts w:ascii="Jacobs Chronos" w:eastAsia="Times New Roman" w:hAnsi="Jacobs Chronos" w:cs="Jacobs Chronos"/>
                  <w:color w:val="000000"/>
                  <w:kern w:val="0"/>
                  <w14:ligatures w14:val="none"/>
                </w:rPr>
                <w:t xml:space="preserve">, </w:t>
              </w:r>
              <w:r w:rsidRPr="005709FD">
                <w:rPr>
                  <w:rFonts w:ascii="Jacobs Chronos" w:eastAsia="Times New Roman" w:hAnsi="Jacobs Chronos" w:cs="Jacobs Chronos"/>
                  <w:color w:val="000000"/>
                  <w:kern w:val="0"/>
                  <w14:ligatures w14:val="none"/>
                </w:rPr>
                <w:t>H - Nearby recently flowing</w:t>
              </w:r>
            </w:ins>
          </w:p>
          <w:p w14:paraId="2E3A8217"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p>
        </w:tc>
        <w:tc>
          <w:tcPr>
            <w:tcW w:w="3500" w:type="dxa"/>
            <w:shd w:val="clear" w:color="auto" w:fill="auto"/>
            <w:vAlign w:val="center"/>
            <w:hideMark/>
          </w:tcPr>
          <w:p w14:paraId="159D68C0"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678" w:type="dxa"/>
            <w:shd w:val="clear" w:color="auto" w:fill="auto"/>
            <w:vAlign w:val="center"/>
            <w:hideMark/>
          </w:tcPr>
          <w:p w14:paraId="1D5EA1B5" w14:textId="6EBF5E5F" w:rsidR="00E02568" w:rsidRDefault="00E02568" w:rsidP="000D20AA">
            <w:pPr>
              <w:spacing w:after="0" w:line="240" w:lineRule="auto"/>
              <w:rPr>
                <w:ins w:id="207" w:author="Melissa Stine" w:date="2023-06-29T14:11:00Z"/>
                <w:rFonts w:ascii="Jacobs Chronos" w:eastAsia="Times New Roman" w:hAnsi="Jacobs Chronos" w:cs="Jacobs Chronos"/>
                <w:color w:val="000000"/>
                <w:kern w:val="0"/>
                <w14:ligatures w14:val="none"/>
              </w:rPr>
            </w:pPr>
            <w:ins w:id="208" w:author="Melissa Stine" w:date="2023-06-29T14:11:00Z">
              <w:r>
                <w:rPr>
                  <w:rFonts w:ascii="Jacobs Chronos" w:eastAsia="Times New Roman" w:hAnsi="Jacobs Chronos" w:cs="Jacobs Chronos"/>
                  <w:b/>
                  <w:bCs/>
                  <w:color w:val="000000"/>
                  <w:kern w:val="0"/>
                  <w14:ligatures w14:val="none"/>
                </w:rPr>
                <w:t xml:space="preserve">Site Status for Water Level - </w:t>
              </w:r>
            </w:ins>
            <w:ins w:id="209" w:author="Melissa Stine" w:date="2023-06-29T14:26:00Z">
              <w:r w:rsidR="00B37FB2">
                <w:rPr>
                  <w:rFonts w:ascii="Jacobs Chronos" w:eastAsia="Times New Roman" w:hAnsi="Jacobs Chronos" w:cs="Jacobs Chronos"/>
                  <w:color w:val="000000"/>
                  <w:kern w:val="0"/>
                  <w14:ligatures w14:val="none"/>
                </w:rPr>
                <w:t>e</w:t>
              </w:r>
            </w:ins>
            <w:ins w:id="210" w:author="Melissa Stine" w:date="2023-06-29T14:25:00Z">
              <w:r w:rsidR="00B37FB2" w:rsidRPr="00C05EFA">
                <w:rPr>
                  <w:rFonts w:eastAsia="Times New Roman" w:cstheme="minorHAnsi"/>
                  <w:color w:val="000000"/>
                  <w:kern w:val="0"/>
                  <w14:ligatures w14:val="none"/>
                </w:rPr>
                <w:t>nter</w:t>
              </w:r>
              <w:r w:rsidR="00B37FB2" w:rsidRPr="0065225C">
                <w:rPr>
                  <w:rFonts w:eastAsia="Times New Roman" w:cstheme="minorHAnsi"/>
                  <w:color w:val="000000"/>
                  <w:kern w:val="0"/>
                  <w14:ligatures w14:val="none"/>
                </w:rPr>
                <w:t xml:space="preserve"> the code that best describes the status of the site or water level at the time the water level was measured. If no status is indicated, the reported water-level measurement is assumed to represent a static water level.</w:t>
              </w:r>
            </w:ins>
          </w:p>
          <w:p w14:paraId="7BD474E4" w14:textId="1CF9E127" w:rsidR="00E02568" w:rsidRDefault="00E02568" w:rsidP="000D20AA">
            <w:pPr>
              <w:spacing w:after="0" w:line="240" w:lineRule="auto"/>
              <w:rPr>
                <w:ins w:id="211" w:author="Melissa Stine" w:date="2023-06-29T14:11:00Z"/>
                <w:rFonts w:ascii="Jacobs Chronos" w:eastAsia="Times New Roman" w:hAnsi="Jacobs Chronos" w:cs="Jacobs Chronos"/>
                <w:color w:val="000000"/>
                <w:kern w:val="0"/>
                <w14:ligatures w14:val="none"/>
              </w:rPr>
            </w:pPr>
            <w:ins w:id="212" w:author="Melissa Stine" w:date="2023-06-29T14:11:00Z">
              <w:r>
                <w:rPr>
                  <w:rFonts w:ascii="Jacobs Chronos" w:eastAsia="Times New Roman" w:hAnsi="Jacobs Chronos" w:cs="Jacobs Chronos"/>
                  <w:color w:val="000000"/>
                  <w:kern w:val="0"/>
                  <w14:ligatures w14:val="none"/>
                </w:rPr>
                <w:t>D – dry</w:t>
              </w:r>
            </w:ins>
          </w:p>
          <w:p w14:paraId="1C3B0C73" w14:textId="77777777" w:rsidR="00E02568" w:rsidRDefault="00E02568" w:rsidP="000D20AA">
            <w:pPr>
              <w:spacing w:after="0" w:line="240" w:lineRule="auto"/>
              <w:rPr>
                <w:ins w:id="213" w:author="Melissa Stine" w:date="2023-06-29T14:11:00Z"/>
                <w:rFonts w:ascii="Jacobs Chronos" w:eastAsia="Times New Roman" w:hAnsi="Jacobs Chronos" w:cs="Jacobs Chronos"/>
                <w:color w:val="000000"/>
                <w:kern w:val="0"/>
                <w14:ligatures w14:val="none"/>
              </w:rPr>
            </w:pPr>
            <w:ins w:id="214" w:author="Melissa Stine" w:date="2023-06-29T14:11:00Z">
              <w:r>
                <w:rPr>
                  <w:rFonts w:ascii="Jacobs Chronos" w:eastAsia="Times New Roman" w:hAnsi="Jacobs Chronos" w:cs="Jacobs Chronos"/>
                  <w:color w:val="000000"/>
                  <w:kern w:val="0"/>
                  <w14:ligatures w14:val="none"/>
                </w:rPr>
                <w:t>E – recently flowing</w:t>
              </w:r>
            </w:ins>
          </w:p>
          <w:p w14:paraId="7262F0C1" w14:textId="1C42EC4C" w:rsidR="00E02568" w:rsidRDefault="00E02568" w:rsidP="000D20AA">
            <w:pPr>
              <w:spacing w:after="0" w:line="240" w:lineRule="auto"/>
              <w:rPr>
                <w:ins w:id="215" w:author="Melissa Stine" w:date="2023-06-29T14:11:00Z"/>
                <w:rFonts w:ascii="Jacobs Chronos" w:eastAsia="Times New Roman" w:hAnsi="Jacobs Chronos" w:cs="Jacobs Chronos"/>
                <w:color w:val="000000"/>
                <w:kern w:val="0"/>
                <w14:ligatures w14:val="none"/>
              </w:rPr>
            </w:pPr>
            <w:ins w:id="216" w:author="Melissa Stine" w:date="2023-06-29T14:11:00Z">
              <w:r>
                <w:rPr>
                  <w:rFonts w:ascii="Jacobs Chronos" w:eastAsia="Times New Roman" w:hAnsi="Jacobs Chronos" w:cs="Jacobs Chronos"/>
                  <w:color w:val="000000"/>
                  <w:kern w:val="0"/>
                  <w14:ligatures w14:val="none"/>
                </w:rPr>
                <w:t>F – flowing</w:t>
              </w:r>
            </w:ins>
          </w:p>
          <w:p w14:paraId="09747AB7" w14:textId="77777777" w:rsidR="00E02568" w:rsidRDefault="00E02568" w:rsidP="000D20AA">
            <w:pPr>
              <w:spacing w:after="0" w:line="240" w:lineRule="auto"/>
              <w:rPr>
                <w:ins w:id="217" w:author="Melissa Stine" w:date="2023-06-29T14:11:00Z"/>
                <w:rFonts w:ascii="Jacobs Chronos" w:eastAsia="Times New Roman" w:hAnsi="Jacobs Chronos" w:cs="Jacobs Chronos"/>
                <w:color w:val="000000"/>
                <w:kern w:val="0"/>
                <w14:ligatures w14:val="none"/>
              </w:rPr>
            </w:pPr>
            <w:ins w:id="218" w:author="Melissa Stine" w:date="2023-06-29T14:11:00Z">
              <w:r>
                <w:rPr>
                  <w:rFonts w:ascii="Jacobs Chronos" w:eastAsia="Times New Roman" w:hAnsi="Jacobs Chronos" w:cs="Jacobs Chronos"/>
                  <w:color w:val="000000"/>
                  <w:kern w:val="0"/>
                  <w14:ligatures w14:val="none"/>
                </w:rPr>
                <w:t>G – nearby flowing</w:t>
              </w:r>
            </w:ins>
          </w:p>
          <w:p w14:paraId="498259FE" w14:textId="77777777" w:rsidR="00E02568" w:rsidRDefault="00E02568" w:rsidP="000D20AA">
            <w:pPr>
              <w:spacing w:after="0" w:line="240" w:lineRule="auto"/>
              <w:rPr>
                <w:ins w:id="219" w:author="Melissa Stine" w:date="2023-06-29T14:12:00Z"/>
                <w:rFonts w:ascii="Jacobs Chronos" w:eastAsia="Times New Roman" w:hAnsi="Jacobs Chronos" w:cs="Jacobs Chronos"/>
                <w:color w:val="000000"/>
                <w:kern w:val="0"/>
                <w14:ligatures w14:val="none"/>
              </w:rPr>
            </w:pPr>
            <w:ins w:id="220" w:author="Melissa Stine" w:date="2023-06-29T14:11:00Z">
              <w:r>
                <w:rPr>
                  <w:rFonts w:ascii="Jacobs Chronos" w:eastAsia="Times New Roman" w:hAnsi="Jacobs Chronos" w:cs="Jacobs Chronos"/>
                  <w:color w:val="000000"/>
                  <w:kern w:val="0"/>
                  <w14:ligatures w14:val="none"/>
                </w:rPr>
                <w:t xml:space="preserve">H </w:t>
              </w:r>
            </w:ins>
            <w:ins w:id="221" w:author="Melissa Stine" w:date="2023-06-29T14:12:00Z">
              <w:r>
                <w:rPr>
                  <w:rFonts w:ascii="Jacobs Chronos" w:eastAsia="Times New Roman" w:hAnsi="Jacobs Chronos" w:cs="Jacobs Chronos"/>
                  <w:color w:val="000000"/>
                  <w:kern w:val="0"/>
                  <w14:ligatures w14:val="none"/>
                </w:rPr>
                <w:t>–</w:t>
              </w:r>
            </w:ins>
            <w:ins w:id="222" w:author="Melissa Stine" w:date="2023-06-29T14:11:00Z">
              <w:r>
                <w:rPr>
                  <w:rFonts w:ascii="Jacobs Chronos" w:eastAsia="Times New Roman" w:hAnsi="Jacobs Chronos" w:cs="Jacobs Chronos"/>
                  <w:color w:val="000000"/>
                  <w:kern w:val="0"/>
                  <w14:ligatures w14:val="none"/>
                </w:rPr>
                <w:t xml:space="preserve"> nearb</w:t>
              </w:r>
            </w:ins>
            <w:ins w:id="223" w:author="Melissa Stine" w:date="2023-06-29T14:12:00Z">
              <w:r>
                <w:rPr>
                  <w:rFonts w:ascii="Jacobs Chronos" w:eastAsia="Times New Roman" w:hAnsi="Jacobs Chronos" w:cs="Jacobs Chronos"/>
                  <w:color w:val="000000"/>
                  <w:kern w:val="0"/>
                  <w14:ligatures w14:val="none"/>
                </w:rPr>
                <w:t>y recently flowing</w:t>
              </w:r>
            </w:ins>
          </w:p>
          <w:p w14:paraId="4BE35807" w14:textId="77777777" w:rsidR="00E02568" w:rsidRDefault="00E02568" w:rsidP="000D20AA">
            <w:pPr>
              <w:spacing w:after="0" w:line="240" w:lineRule="auto"/>
              <w:rPr>
                <w:ins w:id="224" w:author="Melissa Stine" w:date="2023-06-29T14:12:00Z"/>
                <w:rFonts w:ascii="Jacobs Chronos" w:eastAsia="Times New Roman" w:hAnsi="Jacobs Chronos" w:cs="Jacobs Chronos"/>
                <w:color w:val="000000"/>
                <w:kern w:val="0"/>
                <w14:ligatures w14:val="none"/>
              </w:rPr>
            </w:pPr>
            <w:ins w:id="225" w:author="Melissa Stine" w:date="2023-06-29T14:12:00Z">
              <w:r>
                <w:rPr>
                  <w:rFonts w:ascii="Jacobs Chronos" w:eastAsia="Times New Roman" w:hAnsi="Jacobs Chronos" w:cs="Jacobs Chronos"/>
                  <w:color w:val="000000"/>
                  <w:kern w:val="0"/>
                  <w14:ligatures w14:val="none"/>
                </w:rPr>
                <w:t>I – injector site monitor</w:t>
              </w:r>
            </w:ins>
          </w:p>
          <w:p w14:paraId="7AACD23B" w14:textId="77777777" w:rsidR="00E02568" w:rsidRDefault="00E02568" w:rsidP="000D20AA">
            <w:pPr>
              <w:spacing w:after="0" w:line="240" w:lineRule="auto"/>
              <w:rPr>
                <w:ins w:id="226" w:author="Melissa Stine" w:date="2023-06-29T14:12:00Z"/>
                <w:rFonts w:ascii="Jacobs Chronos" w:eastAsia="Times New Roman" w:hAnsi="Jacobs Chronos" w:cs="Jacobs Chronos"/>
                <w:color w:val="000000"/>
                <w:kern w:val="0"/>
                <w14:ligatures w14:val="none"/>
              </w:rPr>
            </w:pPr>
            <w:ins w:id="227" w:author="Melissa Stine" w:date="2023-06-29T14:12:00Z">
              <w:r>
                <w:rPr>
                  <w:rFonts w:ascii="Jacobs Chronos" w:eastAsia="Times New Roman" w:hAnsi="Jacobs Chronos" w:cs="Jacobs Chronos"/>
                  <w:color w:val="000000"/>
                  <w:kern w:val="0"/>
                  <w14:ligatures w14:val="none"/>
                </w:rPr>
                <w:t>J – injector site monitor</w:t>
              </w:r>
            </w:ins>
          </w:p>
          <w:p w14:paraId="139ADB39" w14:textId="370EFCA1" w:rsidR="00E02568" w:rsidRDefault="00E02568" w:rsidP="000D20AA">
            <w:pPr>
              <w:spacing w:after="0" w:line="240" w:lineRule="auto"/>
              <w:rPr>
                <w:ins w:id="228" w:author="Melissa Stine" w:date="2023-06-29T14:12:00Z"/>
                <w:rFonts w:ascii="Jacobs Chronos" w:eastAsia="Times New Roman" w:hAnsi="Jacobs Chronos" w:cs="Jacobs Chronos"/>
                <w:color w:val="000000"/>
                <w:kern w:val="0"/>
                <w14:ligatures w14:val="none"/>
              </w:rPr>
            </w:pPr>
            <w:ins w:id="229" w:author="Melissa Stine" w:date="2023-06-29T14:12:00Z">
              <w:r>
                <w:rPr>
                  <w:rFonts w:ascii="Jacobs Chronos" w:eastAsia="Times New Roman" w:hAnsi="Jacobs Chronos" w:cs="Jacobs Chronos"/>
                  <w:color w:val="000000"/>
                  <w:kern w:val="0"/>
                  <w14:ligatures w14:val="none"/>
                </w:rPr>
                <w:t>M – plugged</w:t>
              </w:r>
            </w:ins>
          </w:p>
          <w:p w14:paraId="417434AA" w14:textId="77777777" w:rsidR="00E02568" w:rsidRDefault="00E02568" w:rsidP="000D20AA">
            <w:pPr>
              <w:spacing w:after="0" w:line="240" w:lineRule="auto"/>
              <w:rPr>
                <w:ins w:id="230" w:author="Melissa Stine" w:date="2023-06-29T14:12:00Z"/>
                <w:rFonts w:ascii="Jacobs Chronos" w:eastAsia="Times New Roman" w:hAnsi="Jacobs Chronos" w:cs="Jacobs Chronos"/>
                <w:color w:val="000000"/>
                <w:kern w:val="0"/>
                <w14:ligatures w14:val="none"/>
              </w:rPr>
            </w:pPr>
            <w:ins w:id="231" w:author="Melissa Stine" w:date="2023-06-29T14:12:00Z">
              <w:r>
                <w:rPr>
                  <w:rFonts w:ascii="Jacobs Chronos" w:eastAsia="Times New Roman" w:hAnsi="Jacobs Chronos" w:cs="Jacobs Chronos"/>
                  <w:color w:val="000000"/>
                  <w:kern w:val="0"/>
                  <w14:ligatures w14:val="none"/>
                </w:rPr>
                <w:lastRenderedPageBreak/>
                <w:t>N – measurement discontinued</w:t>
              </w:r>
            </w:ins>
          </w:p>
          <w:p w14:paraId="38F7D324" w14:textId="44579A6E" w:rsidR="00E02568" w:rsidRDefault="00E02568" w:rsidP="000D20AA">
            <w:pPr>
              <w:spacing w:after="0" w:line="240" w:lineRule="auto"/>
              <w:rPr>
                <w:ins w:id="232" w:author="Melissa Stine" w:date="2023-06-29T14:12:00Z"/>
                <w:rFonts w:ascii="Jacobs Chronos" w:eastAsia="Times New Roman" w:hAnsi="Jacobs Chronos" w:cs="Jacobs Chronos"/>
                <w:color w:val="000000"/>
                <w:kern w:val="0"/>
                <w14:ligatures w14:val="none"/>
              </w:rPr>
            </w:pPr>
            <w:ins w:id="233" w:author="Melissa Stine" w:date="2023-06-29T14:12:00Z">
              <w:r>
                <w:rPr>
                  <w:rFonts w:ascii="Jacobs Chronos" w:eastAsia="Times New Roman" w:hAnsi="Jacobs Chronos" w:cs="Jacobs Chronos"/>
                  <w:color w:val="000000"/>
                  <w:kern w:val="0"/>
                  <w14:ligatures w14:val="none"/>
                </w:rPr>
                <w:t>O – obstruction</w:t>
              </w:r>
            </w:ins>
          </w:p>
          <w:p w14:paraId="3D76F7E2" w14:textId="77777777" w:rsidR="00E02568" w:rsidRDefault="00E02568" w:rsidP="000D20AA">
            <w:pPr>
              <w:spacing w:after="0" w:line="240" w:lineRule="auto"/>
              <w:rPr>
                <w:ins w:id="234" w:author="Melissa Stine" w:date="2023-06-29T14:13:00Z"/>
                <w:rFonts w:ascii="Jacobs Chronos" w:eastAsia="Times New Roman" w:hAnsi="Jacobs Chronos" w:cs="Jacobs Chronos"/>
                <w:color w:val="000000"/>
                <w:kern w:val="0"/>
                <w14:ligatures w14:val="none"/>
              </w:rPr>
            </w:pPr>
            <w:ins w:id="235" w:author="Melissa Stine" w:date="2023-06-29T14:13:00Z">
              <w:r>
                <w:rPr>
                  <w:rFonts w:ascii="Jacobs Chronos" w:eastAsia="Times New Roman" w:hAnsi="Jacobs Chronos" w:cs="Jacobs Chronos"/>
                  <w:color w:val="000000"/>
                  <w:kern w:val="0"/>
                  <w14:ligatures w14:val="none"/>
                </w:rPr>
                <w:t>P -pumping</w:t>
              </w:r>
            </w:ins>
          </w:p>
          <w:p w14:paraId="3475AC44" w14:textId="77777777" w:rsidR="00E02568" w:rsidRDefault="00E02568" w:rsidP="000D20AA">
            <w:pPr>
              <w:spacing w:after="0" w:line="240" w:lineRule="auto"/>
              <w:rPr>
                <w:ins w:id="236" w:author="Melissa Stine" w:date="2023-06-29T14:13:00Z"/>
                <w:rFonts w:ascii="Jacobs Chronos" w:eastAsia="Times New Roman" w:hAnsi="Jacobs Chronos" w:cs="Jacobs Chronos"/>
                <w:color w:val="000000"/>
                <w:kern w:val="0"/>
                <w14:ligatures w14:val="none"/>
              </w:rPr>
            </w:pPr>
            <w:ins w:id="237" w:author="Melissa Stine" w:date="2023-06-29T14:13:00Z">
              <w:r>
                <w:rPr>
                  <w:rFonts w:ascii="Jacobs Chronos" w:eastAsia="Times New Roman" w:hAnsi="Jacobs Chronos" w:cs="Jacobs Chronos"/>
                  <w:color w:val="000000"/>
                  <w:kern w:val="0"/>
                  <w14:ligatures w14:val="none"/>
                </w:rPr>
                <w:t>R – recently pumped</w:t>
              </w:r>
            </w:ins>
          </w:p>
          <w:p w14:paraId="4725A3ED" w14:textId="77777777" w:rsidR="004E20BA" w:rsidRDefault="004E20BA" w:rsidP="000D20AA">
            <w:pPr>
              <w:spacing w:after="0" w:line="240" w:lineRule="auto"/>
              <w:rPr>
                <w:ins w:id="238" w:author="Melissa Stine" w:date="2023-06-29T14:13:00Z"/>
                <w:rFonts w:ascii="Jacobs Chronos" w:eastAsia="Times New Roman" w:hAnsi="Jacobs Chronos" w:cs="Jacobs Chronos"/>
                <w:color w:val="000000"/>
                <w:kern w:val="0"/>
                <w14:ligatures w14:val="none"/>
              </w:rPr>
            </w:pPr>
            <w:ins w:id="239" w:author="Melissa Stine" w:date="2023-06-29T14:13:00Z">
              <w:r>
                <w:rPr>
                  <w:rFonts w:ascii="Jacobs Chronos" w:eastAsia="Times New Roman" w:hAnsi="Jacobs Chronos" w:cs="Jacobs Chronos"/>
                  <w:color w:val="000000"/>
                  <w:kern w:val="0"/>
                  <w14:ligatures w14:val="none"/>
                </w:rPr>
                <w:t>S – nearby pumped</w:t>
              </w:r>
            </w:ins>
          </w:p>
          <w:p w14:paraId="2EE1A38B" w14:textId="77777777" w:rsidR="004E20BA" w:rsidRDefault="004E20BA" w:rsidP="000D20AA">
            <w:pPr>
              <w:spacing w:after="0" w:line="240" w:lineRule="auto"/>
              <w:rPr>
                <w:ins w:id="240" w:author="Melissa Stine" w:date="2023-06-29T14:13:00Z"/>
                <w:rFonts w:ascii="Jacobs Chronos" w:eastAsia="Times New Roman" w:hAnsi="Jacobs Chronos" w:cs="Jacobs Chronos"/>
                <w:color w:val="000000"/>
                <w:kern w:val="0"/>
                <w14:ligatures w14:val="none"/>
              </w:rPr>
            </w:pPr>
            <w:ins w:id="241" w:author="Melissa Stine" w:date="2023-06-29T14:13:00Z">
              <w:r>
                <w:rPr>
                  <w:rFonts w:ascii="Jacobs Chronos" w:eastAsia="Times New Roman" w:hAnsi="Jacobs Chronos" w:cs="Jacobs Chronos"/>
                  <w:color w:val="000000"/>
                  <w:kern w:val="0"/>
                  <w14:ligatures w14:val="none"/>
                </w:rPr>
                <w:t>T – nearby recently pumped</w:t>
              </w:r>
            </w:ins>
          </w:p>
          <w:p w14:paraId="0BEC7D75" w14:textId="77777777" w:rsidR="004E20BA" w:rsidRDefault="004E20BA" w:rsidP="000D20AA">
            <w:pPr>
              <w:spacing w:after="0" w:line="240" w:lineRule="auto"/>
              <w:rPr>
                <w:ins w:id="242" w:author="Melissa Stine" w:date="2023-06-29T14:13:00Z"/>
                <w:rFonts w:ascii="Jacobs Chronos" w:eastAsia="Times New Roman" w:hAnsi="Jacobs Chronos" w:cs="Jacobs Chronos"/>
                <w:color w:val="000000"/>
                <w:kern w:val="0"/>
                <w14:ligatures w14:val="none"/>
              </w:rPr>
            </w:pPr>
            <w:ins w:id="243" w:author="Melissa Stine" w:date="2023-06-29T14:13:00Z">
              <w:r>
                <w:rPr>
                  <w:rFonts w:ascii="Jacobs Chronos" w:eastAsia="Times New Roman" w:hAnsi="Jacobs Chronos" w:cs="Jacobs Chronos"/>
                  <w:color w:val="000000"/>
                  <w:kern w:val="0"/>
                  <w14:ligatures w14:val="none"/>
                </w:rPr>
                <w:t>V – foreign substance</w:t>
              </w:r>
            </w:ins>
          </w:p>
          <w:p w14:paraId="7E34AD89" w14:textId="77777777" w:rsidR="004E20BA" w:rsidRDefault="004E20BA" w:rsidP="000D20AA">
            <w:pPr>
              <w:spacing w:after="0" w:line="240" w:lineRule="auto"/>
              <w:rPr>
                <w:ins w:id="244" w:author="Melissa Stine" w:date="2023-06-29T14:13:00Z"/>
                <w:rFonts w:ascii="Jacobs Chronos" w:eastAsia="Times New Roman" w:hAnsi="Jacobs Chronos" w:cs="Jacobs Chronos"/>
                <w:color w:val="000000"/>
                <w:kern w:val="0"/>
                <w14:ligatures w14:val="none"/>
              </w:rPr>
            </w:pPr>
            <w:ins w:id="245" w:author="Melissa Stine" w:date="2023-06-29T14:13:00Z">
              <w:r>
                <w:rPr>
                  <w:rFonts w:ascii="Jacobs Chronos" w:eastAsia="Times New Roman" w:hAnsi="Jacobs Chronos" w:cs="Jacobs Chronos"/>
                  <w:color w:val="000000"/>
                  <w:kern w:val="0"/>
                  <w14:ligatures w14:val="none"/>
                </w:rPr>
                <w:t>W – well destroyed</w:t>
              </w:r>
            </w:ins>
          </w:p>
          <w:p w14:paraId="2605B3F3" w14:textId="64AA7DDE" w:rsidR="004E20BA" w:rsidRDefault="004E20BA" w:rsidP="000D20AA">
            <w:pPr>
              <w:spacing w:after="0" w:line="240" w:lineRule="auto"/>
              <w:rPr>
                <w:ins w:id="246" w:author="Melissa Stine" w:date="2023-06-29T14:14:00Z"/>
                <w:rFonts w:ascii="Jacobs Chronos" w:eastAsia="Times New Roman" w:hAnsi="Jacobs Chronos" w:cs="Jacobs Chronos"/>
                <w:color w:val="000000"/>
                <w:kern w:val="0"/>
                <w14:ligatures w14:val="none"/>
              </w:rPr>
            </w:pPr>
            <w:ins w:id="247" w:author="Melissa Stine" w:date="2023-06-29T14:13:00Z">
              <w:r>
                <w:rPr>
                  <w:rFonts w:ascii="Jacobs Chronos" w:eastAsia="Times New Roman" w:hAnsi="Jacobs Chronos" w:cs="Jacobs Chronos"/>
                  <w:color w:val="000000"/>
                  <w:kern w:val="0"/>
                  <w14:ligatures w14:val="none"/>
                </w:rPr>
                <w:t xml:space="preserve">X </w:t>
              </w:r>
            </w:ins>
            <w:ins w:id="248" w:author="Melissa Stine" w:date="2023-06-29T14:14:00Z">
              <w:r>
                <w:rPr>
                  <w:rFonts w:ascii="Jacobs Chronos" w:eastAsia="Times New Roman" w:hAnsi="Jacobs Chronos" w:cs="Jacobs Chronos"/>
                  <w:color w:val="000000"/>
                  <w:kern w:val="0"/>
                  <w14:ligatures w14:val="none"/>
                </w:rPr>
                <w:t>–</w:t>
              </w:r>
            </w:ins>
            <w:ins w:id="249" w:author="Melissa Stine" w:date="2023-06-29T14:13:00Z">
              <w:r>
                <w:rPr>
                  <w:rFonts w:ascii="Jacobs Chronos" w:eastAsia="Times New Roman" w:hAnsi="Jacobs Chronos" w:cs="Jacobs Chronos"/>
                  <w:color w:val="000000"/>
                  <w:kern w:val="0"/>
                  <w14:ligatures w14:val="none"/>
                </w:rPr>
                <w:t xml:space="preserve"> surface water effects</w:t>
              </w:r>
            </w:ins>
          </w:p>
          <w:p w14:paraId="4367F6C4" w14:textId="739823FF" w:rsidR="004E20BA" w:rsidRPr="00E46297" w:rsidRDefault="004E20BA" w:rsidP="000D20AA">
            <w:pPr>
              <w:spacing w:after="0" w:line="240" w:lineRule="auto"/>
              <w:rPr>
                <w:ins w:id="250" w:author="Melissa Stine" w:date="2023-06-29T14:14:00Z"/>
                <w:rFonts w:ascii="Jacobs Chronos" w:eastAsia="Times New Roman" w:hAnsi="Jacobs Chronos" w:cs="Jacobs Chronos"/>
                <w:color w:val="000000"/>
                <w:kern w:val="0"/>
                <w14:ligatures w14:val="none"/>
              </w:rPr>
            </w:pPr>
            <w:ins w:id="251" w:author="Melissa Stine" w:date="2023-06-29T14:14:00Z">
              <w:r w:rsidRPr="00E46297">
                <w:rPr>
                  <w:rFonts w:ascii="Jacobs Chronos" w:eastAsia="Times New Roman" w:hAnsi="Jacobs Chronos" w:cs="Jacobs Chronos"/>
                  <w:color w:val="000000"/>
                  <w:kern w:val="0"/>
                  <w14:ligatures w14:val="none"/>
                </w:rPr>
                <w:t>Z – other</w:t>
              </w:r>
            </w:ins>
          </w:p>
          <w:p w14:paraId="1931DAD6" w14:textId="5D0E811B" w:rsidR="004E20BA" w:rsidRDefault="004E20BA" w:rsidP="000D20AA">
            <w:pPr>
              <w:spacing w:after="0" w:line="240" w:lineRule="auto"/>
              <w:rPr>
                <w:ins w:id="252" w:author="Melissa Stine" w:date="2023-06-29T14:14:00Z"/>
                <w:rFonts w:ascii="Jacobs Chronos" w:eastAsia="Times New Roman" w:hAnsi="Jacobs Chronos" w:cs="Jacobs Chronos"/>
                <w:color w:val="000000"/>
                <w:kern w:val="0"/>
                <w14:ligatures w14:val="none"/>
              </w:rPr>
            </w:pPr>
            <w:ins w:id="253" w:author="Melissa Stine" w:date="2023-06-29T14:14:00Z">
              <w:r w:rsidRPr="00E46297">
                <w:rPr>
                  <w:rFonts w:ascii="Jacobs Chronos" w:eastAsia="Times New Roman" w:hAnsi="Jacobs Chronos" w:cs="Jacobs Chronos"/>
                  <w:color w:val="000000"/>
                  <w:kern w:val="0"/>
                  <w14:ligatures w14:val="none"/>
                </w:rPr>
                <w:t xml:space="preserve">Blank </w:t>
              </w:r>
              <w:r>
                <w:rPr>
                  <w:rFonts w:ascii="Jacobs Chronos" w:eastAsia="Times New Roman" w:hAnsi="Jacobs Chronos" w:cs="Jacobs Chronos"/>
                  <w:color w:val="000000"/>
                  <w:kern w:val="0"/>
                  <w14:ligatures w14:val="none"/>
                </w:rPr>
                <w:t>–</w:t>
              </w:r>
              <w:r w:rsidRPr="00E46297">
                <w:rPr>
                  <w:rFonts w:ascii="Jacobs Chronos" w:eastAsia="Times New Roman" w:hAnsi="Jacobs Chronos" w:cs="Jacobs Chronos"/>
                  <w:color w:val="000000"/>
                  <w:kern w:val="0"/>
                  <w14:ligatures w14:val="none"/>
                </w:rPr>
                <w:t xml:space="preserve"> static</w:t>
              </w:r>
            </w:ins>
          </w:p>
          <w:p w14:paraId="52C850A9" w14:textId="428591A9" w:rsidR="000D20AA" w:rsidRPr="004D72B3" w:rsidRDefault="000D20AA" w:rsidP="000D20AA">
            <w:pPr>
              <w:spacing w:after="0" w:line="240" w:lineRule="auto"/>
              <w:rPr>
                <w:rFonts w:ascii="Jacobs Chronos" w:eastAsia="Times New Roman" w:hAnsi="Jacobs Chronos" w:cs="Jacobs Chronos"/>
                <w:color w:val="000000"/>
                <w:kern w:val="0"/>
                <w14:ligatures w14:val="none"/>
              </w:rPr>
            </w:pPr>
            <w:del w:id="254" w:author="Melissa Stine" w:date="2023-06-29T14:10:00Z">
              <w:r w:rsidRPr="004E20BA" w:rsidDel="00E02568">
                <w:rPr>
                  <w:rFonts w:ascii="Jacobs Chronos" w:eastAsia="Times New Roman" w:hAnsi="Jacobs Chronos" w:cs="Jacobs Chronos"/>
                  <w:b/>
                  <w:bCs/>
                  <w:color w:val="000000"/>
                  <w:kern w:val="0"/>
                  <w14:ligatures w14:val="none"/>
                </w:rPr>
                <w:delText>P</w:delText>
              </w:r>
              <w:r w:rsidRPr="004D72B3" w:rsidDel="00E02568">
                <w:rPr>
                  <w:rFonts w:ascii="Jacobs Chronos" w:eastAsia="Times New Roman" w:hAnsi="Jacobs Chronos" w:cs="Jacobs Chronos"/>
                  <w:color w:val="000000"/>
                  <w:kern w:val="0"/>
                  <w14:ligatures w14:val="none"/>
                </w:rPr>
                <w:delText xml:space="preserve"> - Provisional data subject to revision</w:delText>
              </w:r>
              <w:r w:rsidRPr="004D72B3" w:rsidDel="00E02568">
                <w:rPr>
                  <w:rFonts w:ascii="Jacobs Chronos" w:eastAsia="Times New Roman" w:hAnsi="Jacobs Chronos" w:cs="Jacobs Chronos"/>
                  <w:color w:val="000000"/>
                  <w:kern w:val="0"/>
                  <w14:ligatures w14:val="none"/>
                </w:rPr>
                <w:br/>
              </w:r>
              <w:r w:rsidRPr="004D72B3" w:rsidDel="00E02568">
                <w:rPr>
                  <w:rFonts w:ascii="Jacobs Chronos" w:eastAsia="Times New Roman" w:hAnsi="Jacobs Chronos" w:cs="Jacobs Chronos"/>
                  <w:color w:val="000000"/>
                  <w:kern w:val="0"/>
                  <w14:ligatures w14:val="none"/>
                </w:rPr>
                <w:br/>
              </w:r>
              <w:r w:rsidRPr="002523F3" w:rsidDel="00E02568">
                <w:rPr>
                  <w:rFonts w:ascii="Jacobs Chronos" w:eastAsia="Times New Roman" w:hAnsi="Jacobs Chronos" w:cs="Jacobs Chronos"/>
                  <w:b/>
                  <w:bCs/>
                  <w:color w:val="000000"/>
                  <w:kern w:val="0"/>
                  <w14:ligatures w14:val="none"/>
                </w:rPr>
                <w:delText>A</w:delText>
              </w:r>
              <w:r w:rsidRPr="004D72B3" w:rsidDel="00E02568">
                <w:rPr>
                  <w:rFonts w:ascii="Jacobs Chronos" w:eastAsia="Times New Roman" w:hAnsi="Jacobs Chronos" w:cs="Jacobs Chronos"/>
                  <w:color w:val="000000"/>
                  <w:kern w:val="0"/>
                  <w14:ligatures w14:val="none"/>
                </w:rPr>
                <w:delText xml:space="preserve"> - Approved</w:delText>
              </w:r>
              <w:r w:rsidRPr="004D72B3" w:rsidDel="00E02568">
                <w:rPr>
                  <w:rFonts w:ascii="Jacobs Chronos" w:eastAsia="Times New Roman" w:hAnsi="Jacobs Chronos" w:cs="Jacobs Chronos"/>
                  <w:color w:val="000000"/>
                  <w:kern w:val="0"/>
                  <w14:ligatures w14:val="none"/>
                </w:rPr>
                <w:br/>
              </w:r>
              <w:r w:rsidRPr="004D72B3" w:rsidDel="00E02568">
                <w:rPr>
                  <w:rFonts w:ascii="Jacobs Chronos" w:eastAsia="Times New Roman" w:hAnsi="Jacobs Chronos" w:cs="Jacobs Chronos"/>
                  <w:color w:val="000000"/>
                  <w:kern w:val="0"/>
                  <w14:ligatures w14:val="none"/>
                </w:rPr>
                <w:br/>
              </w:r>
              <w:r w:rsidRPr="002523F3" w:rsidDel="00E02568">
                <w:rPr>
                  <w:rFonts w:ascii="Jacobs Chronos" w:eastAsia="Times New Roman" w:hAnsi="Jacobs Chronos" w:cs="Jacobs Chronos"/>
                  <w:b/>
                  <w:bCs/>
                  <w:color w:val="000000"/>
                  <w:kern w:val="0"/>
                  <w14:ligatures w14:val="none"/>
                </w:rPr>
                <w:delText>R</w:delText>
              </w:r>
              <w:r w:rsidRPr="004D72B3" w:rsidDel="00E02568">
                <w:rPr>
                  <w:rFonts w:ascii="Jacobs Chronos" w:eastAsia="Times New Roman" w:hAnsi="Jacobs Chronos" w:cs="Jacobs Chronos"/>
                  <w:color w:val="000000"/>
                  <w:kern w:val="0"/>
                  <w14:ligatures w14:val="none"/>
                </w:rPr>
                <w:delText xml:space="preserve"> - Reviewed and approved</w:delText>
              </w:r>
            </w:del>
          </w:p>
        </w:tc>
        <w:tc>
          <w:tcPr>
            <w:tcW w:w="3768" w:type="dxa"/>
            <w:shd w:val="clear" w:color="auto" w:fill="auto"/>
            <w:vAlign w:val="center"/>
            <w:hideMark/>
          </w:tcPr>
          <w:p w14:paraId="69CB4519"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lastRenderedPageBreak/>
              <w:t>Not reported</w:t>
            </w:r>
          </w:p>
        </w:tc>
      </w:tr>
      <w:tr w:rsidR="000D20AA" w:rsidRPr="004D72B3" w14:paraId="2271B8E5" w14:textId="77777777" w:rsidTr="00DC5F0A">
        <w:trPr>
          <w:trHeight w:val="85"/>
        </w:trPr>
        <w:tc>
          <w:tcPr>
            <w:tcW w:w="2477" w:type="dxa"/>
            <w:shd w:val="clear" w:color="auto" w:fill="auto"/>
            <w:noWrap/>
            <w:vAlign w:val="center"/>
            <w:hideMark/>
          </w:tcPr>
          <w:p w14:paraId="09425B82" w14:textId="77777777"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Measurement Method</w:t>
            </w:r>
          </w:p>
        </w:tc>
        <w:tc>
          <w:tcPr>
            <w:tcW w:w="3327" w:type="dxa"/>
            <w:shd w:val="clear" w:color="auto" w:fill="B8C3D2"/>
            <w:vAlign w:val="center"/>
            <w:hideMark/>
          </w:tcPr>
          <w:p w14:paraId="32760562" w14:textId="77777777" w:rsidR="000D20AA" w:rsidRDefault="000D20AA" w:rsidP="000D20AA">
            <w:pPr>
              <w:spacing w:after="0" w:line="240" w:lineRule="auto"/>
              <w:rPr>
                <w:ins w:id="255" w:author="Melissa Stine" w:date="2023-06-23T11:35:00Z"/>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Measurement Method</w:t>
            </w:r>
            <w:r w:rsidRPr="004D72B3">
              <w:rPr>
                <w:rFonts w:ascii="Jacobs Chronos" w:eastAsia="Times New Roman" w:hAnsi="Jacobs Chronos" w:cs="Jacobs Chronos"/>
                <w:color w:val="000000"/>
                <w:kern w:val="0"/>
                <w14:ligatures w14:val="none"/>
              </w:rPr>
              <w:t xml:space="preserve"> - Method used to collect groundwater level measurement.</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del w:id="256" w:author="Melissa Stine" w:date="2023-06-23T11:34:00Z">
              <w:r w:rsidRPr="004D72B3" w:rsidDel="008329F0">
                <w:rPr>
                  <w:rFonts w:ascii="Jacobs Chronos" w:eastAsia="Times New Roman" w:hAnsi="Jacobs Chronos" w:cs="Jacobs Chronos"/>
                  <w:color w:val="000000"/>
                  <w:kern w:val="0"/>
                  <w14:ligatures w14:val="none"/>
                </w:rPr>
                <w:delText>Include</w:delText>
              </w:r>
              <w:r w:rsidDel="008329F0">
                <w:rPr>
                  <w:rFonts w:ascii="Jacobs Chronos" w:eastAsia="Times New Roman" w:hAnsi="Jacobs Chronos" w:cs="Jacobs Chronos"/>
                  <w:color w:val="000000"/>
                  <w:kern w:val="0"/>
                  <w14:ligatures w14:val="none"/>
                </w:rPr>
                <w:delText>s a</w:delText>
              </w:r>
              <w:r w:rsidRPr="004D72B3" w:rsidDel="008329F0">
                <w:rPr>
                  <w:rFonts w:ascii="Jacobs Chronos" w:eastAsia="Times New Roman" w:hAnsi="Jacobs Chronos" w:cs="Jacobs Chronos"/>
                  <w:color w:val="000000"/>
                  <w:kern w:val="0"/>
                  <w14:ligatures w14:val="none"/>
                </w:rPr>
                <w:delText xml:space="preserve"> list of options to select from.</w:delText>
              </w:r>
            </w:del>
            <w:ins w:id="257" w:author="Melissa Stine" w:date="2023-06-23T11:35:00Z">
              <w:r>
                <w:rPr>
                  <w:rFonts w:ascii="Jacobs Chronos" w:eastAsia="Times New Roman" w:hAnsi="Jacobs Chronos" w:cs="Jacobs Chronos"/>
                  <w:b/>
                  <w:bCs/>
                  <w:color w:val="000000"/>
                  <w:kern w:val="0"/>
                  <w14:ligatures w14:val="none"/>
                </w:rPr>
                <w:t>List of Options:</w:t>
              </w:r>
            </w:ins>
          </w:p>
          <w:p w14:paraId="269BAAAA" w14:textId="77777777" w:rsidR="002344A2" w:rsidRPr="00E46297" w:rsidRDefault="002344A2" w:rsidP="002344A2">
            <w:pPr>
              <w:pStyle w:val="ListParagraph"/>
              <w:numPr>
                <w:ilvl w:val="0"/>
                <w:numId w:val="2"/>
              </w:numPr>
              <w:spacing w:after="0" w:line="240" w:lineRule="auto"/>
              <w:rPr>
                <w:ins w:id="258" w:author="Melissa Stine" w:date="2023-06-29T14:43:00Z"/>
                <w:rFonts w:eastAsia="Times New Roman" w:cs="Calibri"/>
                <w:color w:val="000000"/>
              </w:rPr>
            </w:pPr>
            <w:ins w:id="259" w:author="Melissa Stine" w:date="2023-06-29T14:43:00Z">
              <w:r w:rsidRPr="00E46297">
                <w:rPr>
                  <w:rFonts w:eastAsia="Times New Roman" w:cs="Calibri"/>
                  <w:color w:val="000000"/>
                </w:rPr>
                <w:t>Airline</w:t>
              </w:r>
            </w:ins>
          </w:p>
          <w:p w14:paraId="3CEEF29B" w14:textId="77777777" w:rsidR="002344A2" w:rsidRPr="00E46297" w:rsidRDefault="002344A2" w:rsidP="002344A2">
            <w:pPr>
              <w:pStyle w:val="ListParagraph"/>
              <w:numPr>
                <w:ilvl w:val="0"/>
                <w:numId w:val="2"/>
              </w:numPr>
              <w:spacing w:after="0" w:line="240" w:lineRule="auto"/>
              <w:rPr>
                <w:ins w:id="260" w:author="Melissa Stine" w:date="2023-06-29T14:43:00Z"/>
                <w:rFonts w:eastAsia="Times New Roman" w:cs="Calibri"/>
                <w:color w:val="000000"/>
              </w:rPr>
            </w:pPr>
            <w:ins w:id="261" w:author="Melissa Stine" w:date="2023-06-29T14:43:00Z">
              <w:r w:rsidRPr="00E46297">
                <w:rPr>
                  <w:rFonts w:eastAsia="Times New Roman" w:cs="Calibri"/>
                  <w:color w:val="000000"/>
                </w:rPr>
                <w:t>Acoustic or sonic sounder</w:t>
              </w:r>
            </w:ins>
          </w:p>
          <w:p w14:paraId="35DDFCA6" w14:textId="77777777" w:rsidR="002344A2" w:rsidRPr="00E46297" w:rsidRDefault="002344A2" w:rsidP="002344A2">
            <w:pPr>
              <w:pStyle w:val="ListParagraph"/>
              <w:numPr>
                <w:ilvl w:val="0"/>
                <w:numId w:val="2"/>
              </w:numPr>
              <w:spacing w:after="0" w:line="240" w:lineRule="auto"/>
              <w:rPr>
                <w:ins w:id="262" w:author="Melissa Stine" w:date="2023-06-29T14:43:00Z"/>
                <w:rFonts w:eastAsia="Times New Roman" w:cs="Calibri"/>
                <w:color w:val="000000"/>
              </w:rPr>
            </w:pPr>
            <w:ins w:id="263" w:author="Melissa Stine" w:date="2023-06-29T14:43:00Z">
              <w:r w:rsidRPr="00E46297">
                <w:rPr>
                  <w:rFonts w:eastAsia="Times New Roman" w:cs="Calibri"/>
                  <w:color w:val="000000"/>
                </w:rPr>
                <w:t>Analog or graphic recorder</w:t>
              </w:r>
            </w:ins>
          </w:p>
          <w:p w14:paraId="20324C11" w14:textId="77777777" w:rsidR="002344A2" w:rsidRPr="00E46297" w:rsidRDefault="002344A2" w:rsidP="002344A2">
            <w:pPr>
              <w:pStyle w:val="ListParagraph"/>
              <w:numPr>
                <w:ilvl w:val="0"/>
                <w:numId w:val="2"/>
              </w:numPr>
              <w:spacing w:after="0" w:line="240" w:lineRule="auto"/>
              <w:rPr>
                <w:ins w:id="264" w:author="Melissa Stine" w:date="2023-06-29T14:43:00Z"/>
                <w:rFonts w:eastAsia="Times New Roman" w:cs="Calibri"/>
                <w:color w:val="000000"/>
              </w:rPr>
            </w:pPr>
            <w:ins w:id="265" w:author="Melissa Stine" w:date="2023-06-29T14:43:00Z">
              <w:r w:rsidRPr="00E46297">
                <w:rPr>
                  <w:rFonts w:eastAsia="Times New Roman" w:cs="Calibri"/>
                  <w:color w:val="000000"/>
                </w:rPr>
                <w:t>Calibrated airline</w:t>
              </w:r>
            </w:ins>
          </w:p>
          <w:p w14:paraId="449CE0E6" w14:textId="77777777" w:rsidR="002344A2" w:rsidRPr="00E46297" w:rsidRDefault="002344A2" w:rsidP="002344A2">
            <w:pPr>
              <w:pStyle w:val="ListParagraph"/>
              <w:numPr>
                <w:ilvl w:val="0"/>
                <w:numId w:val="2"/>
              </w:numPr>
              <w:spacing w:after="0" w:line="240" w:lineRule="auto"/>
              <w:rPr>
                <w:ins w:id="266" w:author="Melissa Stine" w:date="2023-06-29T14:43:00Z"/>
                <w:rFonts w:eastAsia="Times New Roman" w:cs="Calibri"/>
                <w:color w:val="000000"/>
              </w:rPr>
            </w:pPr>
            <w:ins w:id="267" w:author="Melissa Stine" w:date="2023-06-29T14:43:00Z">
              <w:r w:rsidRPr="00E46297">
                <w:rPr>
                  <w:rFonts w:eastAsia="Times New Roman" w:cs="Calibri"/>
                  <w:color w:val="000000"/>
                </w:rPr>
                <w:t>Estimated</w:t>
              </w:r>
            </w:ins>
          </w:p>
          <w:p w14:paraId="516C9E49" w14:textId="77777777" w:rsidR="002344A2" w:rsidRPr="00E46297" w:rsidRDefault="002344A2" w:rsidP="002344A2">
            <w:pPr>
              <w:pStyle w:val="ListParagraph"/>
              <w:numPr>
                <w:ilvl w:val="0"/>
                <w:numId w:val="2"/>
              </w:numPr>
              <w:spacing w:after="0" w:line="240" w:lineRule="auto"/>
              <w:rPr>
                <w:ins w:id="268" w:author="Melissa Stine" w:date="2023-06-29T14:43:00Z"/>
                <w:rFonts w:eastAsia="Times New Roman" w:cs="Calibri"/>
                <w:color w:val="000000"/>
              </w:rPr>
            </w:pPr>
            <w:ins w:id="269" w:author="Melissa Stine" w:date="2023-06-29T14:43:00Z">
              <w:r w:rsidRPr="00E46297">
                <w:rPr>
                  <w:rFonts w:eastAsia="Times New Roman" w:cs="Calibri"/>
                  <w:color w:val="000000"/>
                </w:rPr>
                <w:t>Electric sounder measurement</w:t>
              </w:r>
            </w:ins>
          </w:p>
          <w:p w14:paraId="4F014257" w14:textId="77777777" w:rsidR="002344A2" w:rsidRPr="00E46297" w:rsidRDefault="002344A2" w:rsidP="002344A2">
            <w:pPr>
              <w:pStyle w:val="ListParagraph"/>
              <w:numPr>
                <w:ilvl w:val="0"/>
                <w:numId w:val="2"/>
              </w:numPr>
              <w:spacing w:after="0" w:line="240" w:lineRule="auto"/>
              <w:rPr>
                <w:ins w:id="270" w:author="Melissa Stine" w:date="2023-06-29T14:43:00Z"/>
                <w:rFonts w:eastAsia="Times New Roman" w:cs="Calibri"/>
                <w:color w:val="000000"/>
              </w:rPr>
            </w:pPr>
            <w:ins w:id="271" w:author="Melissa Stine" w:date="2023-06-29T14:43:00Z">
              <w:r w:rsidRPr="00E46297">
                <w:rPr>
                  <w:rFonts w:eastAsia="Times New Roman" w:cs="Calibri"/>
                  <w:color w:val="000000"/>
                </w:rPr>
                <w:t>Transducer</w:t>
              </w:r>
            </w:ins>
          </w:p>
          <w:p w14:paraId="7E5AEC0D" w14:textId="77777777" w:rsidR="002344A2" w:rsidRPr="00E46297" w:rsidRDefault="002344A2" w:rsidP="002344A2">
            <w:pPr>
              <w:pStyle w:val="ListParagraph"/>
              <w:numPr>
                <w:ilvl w:val="0"/>
                <w:numId w:val="2"/>
              </w:numPr>
              <w:spacing w:after="0" w:line="240" w:lineRule="auto"/>
              <w:rPr>
                <w:ins w:id="272" w:author="Melissa Stine" w:date="2023-06-29T14:43:00Z"/>
                <w:rFonts w:eastAsia="Times New Roman" w:cs="Calibri"/>
                <w:color w:val="000000"/>
              </w:rPr>
            </w:pPr>
            <w:ins w:id="273" w:author="Melissa Stine" w:date="2023-06-29T14:43:00Z">
              <w:r w:rsidRPr="00E46297">
                <w:rPr>
                  <w:rFonts w:eastAsia="Times New Roman" w:cs="Calibri"/>
                  <w:color w:val="000000"/>
                </w:rPr>
                <w:t>Pressure-gage</w:t>
              </w:r>
            </w:ins>
          </w:p>
          <w:p w14:paraId="011EB6DF" w14:textId="77777777" w:rsidR="002344A2" w:rsidRPr="00E46297" w:rsidRDefault="002344A2" w:rsidP="002344A2">
            <w:pPr>
              <w:pStyle w:val="ListParagraph"/>
              <w:numPr>
                <w:ilvl w:val="0"/>
                <w:numId w:val="2"/>
              </w:numPr>
              <w:spacing w:after="0" w:line="240" w:lineRule="auto"/>
              <w:rPr>
                <w:ins w:id="274" w:author="Melissa Stine" w:date="2023-06-29T14:43:00Z"/>
                <w:rFonts w:eastAsia="Times New Roman" w:cs="Calibri"/>
                <w:color w:val="000000"/>
              </w:rPr>
            </w:pPr>
            <w:ins w:id="275" w:author="Melissa Stine" w:date="2023-06-29T14:43:00Z">
              <w:r w:rsidRPr="00E46297">
                <w:rPr>
                  <w:rFonts w:eastAsia="Times New Roman" w:cs="Calibri"/>
                  <w:color w:val="000000"/>
                </w:rPr>
                <w:t>Calibrated pressure-gage</w:t>
              </w:r>
            </w:ins>
          </w:p>
          <w:p w14:paraId="125A3E24" w14:textId="77777777" w:rsidR="002344A2" w:rsidRPr="00E46297" w:rsidRDefault="002344A2" w:rsidP="002344A2">
            <w:pPr>
              <w:pStyle w:val="ListParagraph"/>
              <w:numPr>
                <w:ilvl w:val="0"/>
                <w:numId w:val="2"/>
              </w:numPr>
              <w:spacing w:after="0" w:line="240" w:lineRule="auto"/>
              <w:rPr>
                <w:ins w:id="276" w:author="Melissa Stine" w:date="2023-06-29T14:43:00Z"/>
                <w:rFonts w:eastAsia="Times New Roman" w:cs="Calibri"/>
                <w:color w:val="000000"/>
              </w:rPr>
            </w:pPr>
            <w:ins w:id="277" w:author="Melissa Stine" w:date="2023-06-29T14:43:00Z">
              <w:r w:rsidRPr="00E46297">
                <w:rPr>
                  <w:rFonts w:eastAsia="Times New Roman" w:cs="Calibri"/>
                  <w:color w:val="000000"/>
                </w:rPr>
                <w:t xml:space="preserve">Interpreted from geophysical </w:t>
              </w:r>
              <w:proofErr w:type="gramStart"/>
              <w:r w:rsidRPr="00E46297">
                <w:rPr>
                  <w:rFonts w:eastAsia="Times New Roman" w:cs="Calibri"/>
                  <w:color w:val="000000"/>
                </w:rPr>
                <w:t>logs</w:t>
              </w:r>
              <w:proofErr w:type="gramEnd"/>
            </w:ins>
          </w:p>
          <w:p w14:paraId="2B0E963D" w14:textId="77777777" w:rsidR="002344A2" w:rsidRPr="00E46297" w:rsidRDefault="002344A2" w:rsidP="002344A2">
            <w:pPr>
              <w:pStyle w:val="ListParagraph"/>
              <w:numPr>
                <w:ilvl w:val="0"/>
                <w:numId w:val="2"/>
              </w:numPr>
              <w:spacing w:after="0" w:line="240" w:lineRule="auto"/>
              <w:rPr>
                <w:ins w:id="278" w:author="Melissa Stine" w:date="2023-06-29T14:43:00Z"/>
                <w:rFonts w:eastAsia="Times New Roman" w:cs="Calibri"/>
                <w:color w:val="000000"/>
              </w:rPr>
            </w:pPr>
            <w:ins w:id="279" w:author="Melissa Stine" w:date="2023-06-29T14:43:00Z">
              <w:r w:rsidRPr="00E46297">
                <w:rPr>
                  <w:rFonts w:eastAsia="Times New Roman" w:cs="Calibri"/>
                  <w:color w:val="000000"/>
                </w:rPr>
                <w:t>Manometer</w:t>
              </w:r>
            </w:ins>
          </w:p>
          <w:p w14:paraId="69A6791D" w14:textId="77777777" w:rsidR="002344A2" w:rsidRPr="00E46297" w:rsidRDefault="002344A2" w:rsidP="002344A2">
            <w:pPr>
              <w:pStyle w:val="ListParagraph"/>
              <w:numPr>
                <w:ilvl w:val="0"/>
                <w:numId w:val="2"/>
              </w:numPr>
              <w:spacing w:after="0" w:line="240" w:lineRule="auto"/>
              <w:rPr>
                <w:ins w:id="280" w:author="Melissa Stine" w:date="2023-06-29T14:43:00Z"/>
                <w:rFonts w:eastAsia="Times New Roman" w:cs="Calibri"/>
                <w:color w:val="000000"/>
              </w:rPr>
            </w:pPr>
            <w:ins w:id="281" w:author="Melissa Stine" w:date="2023-06-29T14:43:00Z">
              <w:r w:rsidRPr="00E46297">
                <w:rPr>
                  <w:rFonts w:eastAsia="Times New Roman" w:cs="Calibri"/>
                  <w:color w:val="000000"/>
                </w:rPr>
                <w:t>Non-recording gage</w:t>
              </w:r>
            </w:ins>
          </w:p>
          <w:p w14:paraId="328132A7" w14:textId="77777777" w:rsidR="002344A2" w:rsidRPr="00E46297" w:rsidRDefault="002344A2" w:rsidP="002344A2">
            <w:pPr>
              <w:pStyle w:val="ListParagraph"/>
              <w:numPr>
                <w:ilvl w:val="0"/>
                <w:numId w:val="2"/>
              </w:numPr>
              <w:spacing w:after="0" w:line="240" w:lineRule="auto"/>
              <w:rPr>
                <w:ins w:id="282" w:author="Melissa Stine" w:date="2023-06-29T14:43:00Z"/>
                <w:rFonts w:eastAsia="Times New Roman" w:cs="Calibri"/>
                <w:color w:val="000000"/>
              </w:rPr>
            </w:pPr>
            <w:ins w:id="283" w:author="Melissa Stine" w:date="2023-06-29T14:43:00Z">
              <w:r w:rsidRPr="00E46297">
                <w:rPr>
                  <w:rFonts w:eastAsia="Times New Roman" w:cs="Calibri"/>
                  <w:color w:val="000000"/>
                </w:rPr>
                <w:lastRenderedPageBreak/>
                <w:t>Observed</w:t>
              </w:r>
            </w:ins>
          </w:p>
          <w:p w14:paraId="2180FC0C" w14:textId="77777777" w:rsidR="002344A2" w:rsidRPr="00E46297" w:rsidRDefault="002344A2" w:rsidP="002344A2">
            <w:pPr>
              <w:pStyle w:val="ListParagraph"/>
              <w:numPr>
                <w:ilvl w:val="0"/>
                <w:numId w:val="2"/>
              </w:numPr>
              <w:spacing w:after="0" w:line="240" w:lineRule="auto"/>
              <w:rPr>
                <w:ins w:id="284" w:author="Melissa Stine" w:date="2023-06-29T14:43:00Z"/>
                <w:rFonts w:eastAsia="Times New Roman" w:cs="Calibri"/>
                <w:color w:val="000000"/>
              </w:rPr>
            </w:pPr>
            <w:ins w:id="285" w:author="Melissa Stine" w:date="2023-06-29T14:43:00Z">
              <w:r w:rsidRPr="00E46297">
                <w:rPr>
                  <w:rFonts w:eastAsia="Times New Roman" w:cs="Calibri"/>
                  <w:color w:val="000000"/>
                </w:rPr>
                <w:t xml:space="preserve">Reported, method </w:t>
              </w:r>
              <w:proofErr w:type="gramStart"/>
              <w:r w:rsidRPr="00E46297">
                <w:rPr>
                  <w:rFonts w:eastAsia="Times New Roman" w:cs="Calibri"/>
                  <w:color w:val="000000"/>
                </w:rPr>
                <w:t>unknown</w:t>
              </w:r>
              <w:proofErr w:type="gramEnd"/>
            </w:ins>
          </w:p>
          <w:p w14:paraId="6C5227DB" w14:textId="77777777" w:rsidR="002344A2" w:rsidRPr="00E46297" w:rsidRDefault="002344A2" w:rsidP="002344A2">
            <w:pPr>
              <w:pStyle w:val="ListParagraph"/>
              <w:numPr>
                <w:ilvl w:val="0"/>
                <w:numId w:val="2"/>
              </w:numPr>
              <w:spacing w:after="0" w:line="240" w:lineRule="auto"/>
              <w:rPr>
                <w:ins w:id="286" w:author="Melissa Stine" w:date="2023-06-29T14:43:00Z"/>
                <w:rFonts w:eastAsia="Times New Roman" w:cs="Calibri"/>
                <w:color w:val="000000"/>
              </w:rPr>
            </w:pPr>
            <w:ins w:id="287" w:author="Melissa Stine" w:date="2023-06-29T14:43:00Z">
              <w:r w:rsidRPr="00E46297">
                <w:rPr>
                  <w:rFonts w:eastAsia="Times New Roman" w:cs="Calibri"/>
                  <w:color w:val="000000"/>
                </w:rPr>
                <w:t>Steel-tape measurement</w:t>
              </w:r>
            </w:ins>
          </w:p>
          <w:p w14:paraId="26CFF20C" w14:textId="77777777" w:rsidR="002344A2" w:rsidRPr="00E46297" w:rsidRDefault="002344A2" w:rsidP="002344A2">
            <w:pPr>
              <w:pStyle w:val="ListParagraph"/>
              <w:numPr>
                <w:ilvl w:val="0"/>
                <w:numId w:val="2"/>
              </w:numPr>
              <w:spacing w:after="0" w:line="240" w:lineRule="auto"/>
              <w:rPr>
                <w:ins w:id="288" w:author="Melissa Stine" w:date="2023-06-29T14:43:00Z"/>
                <w:rFonts w:eastAsia="Times New Roman" w:cs="Calibri"/>
                <w:color w:val="000000"/>
              </w:rPr>
            </w:pPr>
            <w:proofErr w:type="gramStart"/>
            <w:ins w:id="289" w:author="Melissa Stine" w:date="2023-06-29T14:43:00Z">
              <w:r w:rsidRPr="00E46297">
                <w:rPr>
                  <w:rFonts w:eastAsia="Times New Roman" w:cs="Calibri"/>
                  <w:color w:val="000000"/>
                </w:rPr>
                <w:t>Electric-tape</w:t>
              </w:r>
              <w:proofErr w:type="gramEnd"/>
            </w:ins>
          </w:p>
          <w:p w14:paraId="12858902" w14:textId="77777777" w:rsidR="002344A2" w:rsidRPr="00E46297" w:rsidRDefault="002344A2" w:rsidP="002344A2">
            <w:pPr>
              <w:pStyle w:val="ListParagraph"/>
              <w:numPr>
                <w:ilvl w:val="0"/>
                <w:numId w:val="2"/>
              </w:numPr>
              <w:spacing w:after="0" w:line="240" w:lineRule="auto"/>
              <w:rPr>
                <w:ins w:id="290" w:author="Melissa Stine" w:date="2023-06-29T14:43:00Z"/>
                <w:rFonts w:eastAsia="Times New Roman" w:cs="Calibri"/>
                <w:color w:val="000000"/>
              </w:rPr>
            </w:pPr>
            <w:ins w:id="291" w:author="Melissa Stine" w:date="2023-06-29T14:43:00Z">
              <w:r w:rsidRPr="00E46297">
                <w:rPr>
                  <w:rFonts w:eastAsia="Times New Roman" w:cs="Calibri"/>
                  <w:color w:val="000000"/>
                </w:rPr>
                <w:t>Electronic pressure transducer</w:t>
              </w:r>
            </w:ins>
          </w:p>
          <w:p w14:paraId="27E5D29E" w14:textId="77777777" w:rsidR="002344A2" w:rsidRPr="00E46297" w:rsidRDefault="002344A2" w:rsidP="002344A2">
            <w:pPr>
              <w:pStyle w:val="ListParagraph"/>
              <w:numPr>
                <w:ilvl w:val="0"/>
                <w:numId w:val="2"/>
              </w:numPr>
              <w:spacing w:after="0" w:line="240" w:lineRule="auto"/>
              <w:rPr>
                <w:ins w:id="292" w:author="Melissa Stine" w:date="2023-06-29T14:43:00Z"/>
                <w:rFonts w:eastAsia="Times New Roman" w:cs="Calibri"/>
                <w:color w:val="000000"/>
              </w:rPr>
            </w:pPr>
            <w:ins w:id="293" w:author="Melissa Stine" w:date="2023-06-29T14:43:00Z">
              <w:r w:rsidRPr="00E46297">
                <w:rPr>
                  <w:rFonts w:eastAsia="Times New Roman" w:cs="Calibri"/>
                  <w:color w:val="000000"/>
                </w:rPr>
                <w:t xml:space="preserve">Calibrated electric </w:t>
              </w:r>
              <w:proofErr w:type="gramStart"/>
              <w:r w:rsidRPr="00E46297">
                <w:rPr>
                  <w:rFonts w:eastAsia="Times New Roman" w:cs="Calibri"/>
                  <w:color w:val="000000"/>
                </w:rPr>
                <w:t>tape</w:t>
              </w:r>
              <w:proofErr w:type="gramEnd"/>
            </w:ins>
          </w:p>
          <w:p w14:paraId="6C0FB8FC" w14:textId="77777777" w:rsidR="002344A2" w:rsidRPr="00E46297" w:rsidRDefault="002344A2" w:rsidP="002344A2">
            <w:pPr>
              <w:pStyle w:val="ListParagraph"/>
              <w:numPr>
                <w:ilvl w:val="0"/>
                <w:numId w:val="2"/>
              </w:numPr>
              <w:spacing w:after="0" w:line="240" w:lineRule="auto"/>
              <w:rPr>
                <w:ins w:id="294" w:author="Melissa Stine" w:date="2023-06-29T14:43:00Z"/>
                <w:rFonts w:eastAsia="Times New Roman" w:cs="Calibri"/>
                <w:color w:val="000000"/>
              </w:rPr>
            </w:pPr>
            <w:ins w:id="295" w:author="Melissa Stine" w:date="2023-06-29T14:43:00Z">
              <w:r w:rsidRPr="00E46297">
                <w:rPr>
                  <w:rFonts w:eastAsia="Times New Roman" w:cs="Calibri"/>
                  <w:color w:val="000000"/>
                </w:rPr>
                <w:t>Other</w:t>
              </w:r>
            </w:ins>
          </w:p>
          <w:p w14:paraId="51BD3310" w14:textId="70B85E8A" w:rsidR="000D20AA" w:rsidRPr="00E46297" w:rsidRDefault="002344A2" w:rsidP="00E46297">
            <w:pPr>
              <w:pStyle w:val="ListParagraph"/>
              <w:numPr>
                <w:ilvl w:val="0"/>
                <w:numId w:val="2"/>
              </w:numPr>
              <w:spacing w:after="0" w:line="240" w:lineRule="auto"/>
              <w:rPr>
                <w:rFonts w:ascii="Calibri" w:eastAsia="Times New Roman" w:hAnsi="Calibri" w:cs="Calibri"/>
                <w:color w:val="000000"/>
                <w:sz w:val="20"/>
                <w:szCs w:val="20"/>
              </w:rPr>
            </w:pPr>
            <w:ins w:id="296" w:author="Melissa Stine" w:date="2023-06-29T14:43:00Z">
              <w:r w:rsidRPr="00E46297">
                <w:rPr>
                  <w:rFonts w:eastAsia="Times New Roman" w:cs="Calibri"/>
                  <w:color w:val="000000"/>
                </w:rPr>
                <w:t>Unknown</w:t>
              </w:r>
            </w:ins>
          </w:p>
        </w:tc>
        <w:tc>
          <w:tcPr>
            <w:tcW w:w="2605" w:type="dxa"/>
            <w:shd w:val="clear" w:color="auto" w:fill="auto"/>
            <w:vAlign w:val="center"/>
            <w:hideMark/>
          </w:tcPr>
          <w:p w14:paraId="2608BFF8" w14:textId="312E0B9E" w:rsidR="000D20AA" w:rsidRPr="00E46297" w:rsidRDefault="000D20AA" w:rsidP="000D20AA">
            <w:pPr>
              <w:spacing w:after="0" w:line="240" w:lineRule="auto"/>
              <w:rPr>
                <w:ins w:id="297" w:author="Melissa Stine" w:date="2023-06-23T11:27:00Z"/>
                <w:rFonts w:eastAsia="Times New Roman" w:cs="Jacobs Chronos"/>
                <w:color w:val="000000"/>
                <w:kern w:val="0"/>
                <w14:ligatures w14:val="none"/>
              </w:rPr>
            </w:pPr>
            <w:r w:rsidRPr="00E46297">
              <w:rPr>
                <w:rFonts w:eastAsia="Times New Roman" w:cs="Jacobs Chronos"/>
                <w:b/>
                <w:bCs/>
                <w:color w:val="000000"/>
                <w:kern w:val="0"/>
                <w14:ligatures w14:val="none"/>
              </w:rPr>
              <w:lastRenderedPageBreak/>
              <w:t>Measurement Method Type/Code</w:t>
            </w:r>
            <w:r w:rsidRPr="00E46297">
              <w:rPr>
                <w:rFonts w:eastAsia="Times New Roman" w:cs="Jacobs Chronos"/>
                <w:color w:val="000000"/>
                <w:kern w:val="0"/>
                <w14:ligatures w14:val="none"/>
              </w:rPr>
              <w:t xml:space="preserve"> - measurement method type/code used to collect groundwater level </w:t>
            </w:r>
            <w:proofErr w:type="gramStart"/>
            <w:r w:rsidRPr="00E46297">
              <w:rPr>
                <w:rFonts w:eastAsia="Times New Roman" w:cs="Jacobs Chronos"/>
                <w:color w:val="000000"/>
                <w:kern w:val="0"/>
                <w14:ligatures w14:val="none"/>
              </w:rPr>
              <w:t>measurement</w:t>
            </w:r>
            <w:proofErr w:type="gramEnd"/>
          </w:p>
          <w:p w14:paraId="625CC66D" w14:textId="1D1BFB99" w:rsidR="000D20AA" w:rsidRPr="00E46297" w:rsidRDefault="000D20AA" w:rsidP="000D20AA">
            <w:pPr>
              <w:spacing w:after="0" w:line="240" w:lineRule="auto"/>
              <w:rPr>
                <w:rFonts w:eastAsia="Times New Roman" w:cs="Jacobs Chronos"/>
                <w:color w:val="000000"/>
                <w:kern w:val="0"/>
                <w14:ligatures w14:val="none"/>
              </w:rPr>
            </w:pPr>
            <w:ins w:id="298" w:author="Melissa Stine" w:date="2023-06-23T11:28:00Z">
              <w:r w:rsidRPr="00E46297">
                <w:rPr>
                  <w:rFonts w:eastAsia="Times New Roman" w:cs="Calibri"/>
                  <w:color w:val="000000"/>
                </w:rPr>
                <w:t>ES - Electric sounder measurement</w:t>
              </w:r>
              <w:r w:rsidRPr="00E46297">
                <w:rPr>
                  <w:rFonts w:eastAsia="Times New Roman" w:cs="Calibri"/>
                  <w:color w:val="000000"/>
                </w:rPr>
                <w:br/>
                <w:t>ST - Steel tape measurement</w:t>
              </w:r>
              <w:r w:rsidRPr="00E46297">
                <w:rPr>
                  <w:rFonts w:eastAsia="Times New Roman" w:cs="Calibri"/>
                  <w:color w:val="000000"/>
                </w:rPr>
                <w:br/>
                <w:t>AS - Acoustic or sonic sounder</w:t>
              </w:r>
              <w:r w:rsidRPr="00E46297">
                <w:rPr>
                  <w:rFonts w:eastAsia="Times New Roman" w:cs="Calibri"/>
                  <w:color w:val="000000"/>
                </w:rPr>
                <w:br/>
                <w:t>PG - Airline measurement, pressure gage, or manometer</w:t>
              </w:r>
              <w:r w:rsidRPr="00E46297">
                <w:rPr>
                  <w:rFonts w:eastAsia="Times New Roman" w:cs="Calibri"/>
                  <w:color w:val="000000"/>
                </w:rPr>
                <w:br/>
                <w:t>TR - Electronic pressure transducer</w:t>
              </w:r>
              <w:r w:rsidRPr="00E46297">
                <w:rPr>
                  <w:rFonts w:eastAsia="Times New Roman" w:cs="Calibri"/>
                  <w:color w:val="000000"/>
                </w:rPr>
                <w:br/>
                <w:t>OTH - Other</w:t>
              </w:r>
              <w:r w:rsidRPr="00E46297">
                <w:rPr>
                  <w:rFonts w:eastAsia="Times New Roman" w:cs="Calibri"/>
                  <w:color w:val="000000"/>
                </w:rPr>
                <w:br/>
                <w:t>UNK - Unknown</w:t>
              </w:r>
            </w:ins>
          </w:p>
        </w:tc>
        <w:tc>
          <w:tcPr>
            <w:tcW w:w="3410" w:type="dxa"/>
            <w:shd w:val="clear" w:color="auto" w:fill="auto"/>
            <w:vAlign w:val="center"/>
            <w:hideMark/>
          </w:tcPr>
          <w:p w14:paraId="23949D37" w14:textId="7E0A5024" w:rsidR="000D20AA" w:rsidRPr="00E46297" w:rsidRDefault="000D20AA" w:rsidP="000D20AA">
            <w:pPr>
              <w:spacing w:after="0" w:line="240" w:lineRule="auto"/>
              <w:rPr>
                <w:ins w:id="299" w:author="Melissa Stine" w:date="2023-06-23T11:28:00Z"/>
                <w:rFonts w:eastAsia="Times New Roman" w:cs="Jacobs Chronos"/>
                <w:color w:val="000000"/>
                <w:kern w:val="0"/>
                <w14:ligatures w14:val="none"/>
              </w:rPr>
            </w:pPr>
            <w:r w:rsidRPr="00E46297">
              <w:rPr>
                <w:rFonts w:eastAsia="Times New Roman" w:cs="Jacobs Chronos"/>
                <w:b/>
                <w:bCs/>
                <w:color w:val="000000"/>
                <w:kern w:val="0"/>
                <w14:ligatures w14:val="none"/>
              </w:rPr>
              <w:t>MM Code</w:t>
            </w:r>
            <w:r w:rsidRPr="00E46297">
              <w:rPr>
                <w:rFonts w:eastAsia="Times New Roman" w:cs="Jacobs Chronos"/>
                <w:color w:val="000000"/>
                <w:kern w:val="0"/>
                <w14:ligatures w14:val="none"/>
              </w:rPr>
              <w:t xml:space="preserve"> - specify the method by which water levels were measured.</w:t>
            </w:r>
          </w:p>
          <w:p w14:paraId="1C3526BB" w14:textId="5316ECE5" w:rsidR="000D20AA" w:rsidRPr="00E46297" w:rsidRDefault="000D20AA" w:rsidP="000D20AA">
            <w:pPr>
              <w:spacing w:after="0" w:line="240" w:lineRule="auto"/>
              <w:rPr>
                <w:rFonts w:eastAsia="Times New Roman" w:cs="Jacobs Chronos"/>
                <w:color w:val="000000"/>
                <w:kern w:val="0"/>
                <w14:ligatures w14:val="none"/>
              </w:rPr>
            </w:pPr>
            <w:ins w:id="300" w:author="Melissa Stine" w:date="2023-06-23T11:28:00Z">
              <w:r w:rsidRPr="00E46297">
                <w:rPr>
                  <w:rFonts w:eastAsia="Times New Roman" w:cs="Calibri"/>
                  <w:color w:val="000000"/>
                </w:rPr>
                <w:t>ES - Electric sounder measurement</w:t>
              </w:r>
              <w:r w:rsidRPr="00E46297">
                <w:rPr>
                  <w:rFonts w:eastAsia="Times New Roman" w:cs="Calibri"/>
                  <w:color w:val="000000"/>
                </w:rPr>
                <w:br/>
                <w:t>ST - Steel tape measurement</w:t>
              </w:r>
              <w:r w:rsidRPr="00E46297">
                <w:rPr>
                  <w:rFonts w:eastAsia="Times New Roman" w:cs="Calibri"/>
                  <w:color w:val="000000"/>
                </w:rPr>
                <w:br/>
                <w:t>AS - Acoustic or sonic sounder</w:t>
              </w:r>
              <w:r w:rsidRPr="00E46297">
                <w:rPr>
                  <w:rFonts w:eastAsia="Times New Roman" w:cs="Calibri"/>
                  <w:color w:val="000000"/>
                </w:rPr>
                <w:br/>
                <w:t>PG - Airline measurement, pressure gage, or manometer</w:t>
              </w:r>
              <w:r w:rsidRPr="00E46297">
                <w:rPr>
                  <w:rFonts w:eastAsia="Times New Roman" w:cs="Calibri"/>
                  <w:color w:val="000000"/>
                </w:rPr>
                <w:br/>
                <w:t>TR - Electronic pressure transducer</w:t>
              </w:r>
              <w:r w:rsidRPr="00E46297">
                <w:rPr>
                  <w:rFonts w:eastAsia="Times New Roman" w:cs="Calibri"/>
                  <w:color w:val="000000"/>
                </w:rPr>
                <w:br/>
                <w:t>OTH - Other</w:t>
              </w:r>
              <w:r w:rsidRPr="00E46297">
                <w:rPr>
                  <w:rFonts w:eastAsia="Times New Roman" w:cs="Calibri"/>
                  <w:color w:val="000000"/>
                </w:rPr>
                <w:br/>
                <w:t>UNK - Unknown</w:t>
              </w:r>
            </w:ins>
          </w:p>
        </w:tc>
        <w:tc>
          <w:tcPr>
            <w:tcW w:w="3500" w:type="dxa"/>
            <w:shd w:val="clear" w:color="auto" w:fill="auto"/>
            <w:vAlign w:val="center"/>
            <w:hideMark/>
          </w:tcPr>
          <w:p w14:paraId="3E1B9353"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678" w:type="dxa"/>
            <w:shd w:val="clear" w:color="auto" w:fill="auto"/>
            <w:vAlign w:val="center"/>
            <w:hideMark/>
          </w:tcPr>
          <w:p w14:paraId="20F29F9F" w14:textId="705ED4C6" w:rsidR="000D20AA" w:rsidRDefault="000D20AA" w:rsidP="000D20AA">
            <w:pPr>
              <w:spacing w:after="0" w:line="240" w:lineRule="auto"/>
              <w:rPr>
                <w:ins w:id="301" w:author="Melissa Stine" w:date="2023-06-23T10:57:00Z"/>
                <w:rFonts w:ascii="Jacobs Chronos" w:eastAsia="Times New Roman" w:hAnsi="Jacobs Chronos" w:cs="Jacobs Chronos"/>
                <w:color w:val="000000"/>
                <w:kern w:val="0"/>
                <w14:ligatures w14:val="none"/>
              </w:rPr>
            </w:pPr>
            <w:proofErr w:type="spellStart"/>
            <w:r w:rsidRPr="002523F3">
              <w:rPr>
                <w:rFonts w:ascii="Jacobs Chronos" w:eastAsia="Times New Roman" w:hAnsi="Jacobs Chronos" w:cs="Jacobs Chronos"/>
                <w:b/>
                <w:bCs/>
                <w:color w:val="000000"/>
                <w:kern w:val="0"/>
                <w14:ligatures w14:val="none"/>
              </w:rPr>
              <w:t>lev_meth_cd</w:t>
            </w:r>
            <w:proofErr w:type="spellEnd"/>
            <w:r w:rsidRPr="004D72B3">
              <w:rPr>
                <w:rFonts w:ascii="Jacobs Chronos" w:eastAsia="Times New Roman" w:hAnsi="Jacobs Chronos" w:cs="Jacobs Chronos"/>
                <w:color w:val="000000"/>
                <w:kern w:val="0"/>
                <w14:ligatures w14:val="none"/>
              </w:rPr>
              <w:t xml:space="preserve"> - code indicating how the water level was measured. When a water level is entered, the code is mandatory</w:t>
            </w:r>
            <w:del w:id="302" w:author="Melissa Stine" w:date="2023-06-23T11:00:00Z">
              <w:r w:rsidRPr="004D72B3" w:rsidDel="00225242">
                <w:rPr>
                  <w:rFonts w:ascii="Jacobs Chronos" w:eastAsia="Times New Roman" w:hAnsi="Jacobs Chronos" w:cs="Jacobs Chronos"/>
                  <w:color w:val="000000"/>
                  <w:kern w:val="0"/>
                  <w14:ligatures w14:val="none"/>
                </w:rPr>
                <w:delText xml:space="preserve"> (A, B, C, D, F, G, H, L, M, N, O, P, R, S, T, V, W, X, Z)</w:delText>
              </w:r>
            </w:del>
          </w:p>
          <w:p w14:paraId="74D15387" w14:textId="77777777" w:rsidR="000D20AA" w:rsidRDefault="000D20AA" w:rsidP="000D20AA">
            <w:pPr>
              <w:spacing w:after="0" w:line="240" w:lineRule="auto"/>
              <w:rPr>
                <w:ins w:id="303" w:author="Melissa Stine" w:date="2023-06-23T10:58:00Z"/>
                <w:rFonts w:ascii="Jacobs Chronos" w:eastAsia="Times New Roman" w:hAnsi="Jacobs Chronos" w:cs="Jacobs Chronos"/>
                <w:color w:val="000000"/>
                <w:kern w:val="0"/>
                <w14:ligatures w14:val="none"/>
              </w:rPr>
            </w:pPr>
            <w:ins w:id="304" w:author="Melissa Stine" w:date="2023-06-23T10:57:00Z">
              <w:r>
                <w:rPr>
                  <w:rFonts w:ascii="Jacobs Chronos" w:eastAsia="Times New Roman" w:hAnsi="Jacobs Chronos" w:cs="Jacobs Chronos"/>
                  <w:color w:val="000000"/>
                  <w:kern w:val="0"/>
                  <w14:ligatures w14:val="none"/>
                </w:rPr>
                <w:t xml:space="preserve">A </w:t>
              </w:r>
            </w:ins>
            <w:ins w:id="305" w:author="Melissa Stine" w:date="2023-06-23T10:58:00Z">
              <w:r>
                <w:rPr>
                  <w:rFonts w:ascii="Jacobs Chronos" w:eastAsia="Times New Roman" w:hAnsi="Jacobs Chronos" w:cs="Jacobs Chronos"/>
                  <w:color w:val="000000"/>
                  <w:kern w:val="0"/>
                  <w14:ligatures w14:val="none"/>
                </w:rPr>
                <w:t>- Airline</w:t>
              </w:r>
            </w:ins>
          </w:p>
          <w:p w14:paraId="0FC0714D" w14:textId="77777777" w:rsidR="000D20AA" w:rsidRDefault="000D20AA" w:rsidP="000D20AA">
            <w:pPr>
              <w:spacing w:after="0" w:line="240" w:lineRule="auto"/>
              <w:rPr>
                <w:ins w:id="306" w:author="Melissa Stine" w:date="2023-06-23T10:58:00Z"/>
                <w:rFonts w:ascii="Jacobs Chronos" w:eastAsia="Times New Roman" w:hAnsi="Jacobs Chronos" w:cs="Jacobs Chronos"/>
                <w:color w:val="000000"/>
                <w:kern w:val="0"/>
                <w14:ligatures w14:val="none"/>
              </w:rPr>
            </w:pPr>
            <w:ins w:id="307" w:author="Melissa Stine" w:date="2023-06-23T10:58:00Z">
              <w:r>
                <w:rPr>
                  <w:rFonts w:ascii="Jacobs Chronos" w:eastAsia="Times New Roman" w:hAnsi="Jacobs Chronos" w:cs="Jacobs Chronos"/>
                  <w:color w:val="000000"/>
                  <w:kern w:val="0"/>
                  <w14:ligatures w14:val="none"/>
                </w:rPr>
                <w:t>B – Analog or graphic recorder</w:t>
              </w:r>
            </w:ins>
          </w:p>
          <w:p w14:paraId="5E16CF1A" w14:textId="77777777" w:rsidR="000D20AA" w:rsidRDefault="000D20AA" w:rsidP="000D20AA">
            <w:pPr>
              <w:spacing w:after="0" w:line="240" w:lineRule="auto"/>
              <w:rPr>
                <w:ins w:id="308" w:author="Melissa Stine" w:date="2023-06-23T10:58:00Z"/>
                <w:rFonts w:ascii="Jacobs Chronos" w:eastAsia="Times New Roman" w:hAnsi="Jacobs Chronos" w:cs="Jacobs Chronos"/>
                <w:color w:val="000000"/>
                <w:kern w:val="0"/>
                <w14:ligatures w14:val="none"/>
              </w:rPr>
            </w:pPr>
            <w:ins w:id="309" w:author="Melissa Stine" w:date="2023-06-23T10:58:00Z">
              <w:r>
                <w:rPr>
                  <w:rFonts w:ascii="Jacobs Chronos" w:eastAsia="Times New Roman" w:hAnsi="Jacobs Chronos" w:cs="Jacobs Chronos"/>
                  <w:color w:val="000000"/>
                  <w:kern w:val="0"/>
                  <w14:ligatures w14:val="none"/>
                </w:rPr>
                <w:t>C – Calibrated airline</w:t>
              </w:r>
            </w:ins>
          </w:p>
          <w:p w14:paraId="63B392C5" w14:textId="5968BE55" w:rsidR="000D20AA" w:rsidRDefault="000D20AA" w:rsidP="000D20AA">
            <w:pPr>
              <w:spacing w:after="0" w:line="240" w:lineRule="auto"/>
              <w:rPr>
                <w:ins w:id="310" w:author="Melissa Stine" w:date="2023-06-23T10:58:00Z"/>
                <w:rFonts w:ascii="Jacobs Chronos" w:eastAsia="Times New Roman" w:hAnsi="Jacobs Chronos" w:cs="Jacobs Chronos"/>
                <w:color w:val="000000"/>
                <w:kern w:val="0"/>
                <w14:ligatures w14:val="none"/>
              </w:rPr>
            </w:pPr>
            <w:ins w:id="311" w:author="Melissa Stine" w:date="2023-06-23T10:58:00Z">
              <w:r>
                <w:rPr>
                  <w:rFonts w:ascii="Jacobs Chronos" w:eastAsia="Times New Roman" w:hAnsi="Jacobs Chronos" w:cs="Jacobs Chronos"/>
                  <w:color w:val="000000"/>
                  <w:kern w:val="0"/>
                  <w14:ligatures w14:val="none"/>
                </w:rPr>
                <w:t xml:space="preserve">E – </w:t>
              </w:r>
            </w:ins>
            <w:ins w:id="312" w:author="Melissa Stine" w:date="2023-06-23T11:28:00Z">
              <w:r>
                <w:rPr>
                  <w:rFonts w:ascii="Jacobs Chronos" w:eastAsia="Times New Roman" w:hAnsi="Jacobs Chronos" w:cs="Jacobs Chronos"/>
                  <w:color w:val="000000"/>
                  <w:kern w:val="0"/>
                  <w14:ligatures w14:val="none"/>
                </w:rPr>
                <w:t>E</w:t>
              </w:r>
            </w:ins>
            <w:ins w:id="313" w:author="Melissa Stine" w:date="2023-06-23T10:58:00Z">
              <w:r>
                <w:rPr>
                  <w:rFonts w:ascii="Jacobs Chronos" w:eastAsia="Times New Roman" w:hAnsi="Jacobs Chronos" w:cs="Jacobs Chronos"/>
                  <w:color w:val="000000"/>
                  <w:kern w:val="0"/>
                  <w14:ligatures w14:val="none"/>
                </w:rPr>
                <w:t>stimated</w:t>
              </w:r>
            </w:ins>
          </w:p>
          <w:p w14:paraId="3E27D0E0" w14:textId="3F27EFDA" w:rsidR="000D20AA" w:rsidRDefault="000D20AA" w:rsidP="000D20AA">
            <w:pPr>
              <w:spacing w:after="0" w:line="240" w:lineRule="auto"/>
              <w:rPr>
                <w:ins w:id="314" w:author="Melissa Stine" w:date="2023-06-23T10:58:00Z"/>
                <w:rFonts w:ascii="Jacobs Chronos" w:eastAsia="Times New Roman" w:hAnsi="Jacobs Chronos" w:cs="Jacobs Chronos"/>
                <w:color w:val="000000"/>
                <w:kern w:val="0"/>
                <w14:ligatures w14:val="none"/>
              </w:rPr>
            </w:pPr>
            <w:ins w:id="315" w:author="Melissa Stine" w:date="2023-06-23T10:58:00Z">
              <w:r>
                <w:rPr>
                  <w:rFonts w:ascii="Jacobs Chronos" w:eastAsia="Times New Roman" w:hAnsi="Jacobs Chronos" w:cs="Jacobs Chronos"/>
                  <w:color w:val="000000"/>
                  <w:kern w:val="0"/>
                  <w14:ligatures w14:val="none"/>
                </w:rPr>
                <w:t>F – Transducer</w:t>
              </w:r>
            </w:ins>
          </w:p>
          <w:p w14:paraId="647C1D86" w14:textId="77777777" w:rsidR="000D20AA" w:rsidRDefault="000D20AA" w:rsidP="000D20AA">
            <w:pPr>
              <w:spacing w:after="0" w:line="240" w:lineRule="auto"/>
              <w:rPr>
                <w:ins w:id="316" w:author="Melissa Stine" w:date="2023-06-23T10:58:00Z"/>
                <w:rFonts w:ascii="Jacobs Chronos" w:eastAsia="Times New Roman" w:hAnsi="Jacobs Chronos" w:cs="Jacobs Chronos"/>
                <w:color w:val="000000"/>
                <w:kern w:val="0"/>
                <w14:ligatures w14:val="none"/>
              </w:rPr>
            </w:pPr>
            <w:ins w:id="317" w:author="Melissa Stine" w:date="2023-06-23T10:58:00Z">
              <w:r>
                <w:rPr>
                  <w:rFonts w:ascii="Jacobs Chronos" w:eastAsia="Times New Roman" w:hAnsi="Jacobs Chronos" w:cs="Jacobs Chronos"/>
                  <w:color w:val="000000"/>
                  <w:kern w:val="0"/>
                  <w14:ligatures w14:val="none"/>
                </w:rPr>
                <w:t>G – Pressure-gage</w:t>
              </w:r>
            </w:ins>
          </w:p>
          <w:p w14:paraId="2D97D900" w14:textId="77777777" w:rsidR="000D20AA" w:rsidRDefault="000D20AA" w:rsidP="000D20AA">
            <w:pPr>
              <w:spacing w:after="0" w:line="240" w:lineRule="auto"/>
              <w:rPr>
                <w:ins w:id="318" w:author="Melissa Stine" w:date="2023-06-23T10:58:00Z"/>
                <w:rFonts w:ascii="Jacobs Chronos" w:eastAsia="Times New Roman" w:hAnsi="Jacobs Chronos" w:cs="Jacobs Chronos"/>
                <w:color w:val="000000"/>
                <w:kern w:val="0"/>
                <w14:ligatures w14:val="none"/>
              </w:rPr>
            </w:pPr>
            <w:ins w:id="319" w:author="Melissa Stine" w:date="2023-06-23T10:58:00Z">
              <w:r>
                <w:rPr>
                  <w:rFonts w:ascii="Jacobs Chronos" w:eastAsia="Times New Roman" w:hAnsi="Jacobs Chronos" w:cs="Jacobs Chronos"/>
                  <w:color w:val="000000"/>
                  <w:kern w:val="0"/>
                  <w14:ligatures w14:val="none"/>
                </w:rPr>
                <w:t>H – Calibrated pressure-gage</w:t>
              </w:r>
            </w:ins>
          </w:p>
          <w:p w14:paraId="4CC3DBC0" w14:textId="77777777" w:rsidR="000D20AA" w:rsidRDefault="000D20AA" w:rsidP="000D20AA">
            <w:pPr>
              <w:spacing w:after="0" w:line="240" w:lineRule="auto"/>
              <w:rPr>
                <w:ins w:id="320" w:author="Melissa Stine" w:date="2023-06-23T10:59:00Z"/>
                <w:rFonts w:ascii="Jacobs Chronos" w:eastAsia="Times New Roman" w:hAnsi="Jacobs Chronos" w:cs="Jacobs Chronos"/>
                <w:color w:val="000000"/>
                <w:kern w:val="0"/>
                <w14:ligatures w14:val="none"/>
              </w:rPr>
            </w:pPr>
            <w:ins w:id="321" w:author="Melissa Stine" w:date="2023-06-23T10:59:00Z">
              <w:r>
                <w:rPr>
                  <w:rFonts w:ascii="Jacobs Chronos" w:eastAsia="Times New Roman" w:hAnsi="Jacobs Chronos" w:cs="Jacobs Chronos"/>
                  <w:color w:val="000000"/>
                  <w:kern w:val="0"/>
                  <w14:ligatures w14:val="none"/>
                </w:rPr>
                <w:t>L – Interpreted from geophysical logs</w:t>
              </w:r>
            </w:ins>
          </w:p>
          <w:p w14:paraId="2A489665" w14:textId="17AFAAFC" w:rsidR="000D20AA" w:rsidRDefault="000D20AA" w:rsidP="000D20AA">
            <w:pPr>
              <w:spacing w:after="0" w:line="240" w:lineRule="auto"/>
              <w:rPr>
                <w:ins w:id="322" w:author="Melissa Stine" w:date="2023-06-23T10:59:00Z"/>
                <w:rFonts w:ascii="Jacobs Chronos" w:eastAsia="Times New Roman" w:hAnsi="Jacobs Chronos" w:cs="Jacobs Chronos"/>
                <w:color w:val="000000"/>
                <w:kern w:val="0"/>
                <w14:ligatures w14:val="none"/>
              </w:rPr>
            </w:pPr>
            <w:ins w:id="323" w:author="Melissa Stine" w:date="2023-06-23T10:59:00Z">
              <w:r>
                <w:rPr>
                  <w:rFonts w:ascii="Jacobs Chronos" w:eastAsia="Times New Roman" w:hAnsi="Jacobs Chronos" w:cs="Jacobs Chronos"/>
                  <w:color w:val="000000"/>
                  <w:kern w:val="0"/>
                  <w14:ligatures w14:val="none"/>
                </w:rPr>
                <w:t>M – Manometer</w:t>
              </w:r>
            </w:ins>
          </w:p>
          <w:p w14:paraId="352B41E8" w14:textId="77777777" w:rsidR="000D20AA" w:rsidRDefault="000D20AA" w:rsidP="000D20AA">
            <w:pPr>
              <w:spacing w:after="0" w:line="240" w:lineRule="auto"/>
              <w:rPr>
                <w:ins w:id="324" w:author="Melissa Stine" w:date="2023-06-23T10:59:00Z"/>
                <w:rFonts w:ascii="Jacobs Chronos" w:eastAsia="Times New Roman" w:hAnsi="Jacobs Chronos" w:cs="Jacobs Chronos"/>
                <w:color w:val="000000"/>
                <w:kern w:val="0"/>
                <w14:ligatures w14:val="none"/>
              </w:rPr>
            </w:pPr>
            <w:ins w:id="325" w:author="Melissa Stine" w:date="2023-06-23T10:59:00Z">
              <w:r>
                <w:rPr>
                  <w:rFonts w:ascii="Jacobs Chronos" w:eastAsia="Times New Roman" w:hAnsi="Jacobs Chronos" w:cs="Jacobs Chronos"/>
                  <w:color w:val="000000"/>
                  <w:kern w:val="0"/>
                  <w14:ligatures w14:val="none"/>
                </w:rPr>
                <w:t>N – Non-recording gage</w:t>
              </w:r>
            </w:ins>
          </w:p>
          <w:p w14:paraId="36EA74AC" w14:textId="73A36C74" w:rsidR="000D20AA" w:rsidRDefault="000D20AA" w:rsidP="000D20AA">
            <w:pPr>
              <w:spacing w:after="0" w:line="240" w:lineRule="auto"/>
              <w:rPr>
                <w:ins w:id="326" w:author="Melissa Stine" w:date="2023-06-23T10:59:00Z"/>
                <w:rFonts w:ascii="Jacobs Chronos" w:eastAsia="Times New Roman" w:hAnsi="Jacobs Chronos" w:cs="Jacobs Chronos"/>
                <w:color w:val="000000"/>
                <w:kern w:val="0"/>
                <w14:ligatures w14:val="none"/>
              </w:rPr>
            </w:pPr>
            <w:ins w:id="327" w:author="Melissa Stine" w:date="2023-06-23T10:59:00Z">
              <w:r>
                <w:rPr>
                  <w:rFonts w:ascii="Jacobs Chronos" w:eastAsia="Times New Roman" w:hAnsi="Jacobs Chronos" w:cs="Jacobs Chronos"/>
                  <w:color w:val="000000"/>
                  <w:kern w:val="0"/>
                  <w14:ligatures w14:val="none"/>
                </w:rPr>
                <w:t>O – Observed</w:t>
              </w:r>
            </w:ins>
          </w:p>
          <w:p w14:paraId="4DCA3CB1" w14:textId="77777777" w:rsidR="000D20AA" w:rsidRDefault="000D20AA" w:rsidP="000D20AA">
            <w:pPr>
              <w:spacing w:after="0" w:line="240" w:lineRule="auto"/>
              <w:rPr>
                <w:ins w:id="328" w:author="Melissa Stine" w:date="2023-06-23T10:59:00Z"/>
                <w:rFonts w:ascii="Jacobs Chronos" w:eastAsia="Times New Roman" w:hAnsi="Jacobs Chronos" w:cs="Jacobs Chronos"/>
                <w:color w:val="000000"/>
                <w:kern w:val="0"/>
                <w14:ligatures w14:val="none"/>
              </w:rPr>
            </w:pPr>
            <w:ins w:id="329" w:author="Melissa Stine" w:date="2023-06-23T10:59:00Z">
              <w:r>
                <w:rPr>
                  <w:rFonts w:ascii="Jacobs Chronos" w:eastAsia="Times New Roman" w:hAnsi="Jacobs Chronos" w:cs="Jacobs Chronos"/>
                  <w:color w:val="000000"/>
                  <w:kern w:val="0"/>
                  <w14:ligatures w14:val="none"/>
                </w:rPr>
                <w:t>R – Reported, method unknown</w:t>
              </w:r>
            </w:ins>
          </w:p>
          <w:p w14:paraId="388E8828" w14:textId="77777777" w:rsidR="000D20AA" w:rsidRDefault="000D20AA" w:rsidP="000D20AA">
            <w:pPr>
              <w:spacing w:after="0" w:line="240" w:lineRule="auto"/>
              <w:rPr>
                <w:ins w:id="330" w:author="Melissa Stine" w:date="2023-06-23T10:59:00Z"/>
                <w:rFonts w:ascii="Jacobs Chronos" w:eastAsia="Times New Roman" w:hAnsi="Jacobs Chronos" w:cs="Jacobs Chronos"/>
                <w:color w:val="000000"/>
                <w:kern w:val="0"/>
                <w14:ligatures w14:val="none"/>
              </w:rPr>
            </w:pPr>
            <w:ins w:id="331" w:author="Melissa Stine" w:date="2023-06-23T10:59:00Z">
              <w:r>
                <w:rPr>
                  <w:rFonts w:ascii="Jacobs Chronos" w:eastAsia="Times New Roman" w:hAnsi="Jacobs Chronos" w:cs="Jacobs Chronos"/>
                  <w:color w:val="000000"/>
                  <w:kern w:val="0"/>
                  <w14:ligatures w14:val="none"/>
                </w:rPr>
                <w:t>S – Steel-tape</w:t>
              </w:r>
            </w:ins>
          </w:p>
          <w:p w14:paraId="6E8B93B5" w14:textId="77777777" w:rsidR="000D20AA" w:rsidRDefault="000D20AA" w:rsidP="000D20AA">
            <w:pPr>
              <w:spacing w:after="0" w:line="240" w:lineRule="auto"/>
              <w:rPr>
                <w:ins w:id="332" w:author="Melissa Stine" w:date="2023-06-23T11:00:00Z"/>
                <w:rFonts w:ascii="Jacobs Chronos" w:eastAsia="Times New Roman" w:hAnsi="Jacobs Chronos" w:cs="Jacobs Chronos"/>
                <w:color w:val="000000"/>
                <w:kern w:val="0"/>
                <w14:ligatures w14:val="none"/>
              </w:rPr>
            </w:pPr>
            <w:ins w:id="333" w:author="Melissa Stine" w:date="2023-06-23T11:00:00Z">
              <w:r>
                <w:rPr>
                  <w:rFonts w:ascii="Jacobs Chronos" w:eastAsia="Times New Roman" w:hAnsi="Jacobs Chronos" w:cs="Jacobs Chronos"/>
                  <w:color w:val="000000"/>
                  <w:kern w:val="0"/>
                  <w14:ligatures w14:val="none"/>
                </w:rPr>
                <w:t>T – Electric-tape</w:t>
              </w:r>
            </w:ins>
          </w:p>
          <w:p w14:paraId="22E198CB" w14:textId="77777777" w:rsidR="000D20AA" w:rsidRDefault="000D20AA" w:rsidP="000D20AA">
            <w:pPr>
              <w:spacing w:after="0" w:line="240" w:lineRule="auto"/>
              <w:rPr>
                <w:ins w:id="334" w:author="Melissa Stine" w:date="2023-06-23T11:00:00Z"/>
                <w:rFonts w:ascii="Jacobs Chronos" w:eastAsia="Times New Roman" w:hAnsi="Jacobs Chronos" w:cs="Jacobs Chronos"/>
                <w:color w:val="000000"/>
                <w:kern w:val="0"/>
                <w14:ligatures w14:val="none"/>
              </w:rPr>
            </w:pPr>
            <w:ins w:id="335" w:author="Melissa Stine" w:date="2023-06-23T11:00:00Z">
              <w:r>
                <w:rPr>
                  <w:rFonts w:ascii="Jacobs Chronos" w:eastAsia="Times New Roman" w:hAnsi="Jacobs Chronos" w:cs="Jacobs Chronos"/>
                  <w:color w:val="000000"/>
                  <w:kern w:val="0"/>
                  <w14:ligatures w14:val="none"/>
                </w:rPr>
                <w:t>V – Calibrated electric tape</w:t>
              </w:r>
            </w:ins>
          </w:p>
          <w:p w14:paraId="42EFA441" w14:textId="102FACED"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336" w:author="Melissa Stine" w:date="2023-06-23T11:00:00Z">
              <w:r>
                <w:rPr>
                  <w:rFonts w:ascii="Jacobs Chronos" w:eastAsia="Times New Roman" w:hAnsi="Jacobs Chronos" w:cs="Jacobs Chronos"/>
                  <w:color w:val="000000"/>
                  <w:kern w:val="0"/>
                  <w14:ligatures w14:val="none"/>
                </w:rPr>
                <w:lastRenderedPageBreak/>
                <w:t>Z – Other (explain in Miscellaneous Remarks)</w:t>
              </w:r>
            </w:ins>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2523F3">
              <w:rPr>
                <w:rFonts w:ascii="Jacobs Chronos" w:eastAsia="Times New Roman" w:hAnsi="Jacobs Chronos" w:cs="Jacobs Chronos"/>
                <w:b/>
                <w:bCs/>
                <w:color w:val="000000"/>
                <w:kern w:val="0"/>
                <w14:ligatures w14:val="none"/>
              </w:rPr>
              <w:t>Method of Water Level Measurement</w:t>
            </w:r>
            <w:r w:rsidRPr="004D72B3">
              <w:rPr>
                <w:rFonts w:ascii="Jacobs Chronos" w:eastAsia="Times New Roman" w:hAnsi="Jacobs Chronos" w:cs="Jacobs Chronos"/>
                <w:color w:val="000000"/>
                <w:kern w:val="0"/>
                <w14:ligatures w14:val="none"/>
              </w:rPr>
              <w:t xml:space="preserve"> -  enter code that best describes how the water level was measured</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2523F3">
              <w:rPr>
                <w:rFonts w:ascii="Jacobs Chronos" w:eastAsia="Times New Roman" w:hAnsi="Jacobs Chronos" w:cs="Jacobs Chronos"/>
                <w:b/>
                <w:bCs/>
                <w:color w:val="000000"/>
                <w:kern w:val="0"/>
                <w14:ligatures w14:val="none"/>
              </w:rPr>
              <w:t>Water-Level Type Code</w:t>
            </w:r>
            <w:r w:rsidRPr="004D72B3">
              <w:rPr>
                <w:rFonts w:ascii="Jacobs Chronos" w:eastAsia="Times New Roman" w:hAnsi="Jacobs Chronos" w:cs="Jacobs Chronos"/>
                <w:color w:val="000000"/>
                <w:kern w:val="0"/>
                <w14:ligatures w14:val="none"/>
              </w:rPr>
              <w:t xml:space="preserve"> - type of water level measured: L (land surface), M (measure point), or S (vertical datum)</w:t>
            </w:r>
          </w:p>
        </w:tc>
        <w:tc>
          <w:tcPr>
            <w:tcW w:w="3768" w:type="dxa"/>
            <w:shd w:val="clear" w:color="auto" w:fill="auto"/>
            <w:vAlign w:val="center"/>
            <w:hideMark/>
          </w:tcPr>
          <w:p w14:paraId="7E7D27ED"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lastRenderedPageBreak/>
              <w:t>Not reported</w:t>
            </w:r>
          </w:p>
        </w:tc>
      </w:tr>
      <w:tr w:rsidR="000D20AA" w:rsidRPr="004D72B3" w14:paraId="6BC4E542" w14:textId="77777777" w:rsidTr="00DC5F0A">
        <w:trPr>
          <w:trHeight w:val="85"/>
        </w:trPr>
        <w:tc>
          <w:tcPr>
            <w:tcW w:w="2477" w:type="dxa"/>
            <w:shd w:val="clear" w:color="auto" w:fill="auto"/>
            <w:noWrap/>
            <w:vAlign w:val="center"/>
            <w:hideMark/>
          </w:tcPr>
          <w:p w14:paraId="7FCEDE2A" w14:textId="77777777"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Measurement Accuracy</w:t>
            </w:r>
          </w:p>
        </w:tc>
        <w:tc>
          <w:tcPr>
            <w:tcW w:w="3327" w:type="dxa"/>
            <w:shd w:val="clear" w:color="auto" w:fill="B8C3D2"/>
            <w:vAlign w:val="center"/>
            <w:hideMark/>
          </w:tcPr>
          <w:p w14:paraId="3E2DDB35" w14:textId="073C2A4A"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Measurement Accuracy</w:t>
            </w:r>
            <w:r w:rsidRPr="004D72B3">
              <w:rPr>
                <w:rFonts w:ascii="Jacobs Chronos" w:eastAsia="Times New Roman" w:hAnsi="Jacobs Chronos" w:cs="Jacobs Chronos"/>
                <w:color w:val="000000"/>
                <w:kern w:val="0"/>
                <w14:ligatures w14:val="none"/>
              </w:rPr>
              <w:t xml:space="preserve"> - Accuracy of groundwater level measurement.</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t>Include</w:t>
            </w:r>
            <w:r>
              <w:rPr>
                <w:rFonts w:ascii="Jacobs Chronos" w:eastAsia="Times New Roman" w:hAnsi="Jacobs Chronos" w:cs="Jacobs Chronos"/>
                <w:color w:val="000000"/>
                <w:kern w:val="0"/>
                <w14:ligatures w14:val="none"/>
              </w:rPr>
              <w:t>s a</w:t>
            </w:r>
            <w:r w:rsidRPr="004D72B3">
              <w:rPr>
                <w:rFonts w:ascii="Jacobs Chronos" w:eastAsia="Times New Roman" w:hAnsi="Jacobs Chronos" w:cs="Jacobs Chronos"/>
                <w:color w:val="000000"/>
                <w:kern w:val="0"/>
                <w14:ligatures w14:val="none"/>
              </w:rPr>
              <w:t xml:space="preserve"> list of options to select from.</w:t>
            </w:r>
          </w:p>
        </w:tc>
        <w:tc>
          <w:tcPr>
            <w:tcW w:w="2605" w:type="dxa"/>
            <w:shd w:val="clear" w:color="auto" w:fill="auto"/>
            <w:vAlign w:val="center"/>
            <w:hideMark/>
          </w:tcPr>
          <w:p w14:paraId="003F541A"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 xml:space="preserve">Measurement Accuracy </w:t>
            </w:r>
            <w:r w:rsidRPr="004D72B3">
              <w:rPr>
                <w:rFonts w:ascii="Jacobs Chronos" w:eastAsia="Times New Roman" w:hAnsi="Jacobs Chronos" w:cs="Jacobs Chronos"/>
                <w:color w:val="000000"/>
                <w:kern w:val="0"/>
                <w14:ligatures w14:val="none"/>
              </w:rPr>
              <w:t>- accuracy of groundwater level measurement</w:t>
            </w:r>
          </w:p>
        </w:tc>
        <w:tc>
          <w:tcPr>
            <w:tcW w:w="3410" w:type="dxa"/>
            <w:shd w:val="clear" w:color="auto" w:fill="auto"/>
            <w:vAlign w:val="center"/>
            <w:hideMark/>
          </w:tcPr>
          <w:p w14:paraId="188A26BD"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MA</w:t>
            </w:r>
            <w:r w:rsidRPr="004D72B3">
              <w:rPr>
                <w:rFonts w:ascii="Jacobs Chronos" w:eastAsia="Times New Roman" w:hAnsi="Jacobs Chronos" w:cs="Jacobs Chronos"/>
                <w:color w:val="000000"/>
                <w:kern w:val="0"/>
                <w14:ligatures w14:val="none"/>
              </w:rPr>
              <w:t xml:space="preserve"> - estimated accuracy of the groundwater level measurement.</w:t>
            </w:r>
          </w:p>
        </w:tc>
        <w:tc>
          <w:tcPr>
            <w:tcW w:w="3500" w:type="dxa"/>
            <w:shd w:val="clear" w:color="auto" w:fill="auto"/>
            <w:vAlign w:val="center"/>
            <w:hideMark/>
          </w:tcPr>
          <w:p w14:paraId="06FCEA78"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hundredth of a foot</w:t>
            </w:r>
          </w:p>
        </w:tc>
        <w:tc>
          <w:tcPr>
            <w:tcW w:w="3678" w:type="dxa"/>
            <w:shd w:val="clear" w:color="auto" w:fill="auto"/>
            <w:vAlign w:val="center"/>
            <w:hideMark/>
          </w:tcPr>
          <w:p w14:paraId="1F315DD8" w14:textId="4F80FE44" w:rsidR="000D20AA" w:rsidRDefault="000D20AA" w:rsidP="000D20AA">
            <w:pPr>
              <w:spacing w:after="0" w:line="240" w:lineRule="auto"/>
              <w:rPr>
                <w:ins w:id="337" w:author="Melissa Stine" w:date="2023-06-23T11:01:00Z"/>
                <w:rFonts w:ascii="Jacobs Chronos" w:eastAsia="Times New Roman" w:hAnsi="Jacobs Chronos" w:cs="Jacobs Chronos"/>
                <w:color w:val="000000"/>
                <w:kern w:val="0"/>
                <w14:ligatures w14:val="none"/>
              </w:rPr>
            </w:pPr>
            <w:proofErr w:type="spellStart"/>
            <w:r w:rsidRPr="002523F3">
              <w:rPr>
                <w:rFonts w:ascii="Jacobs Chronos" w:eastAsia="Times New Roman" w:hAnsi="Jacobs Chronos" w:cs="Jacobs Chronos"/>
                <w:b/>
                <w:bCs/>
                <w:color w:val="000000"/>
                <w:kern w:val="0"/>
                <w14:ligatures w14:val="none"/>
              </w:rPr>
              <w:t>lev_acy_cd</w:t>
            </w:r>
            <w:proofErr w:type="spellEnd"/>
            <w:r w:rsidRPr="004D72B3">
              <w:rPr>
                <w:rFonts w:ascii="Jacobs Chronos" w:eastAsia="Times New Roman" w:hAnsi="Jacobs Chronos" w:cs="Jacobs Chronos"/>
                <w:color w:val="000000"/>
                <w:kern w:val="0"/>
                <w14:ligatures w14:val="none"/>
              </w:rPr>
              <w:t xml:space="preserve"> - code indicating accuracy of the water-level measurement</w:t>
            </w:r>
            <w:del w:id="338" w:author="Melissa Stine" w:date="2023-06-23T11:01:00Z">
              <w:r w:rsidRPr="004D72B3" w:rsidDel="00287C6C">
                <w:rPr>
                  <w:rFonts w:ascii="Jacobs Chronos" w:eastAsia="Times New Roman" w:hAnsi="Jacobs Chronos" w:cs="Jacobs Chronos"/>
                  <w:color w:val="000000"/>
                  <w:kern w:val="0"/>
                  <w14:ligatures w14:val="none"/>
                </w:rPr>
                <w:delText xml:space="preserve"> (0, 1, 2, 9, U)</w:delText>
              </w:r>
            </w:del>
            <w:ins w:id="339" w:author="Melissa Stine" w:date="2023-06-23T11:01:00Z">
              <w:r>
                <w:rPr>
                  <w:rFonts w:ascii="Jacobs Chronos" w:eastAsia="Times New Roman" w:hAnsi="Jacobs Chronos" w:cs="Jacobs Chronos"/>
                  <w:color w:val="000000"/>
                  <w:kern w:val="0"/>
                  <w14:ligatures w14:val="none"/>
                </w:rPr>
                <w:t>.</w:t>
              </w:r>
            </w:ins>
          </w:p>
          <w:p w14:paraId="540EC8B9" w14:textId="77777777" w:rsidR="000D20AA" w:rsidRDefault="000D20AA" w:rsidP="000D20AA">
            <w:pPr>
              <w:spacing w:after="0" w:line="240" w:lineRule="auto"/>
              <w:rPr>
                <w:ins w:id="340" w:author="Melissa Stine" w:date="2023-06-23T11:01:00Z"/>
                <w:rFonts w:ascii="Jacobs Chronos" w:eastAsia="Times New Roman" w:hAnsi="Jacobs Chronos" w:cs="Jacobs Chronos"/>
                <w:color w:val="000000"/>
                <w:kern w:val="0"/>
                <w14:ligatures w14:val="none"/>
              </w:rPr>
            </w:pPr>
            <w:ins w:id="341" w:author="Melissa Stine" w:date="2023-06-23T11:01:00Z">
              <w:r>
                <w:rPr>
                  <w:rFonts w:ascii="Jacobs Chronos" w:eastAsia="Times New Roman" w:hAnsi="Jacobs Chronos" w:cs="Jacobs Chronos"/>
                  <w:color w:val="000000"/>
                  <w:kern w:val="0"/>
                  <w14:ligatures w14:val="none"/>
                </w:rPr>
                <w:t>0 – Nearest foot</w:t>
              </w:r>
            </w:ins>
          </w:p>
          <w:p w14:paraId="2B696C52" w14:textId="77777777" w:rsidR="000D20AA" w:rsidRDefault="000D20AA" w:rsidP="000D20AA">
            <w:pPr>
              <w:spacing w:after="0" w:line="240" w:lineRule="auto"/>
              <w:rPr>
                <w:ins w:id="342" w:author="Melissa Stine" w:date="2023-06-23T11:01:00Z"/>
                <w:rFonts w:ascii="Jacobs Chronos" w:eastAsia="Times New Roman" w:hAnsi="Jacobs Chronos" w:cs="Jacobs Chronos"/>
                <w:color w:val="000000"/>
                <w:kern w:val="0"/>
                <w14:ligatures w14:val="none"/>
              </w:rPr>
            </w:pPr>
            <w:ins w:id="343" w:author="Melissa Stine" w:date="2023-06-23T11:01:00Z">
              <w:r>
                <w:rPr>
                  <w:rFonts w:ascii="Jacobs Chronos" w:eastAsia="Times New Roman" w:hAnsi="Jacobs Chronos" w:cs="Jacobs Chronos"/>
                  <w:color w:val="000000"/>
                  <w:kern w:val="0"/>
                  <w14:ligatures w14:val="none"/>
                </w:rPr>
                <w:t>1 – Nearest tenth of a foot</w:t>
              </w:r>
            </w:ins>
          </w:p>
          <w:p w14:paraId="58C69AE6" w14:textId="77777777" w:rsidR="000D20AA" w:rsidRDefault="000D20AA" w:rsidP="000D20AA">
            <w:pPr>
              <w:spacing w:after="0" w:line="240" w:lineRule="auto"/>
              <w:rPr>
                <w:ins w:id="344" w:author="Melissa Stine" w:date="2023-06-23T11:01:00Z"/>
                <w:rFonts w:ascii="Jacobs Chronos" w:eastAsia="Times New Roman" w:hAnsi="Jacobs Chronos" w:cs="Jacobs Chronos"/>
                <w:color w:val="000000"/>
                <w:kern w:val="0"/>
                <w14:ligatures w14:val="none"/>
              </w:rPr>
            </w:pPr>
            <w:ins w:id="345" w:author="Melissa Stine" w:date="2023-06-23T11:01:00Z">
              <w:r>
                <w:rPr>
                  <w:rFonts w:ascii="Jacobs Chronos" w:eastAsia="Times New Roman" w:hAnsi="Jacobs Chronos" w:cs="Jacobs Chronos"/>
                  <w:color w:val="000000"/>
                  <w:kern w:val="0"/>
                  <w14:ligatures w14:val="none"/>
                </w:rPr>
                <w:t>2 – Nearest one-hundredth of a foot</w:t>
              </w:r>
            </w:ins>
          </w:p>
          <w:p w14:paraId="0510F046" w14:textId="77777777" w:rsidR="000D20AA" w:rsidRDefault="000D20AA" w:rsidP="000D20AA">
            <w:pPr>
              <w:spacing w:after="0" w:line="240" w:lineRule="auto"/>
              <w:rPr>
                <w:ins w:id="346" w:author="Melissa Stine" w:date="2023-06-23T11:01:00Z"/>
                <w:rFonts w:ascii="Jacobs Chronos" w:eastAsia="Times New Roman" w:hAnsi="Jacobs Chronos" w:cs="Jacobs Chronos"/>
                <w:color w:val="000000"/>
                <w:kern w:val="0"/>
                <w14:ligatures w14:val="none"/>
              </w:rPr>
            </w:pPr>
            <w:ins w:id="347" w:author="Melissa Stine" w:date="2023-06-23T11:01:00Z">
              <w:r>
                <w:rPr>
                  <w:rFonts w:ascii="Jacobs Chronos" w:eastAsia="Times New Roman" w:hAnsi="Jacobs Chronos" w:cs="Jacobs Chronos"/>
                  <w:color w:val="000000"/>
                  <w:kern w:val="0"/>
                  <w14:ligatures w14:val="none"/>
                </w:rPr>
                <w:t>9 – Not to nearest foot</w:t>
              </w:r>
            </w:ins>
          </w:p>
          <w:p w14:paraId="2FBBBC37" w14:textId="6527F227"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348" w:author="Melissa Stine" w:date="2023-06-23T11:01:00Z">
              <w:r>
                <w:rPr>
                  <w:rFonts w:ascii="Jacobs Chronos" w:eastAsia="Times New Roman" w:hAnsi="Jacobs Chronos" w:cs="Jacobs Chronos"/>
                  <w:color w:val="000000"/>
                  <w:kern w:val="0"/>
                  <w14:ligatures w14:val="none"/>
                </w:rPr>
                <w:t>U - Unknown</w:t>
              </w:r>
            </w:ins>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2523F3">
              <w:rPr>
                <w:rFonts w:ascii="Jacobs Chronos" w:eastAsia="Times New Roman" w:hAnsi="Jacobs Chronos" w:cs="Jacobs Chronos"/>
                <w:b/>
                <w:bCs/>
                <w:color w:val="000000"/>
                <w:kern w:val="0"/>
                <w14:ligatures w14:val="none"/>
              </w:rPr>
              <w:t>Water Level Accuracy</w:t>
            </w:r>
            <w:r w:rsidRPr="004D72B3">
              <w:rPr>
                <w:rFonts w:ascii="Jacobs Chronos" w:eastAsia="Times New Roman" w:hAnsi="Jacobs Chronos" w:cs="Jacobs Chronos"/>
                <w:color w:val="000000"/>
                <w:kern w:val="0"/>
                <w14:ligatures w14:val="none"/>
              </w:rPr>
              <w:t xml:space="preserve"> - foot, tenth, hundredth, or not to nearest foot</w:t>
            </w:r>
          </w:p>
        </w:tc>
        <w:tc>
          <w:tcPr>
            <w:tcW w:w="3768" w:type="dxa"/>
            <w:shd w:val="clear" w:color="auto" w:fill="auto"/>
            <w:vAlign w:val="center"/>
            <w:hideMark/>
          </w:tcPr>
          <w:p w14:paraId="503065F9"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r>
      <w:tr w:rsidR="000D20AA" w:rsidRPr="004D72B3" w14:paraId="2B0B3565" w14:textId="77777777" w:rsidTr="00DC5F0A">
        <w:trPr>
          <w:trHeight w:val="1790"/>
        </w:trPr>
        <w:tc>
          <w:tcPr>
            <w:tcW w:w="2477" w:type="dxa"/>
            <w:shd w:val="clear" w:color="auto" w:fill="auto"/>
            <w:noWrap/>
            <w:vAlign w:val="center"/>
            <w:hideMark/>
          </w:tcPr>
          <w:p w14:paraId="7B9C1314" w14:textId="77777777"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Collection Agency</w:t>
            </w:r>
          </w:p>
        </w:tc>
        <w:tc>
          <w:tcPr>
            <w:tcW w:w="3327" w:type="dxa"/>
            <w:shd w:val="clear" w:color="auto" w:fill="B8C3D2"/>
            <w:vAlign w:val="center"/>
            <w:hideMark/>
          </w:tcPr>
          <w:p w14:paraId="2D94DB15" w14:textId="6C9ED1D9"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Collection Agency</w:t>
            </w:r>
            <w:r w:rsidRPr="004D72B3">
              <w:rPr>
                <w:rFonts w:ascii="Jacobs Chronos" w:eastAsia="Times New Roman" w:hAnsi="Jacobs Chronos" w:cs="Jacobs Chronos"/>
                <w:color w:val="000000"/>
                <w:kern w:val="0"/>
                <w14:ligatures w14:val="none"/>
              </w:rPr>
              <w:t xml:space="preserve"> </w:t>
            </w:r>
            <w:del w:id="349" w:author="Melissa Stine" w:date="2023-05-11T13:45:00Z">
              <w:r w:rsidRPr="004D72B3" w:rsidDel="001013FA">
                <w:rPr>
                  <w:rFonts w:ascii="Jacobs Chronos" w:eastAsia="Times New Roman" w:hAnsi="Jacobs Chronos" w:cs="Jacobs Chronos"/>
                  <w:color w:val="000000"/>
                  <w:kern w:val="0"/>
                  <w14:ligatures w14:val="none"/>
                </w:rPr>
                <w:delText>-</w:delText>
              </w:r>
            </w:del>
            <w:ins w:id="350" w:author="Melissa Stine" w:date="2023-05-11T13:45:00Z">
              <w:r>
                <w:rPr>
                  <w:rFonts w:ascii="Jacobs Chronos" w:eastAsia="Times New Roman" w:hAnsi="Jacobs Chronos" w:cs="Jacobs Chronos"/>
                  <w:color w:val="000000"/>
                  <w:kern w:val="0"/>
                  <w14:ligatures w14:val="none"/>
                </w:rPr>
                <w:t>–</w:t>
              </w:r>
            </w:ins>
            <w:r w:rsidRPr="004D72B3">
              <w:rPr>
                <w:rFonts w:ascii="Jacobs Chronos" w:eastAsia="Times New Roman" w:hAnsi="Jacobs Chronos" w:cs="Jacobs Chronos"/>
                <w:color w:val="000000"/>
                <w:kern w:val="0"/>
                <w14:ligatures w14:val="none"/>
              </w:rPr>
              <w:t xml:space="preserve"> </w:t>
            </w:r>
            <w:ins w:id="351" w:author="Melissa Stine" w:date="2023-05-11T13:45:00Z">
              <w:r>
                <w:rPr>
                  <w:rFonts w:ascii="Jacobs Chronos" w:eastAsia="Times New Roman" w:hAnsi="Jacobs Chronos" w:cs="Jacobs Chronos"/>
                  <w:color w:val="000000"/>
                  <w:kern w:val="0"/>
                  <w14:ligatures w14:val="none"/>
                </w:rPr>
                <w:t xml:space="preserve">Full </w:t>
              </w:r>
            </w:ins>
            <w:del w:id="352" w:author="Melissa Stine" w:date="2023-05-11T13:45:00Z">
              <w:r w:rsidRPr="004D72B3" w:rsidDel="008449AA">
                <w:rPr>
                  <w:rFonts w:ascii="Jacobs Chronos" w:eastAsia="Times New Roman" w:hAnsi="Jacobs Chronos" w:cs="Jacobs Chronos"/>
                  <w:color w:val="000000"/>
                  <w:kern w:val="0"/>
                  <w14:ligatures w14:val="none"/>
                </w:rPr>
                <w:delText>N</w:delText>
              </w:r>
            </w:del>
            <w:ins w:id="353" w:author="Melissa Stine" w:date="2023-05-11T13:45:00Z">
              <w:r>
                <w:rPr>
                  <w:rFonts w:ascii="Jacobs Chronos" w:eastAsia="Times New Roman" w:hAnsi="Jacobs Chronos" w:cs="Jacobs Chronos"/>
                  <w:color w:val="000000"/>
                  <w:kern w:val="0"/>
                  <w14:ligatures w14:val="none"/>
                </w:rPr>
                <w:t>n</w:t>
              </w:r>
            </w:ins>
            <w:r w:rsidRPr="004D72B3">
              <w:rPr>
                <w:rFonts w:ascii="Jacobs Chronos" w:eastAsia="Times New Roman" w:hAnsi="Jacobs Chronos" w:cs="Jacobs Chronos"/>
                <w:color w:val="000000"/>
                <w:kern w:val="0"/>
                <w14:ligatures w14:val="none"/>
              </w:rPr>
              <w:t xml:space="preserve">ame of </w:t>
            </w:r>
            <w:ins w:id="354" w:author="Melissa Stine" w:date="2023-05-12T08:57:00Z">
              <w:r>
                <w:rPr>
                  <w:rFonts w:ascii="Jacobs Chronos" w:eastAsia="Times New Roman" w:hAnsi="Jacobs Chronos" w:cs="Jacobs Chronos"/>
                  <w:color w:val="000000"/>
                  <w:kern w:val="0"/>
                  <w14:ligatures w14:val="none"/>
                </w:rPr>
                <w:t xml:space="preserve">collection or co-op </w:t>
              </w:r>
            </w:ins>
            <w:r w:rsidRPr="004D72B3">
              <w:rPr>
                <w:rFonts w:ascii="Jacobs Chronos" w:eastAsia="Times New Roman" w:hAnsi="Jacobs Chronos" w:cs="Jacobs Chronos"/>
                <w:color w:val="000000"/>
                <w:kern w:val="0"/>
                <w14:ligatures w14:val="none"/>
              </w:rPr>
              <w:t>agency that collected groundwater level measurement.</w:t>
            </w:r>
          </w:p>
        </w:tc>
        <w:tc>
          <w:tcPr>
            <w:tcW w:w="2605" w:type="dxa"/>
            <w:shd w:val="clear" w:color="auto" w:fill="auto"/>
            <w:vAlign w:val="center"/>
            <w:hideMark/>
          </w:tcPr>
          <w:p w14:paraId="42A56F00"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Collecting/Co-op Agency</w:t>
            </w:r>
            <w:r w:rsidRPr="004D72B3">
              <w:rPr>
                <w:rFonts w:ascii="Jacobs Chronos" w:eastAsia="Times New Roman" w:hAnsi="Jacobs Chronos" w:cs="Jacobs Chronos"/>
                <w:color w:val="000000"/>
                <w:kern w:val="0"/>
                <w14:ligatures w14:val="none"/>
              </w:rPr>
              <w:t xml:space="preserve"> - full name of the collecting/co-op agency that collected the groundwater level measurement</w:t>
            </w:r>
          </w:p>
        </w:tc>
        <w:tc>
          <w:tcPr>
            <w:tcW w:w="3410" w:type="dxa"/>
            <w:shd w:val="clear" w:color="auto" w:fill="auto"/>
            <w:vAlign w:val="center"/>
            <w:hideMark/>
          </w:tcPr>
          <w:p w14:paraId="5FA01995" w14:textId="20F625FC" w:rsidR="000D20AA" w:rsidRPr="004D72B3" w:rsidRDefault="000D20AA" w:rsidP="000D20AA">
            <w:pPr>
              <w:spacing w:after="0" w:line="240" w:lineRule="auto"/>
              <w:rPr>
                <w:rFonts w:ascii="Jacobs Chronos" w:eastAsia="Times New Roman" w:hAnsi="Jacobs Chronos" w:cs="Jacobs Chronos"/>
                <w:color w:val="000000"/>
                <w:kern w:val="0"/>
                <w14:ligatures w14:val="none"/>
              </w:rPr>
            </w:pPr>
            <w:ins w:id="355" w:author="Melissa Stine" w:date="2023-05-12T08:31:00Z">
              <w:r>
                <w:rPr>
                  <w:rFonts w:ascii="Jacobs Chronos" w:eastAsia="Times New Roman" w:hAnsi="Jacobs Chronos" w:cs="Jacobs Chronos"/>
                  <w:b/>
                  <w:bCs/>
                  <w:color w:val="000000"/>
                  <w:kern w:val="0"/>
                  <w14:ligatures w14:val="none"/>
                </w:rPr>
                <w:t xml:space="preserve">Collecting Agency - </w:t>
              </w:r>
            </w:ins>
            <w:r w:rsidRPr="004D72B3">
              <w:rPr>
                <w:rFonts w:ascii="Jacobs Chronos" w:eastAsia="Times New Roman" w:hAnsi="Jacobs Chronos" w:cs="Jacobs Chronos"/>
                <w:color w:val="000000"/>
                <w:kern w:val="0"/>
                <w14:ligatures w14:val="none"/>
              </w:rPr>
              <w:t>Full name of the agency that collected the groundwater level measurement</w:t>
            </w:r>
          </w:p>
        </w:tc>
        <w:tc>
          <w:tcPr>
            <w:tcW w:w="3500" w:type="dxa"/>
            <w:shd w:val="clear" w:color="auto" w:fill="auto"/>
            <w:vAlign w:val="center"/>
            <w:hideMark/>
          </w:tcPr>
          <w:p w14:paraId="1C024704"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678" w:type="dxa"/>
            <w:shd w:val="clear" w:color="auto" w:fill="auto"/>
            <w:vAlign w:val="center"/>
            <w:hideMark/>
          </w:tcPr>
          <w:p w14:paraId="1E6B2EC9" w14:textId="4952F6AE"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Agency Code</w:t>
            </w:r>
            <w:r w:rsidRPr="004D72B3">
              <w:rPr>
                <w:rFonts w:ascii="Jacobs Chronos" w:eastAsia="Times New Roman" w:hAnsi="Jacobs Chronos" w:cs="Jacobs Chronos"/>
                <w:color w:val="000000"/>
                <w:kern w:val="0"/>
                <w14:ligatures w14:val="none"/>
              </w:rPr>
              <w:t xml:space="preserve"> - Five-character code for the agency that is the source of data for a site or that is responsible for entering into GWSI</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2523F3">
              <w:rPr>
                <w:rFonts w:ascii="Jacobs Chronos" w:eastAsia="Times New Roman" w:hAnsi="Jacobs Chronos" w:cs="Jacobs Chronos"/>
                <w:b/>
                <w:bCs/>
                <w:color w:val="000000"/>
                <w:kern w:val="0"/>
                <w14:ligatures w14:val="none"/>
              </w:rPr>
              <w:t>Person Making Measurement</w:t>
            </w:r>
            <w:r w:rsidRPr="004D72B3">
              <w:rPr>
                <w:rFonts w:ascii="Jacobs Chronos" w:eastAsia="Times New Roman" w:hAnsi="Jacobs Chronos" w:cs="Jacobs Chronos"/>
                <w:color w:val="000000"/>
                <w:kern w:val="0"/>
                <w14:ligatures w14:val="none"/>
              </w:rPr>
              <w:t xml:space="preserve"> - six-character text field of the person making the water level measurement</w:t>
            </w:r>
            <w:r w:rsidRPr="004D72B3">
              <w:rPr>
                <w:rFonts w:ascii="Jacobs Chronos" w:eastAsia="Times New Roman" w:hAnsi="Jacobs Chronos" w:cs="Jacobs Chronos"/>
                <w:color w:val="000000"/>
                <w:kern w:val="0"/>
                <w14:ligatures w14:val="none"/>
              </w:rPr>
              <w:br/>
            </w:r>
            <w:r w:rsidRPr="004D72B3">
              <w:rPr>
                <w:rFonts w:ascii="Jacobs Chronos" w:eastAsia="Times New Roman" w:hAnsi="Jacobs Chronos" w:cs="Jacobs Chronos"/>
                <w:color w:val="000000"/>
                <w:kern w:val="0"/>
                <w14:ligatures w14:val="none"/>
              </w:rPr>
              <w:br/>
            </w:r>
            <w:r w:rsidRPr="002523F3">
              <w:rPr>
                <w:rFonts w:ascii="Jacobs Chronos" w:eastAsia="Times New Roman" w:hAnsi="Jacobs Chronos" w:cs="Jacobs Chronos"/>
                <w:b/>
                <w:bCs/>
                <w:color w:val="000000"/>
                <w:kern w:val="0"/>
                <w14:ligatures w14:val="none"/>
              </w:rPr>
              <w:t>Measuring Agency</w:t>
            </w:r>
            <w:r w:rsidRPr="004D72B3">
              <w:rPr>
                <w:rFonts w:ascii="Jacobs Chronos" w:eastAsia="Times New Roman" w:hAnsi="Jacobs Chronos" w:cs="Jacobs Chronos"/>
                <w:color w:val="000000"/>
                <w:kern w:val="0"/>
                <w14:ligatures w14:val="none"/>
              </w:rPr>
              <w:t xml:space="preserve"> - Five-character code for the person who measured the water level</w:t>
            </w:r>
          </w:p>
        </w:tc>
        <w:tc>
          <w:tcPr>
            <w:tcW w:w="3768" w:type="dxa"/>
            <w:shd w:val="clear" w:color="auto" w:fill="auto"/>
            <w:vAlign w:val="center"/>
            <w:hideMark/>
          </w:tcPr>
          <w:p w14:paraId="10EE8FB1"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r>
      <w:tr w:rsidR="000D20AA" w:rsidRPr="004D72B3" w14:paraId="7FD93C88" w14:textId="77777777" w:rsidTr="00DC5F0A">
        <w:trPr>
          <w:trHeight w:val="1790"/>
          <w:ins w:id="356" w:author="Melissa Stine" w:date="2023-06-27T10:23:00Z"/>
        </w:trPr>
        <w:tc>
          <w:tcPr>
            <w:tcW w:w="2477" w:type="dxa"/>
            <w:shd w:val="clear" w:color="auto" w:fill="auto"/>
            <w:noWrap/>
            <w:vAlign w:val="center"/>
          </w:tcPr>
          <w:p w14:paraId="1AE45AAC" w14:textId="4F7EA031" w:rsidR="000D20AA" w:rsidRPr="00CD6333" w:rsidRDefault="000D20AA" w:rsidP="000D20AA">
            <w:pPr>
              <w:spacing w:after="0" w:line="240" w:lineRule="auto"/>
              <w:rPr>
                <w:ins w:id="357" w:author="Melissa Stine" w:date="2023-06-27T10:23:00Z"/>
                <w:rFonts w:ascii="Jacobs Chronos" w:eastAsia="Times New Roman" w:hAnsi="Jacobs Chronos" w:cs="Jacobs Chronos"/>
                <w:b/>
                <w:bCs/>
                <w:color w:val="000000"/>
                <w:kern w:val="0"/>
                <w14:ligatures w14:val="none"/>
              </w:rPr>
            </w:pPr>
            <w:ins w:id="358" w:author="Melissa Stine" w:date="2023-06-27T10:23:00Z">
              <w:r>
                <w:rPr>
                  <w:rFonts w:ascii="Jacobs Chronos" w:eastAsia="Times New Roman" w:hAnsi="Jacobs Chronos" w:cs="Jacobs Chronos"/>
                  <w:b/>
                  <w:bCs/>
                  <w:color w:val="000000"/>
                  <w:kern w:val="0"/>
                  <w14:ligatures w14:val="none"/>
                </w:rPr>
                <w:lastRenderedPageBreak/>
                <w:t>Reporting Agency</w:t>
              </w:r>
            </w:ins>
          </w:p>
        </w:tc>
        <w:tc>
          <w:tcPr>
            <w:tcW w:w="3327" w:type="dxa"/>
            <w:shd w:val="clear" w:color="auto" w:fill="B8C3D2"/>
            <w:vAlign w:val="center"/>
          </w:tcPr>
          <w:p w14:paraId="45773075" w14:textId="3A292AF4" w:rsidR="000D20AA" w:rsidRPr="00E46297" w:rsidRDefault="000D20AA" w:rsidP="000D20AA">
            <w:pPr>
              <w:spacing w:after="0" w:line="240" w:lineRule="auto"/>
              <w:rPr>
                <w:ins w:id="359" w:author="Melissa Stine" w:date="2023-06-27T10:23:00Z"/>
                <w:rFonts w:ascii="Jacobs Chronos" w:eastAsia="Times New Roman" w:hAnsi="Jacobs Chronos" w:cs="Jacobs Chronos"/>
                <w:color w:val="000000"/>
                <w:kern w:val="0"/>
                <w14:ligatures w14:val="none"/>
              </w:rPr>
            </w:pPr>
            <w:ins w:id="360" w:author="Melissa Stine" w:date="2023-06-27T10:23:00Z">
              <w:r>
                <w:rPr>
                  <w:rFonts w:ascii="Jacobs Chronos" w:eastAsia="Times New Roman" w:hAnsi="Jacobs Chronos" w:cs="Jacobs Chronos"/>
                  <w:b/>
                  <w:bCs/>
                  <w:color w:val="000000"/>
                  <w:kern w:val="0"/>
                  <w14:ligatures w14:val="none"/>
                </w:rPr>
                <w:t xml:space="preserve">Reporting Agency </w:t>
              </w:r>
            </w:ins>
            <w:ins w:id="361" w:author="Melissa Stine" w:date="2023-06-27T10:24:00Z">
              <w:r>
                <w:rPr>
                  <w:rFonts w:ascii="Jacobs Chronos" w:eastAsia="Times New Roman" w:hAnsi="Jacobs Chronos" w:cs="Jacobs Chronos"/>
                  <w:b/>
                  <w:bCs/>
                  <w:color w:val="000000"/>
                  <w:kern w:val="0"/>
                  <w14:ligatures w14:val="none"/>
                </w:rPr>
                <w:t xml:space="preserve">– </w:t>
              </w:r>
              <w:r>
                <w:rPr>
                  <w:rFonts w:ascii="Jacobs Chronos" w:eastAsia="Times New Roman" w:hAnsi="Jacobs Chronos" w:cs="Jacobs Chronos"/>
                  <w:color w:val="000000"/>
                  <w:kern w:val="0"/>
                  <w14:ligatures w14:val="none"/>
                </w:rPr>
                <w:t>Full name of reporting agency that reports the groundwater level measurement</w:t>
              </w:r>
            </w:ins>
          </w:p>
        </w:tc>
        <w:tc>
          <w:tcPr>
            <w:tcW w:w="2605" w:type="dxa"/>
            <w:shd w:val="clear" w:color="auto" w:fill="auto"/>
            <w:vAlign w:val="center"/>
          </w:tcPr>
          <w:p w14:paraId="088AC648" w14:textId="5EF7FC5C" w:rsidR="000D20AA" w:rsidRPr="00E46297" w:rsidRDefault="009069D3" w:rsidP="000D20AA">
            <w:pPr>
              <w:spacing w:after="0" w:line="240" w:lineRule="auto"/>
              <w:rPr>
                <w:ins w:id="362" w:author="Melissa Stine" w:date="2023-06-27T10:23:00Z"/>
                <w:rFonts w:ascii="Jacobs Chronos" w:eastAsia="Times New Roman" w:hAnsi="Jacobs Chronos" w:cs="Jacobs Chronos"/>
                <w:color w:val="000000"/>
                <w:kern w:val="0"/>
                <w14:ligatures w14:val="none"/>
              </w:rPr>
            </w:pPr>
            <w:ins w:id="363" w:author="Melissa Stine" w:date="2023-06-29T14:44:00Z">
              <w:r w:rsidRPr="00E46297">
                <w:rPr>
                  <w:rFonts w:ascii="Jacobs Chronos" w:eastAsia="Times New Roman" w:hAnsi="Jacobs Chronos" w:cs="Jacobs Chronos"/>
                  <w:color w:val="000000"/>
                  <w:kern w:val="0"/>
                  <w14:ligatures w14:val="none"/>
                </w:rPr>
                <w:t>Not reported</w:t>
              </w:r>
            </w:ins>
          </w:p>
        </w:tc>
        <w:tc>
          <w:tcPr>
            <w:tcW w:w="3410" w:type="dxa"/>
            <w:shd w:val="clear" w:color="auto" w:fill="auto"/>
            <w:vAlign w:val="center"/>
          </w:tcPr>
          <w:p w14:paraId="4EE58076" w14:textId="5C88C1B7" w:rsidR="000D20AA" w:rsidRDefault="009069D3" w:rsidP="000D20AA">
            <w:pPr>
              <w:spacing w:after="0" w:line="240" w:lineRule="auto"/>
              <w:rPr>
                <w:ins w:id="364" w:author="Melissa Stine" w:date="2023-06-27T10:23:00Z"/>
                <w:rFonts w:ascii="Jacobs Chronos" w:eastAsia="Times New Roman" w:hAnsi="Jacobs Chronos" w:cs="Jacobs Chronos"/>
                <w:b/>
                <w:bCs/>
                <w:color w:val="000000"/>
                <w:kern w:val="0"/>
                <w14:ligatures w14:val="none"/>
              </w:rPr>
            </w:pPr>
            <w:ins w:id="365" w:author="Melissa Stine" w:date="2023-06-29T14:44:00Z">
              <w:r w:rsidRPr="006C2C00">
                <w:rPr>
                  <w:rFonts w:ascii="Jacobs Chronos" w:eastAsia="Times New Roman" w:hAnsi="Jacobs Chronos" w:cs="Jacobs Chronos"/>
                  <w:color w:val="000000"/>
                  <w:kern w:val="0"/>
                  <w14:ligatures w14:val="none"/>
                </w:rPr>
                <w:t>Not reported</w:t>
              </w:r>
            </w:ins>
          </w:p>
        </w:tc>
        <w:tc>
          <w:tcPr>
            <w:tcW w:w="3500" w:type="dxa"/>
            <w:shd w:val="clear" w:color="auto" w:fill="auto"/>
            <w:vAlign w:val="center"/>
          </w:tcPr>
          <w:p w14:paraId="557E1392" w14:textId="45FBB5FB" w:rsidR="000D20AA" w:rsidRPr="004D72B3" w:rsidRDefault="009069D3" w:rsidP="000D20AA">
            <w:pPr>
              <w:spacing w:after="0" w:line="240" w:lineRule="auto"/>
              <w:rPr>
                <w:ins w:id="366" w:author="Melissa Stine" w:date="2023-06-27T10:23:00Z"/>
                <w:rFonts w:ascii="Jacobs Chronos" w:eastAsia="Times New Roman" w:hAnsi="Jacobs Chronos" w:cs="Jacobs Chronos"/>
                <w:color w:val="000000"/>
                <w:kern w:val="0"/>
                <w14:ligatures w14:val="none"/>
              </w:rPr>
            </w:pPr>
            <w:ins w:id="367" w:author="Melissa Stine" w:date="2023-06-29T14:44:00Z">
              <w:r w:rsidRPr="006C2C00">
                <w:rPr>
                  <w:rFonts w:ascii="Jacobs Chronos" w:eastAsia="Times New Roman" w:hAnsi="Jacobs Chronos" w:cs="Jacobs Chronos"/>
                  <w:color w:val="000000"/>
                  <w:kern w:val="0"/>
                  <w14:ligatures w14:val="none"/>
                </w:rPr>
                <w:t>Not reported</w:t>
              </w:r>
            </w:ins>
          </w:p>
        </w:tc>
        <w:tc>
          <w:tcPr>
            <w:tcW w:w="3678" w:type="dxa"/>
            <w:shd w:val="clear" w:color="auto" w:fill="auto"/>
            <w:vAlign w:val="center"/>
          </w:tcPr>
          <w:p w14:paraId="60C1A6AC" w14:textId="4013EFF5" w:rsidR="000D20AA" w:rsidRPr="002523F3" w:rsidRDefault="009069D3" w:rsidP="000D20AA">
            <w:pPr>
              <w:spacing w:after="0" w:line="240" w:lineRule="auto"/>
              <w:rPr>
                <w:ins w:id="368" w:author="Melissa Stine" w:date="2023-06-27T10:23:00Z"/>
                <w:rFonts w:ascii="Jacobs Chronos" w:eastAsia="Times New Roman" w:hAnsi="Jacobs Chronos" w:cs="Jacobs Chronos"/>
                <w:b/>
                <w:bCs/>
                <w:color w:val="000000"/>
                <w:kern w:val="0"/>
                <w14:ligatures w14:val="none"/>
              </w:rPr>
            </w:pPr>
            <w:ins w:id="369" w:author="Melissa Stine" w:date="2023-06-29T14:44:00Z">
              <w:r w:rsidRPr="006C2C00">
                <w:rPr>
                  <w:rFonts w:ascii="Jacobs Chronos" w:eastAsia="Times New Roman" w:hAnsi="Jacobs Chronos" w:cs="Jacobs Chronos"/>
                  <w:color w:val="000000"/>
                  <w:kern w:val="0"/>
                  <w14:ligatures w14:val="none"/>
                </w:rPr>
                <w:t>Not reported</w:t>
              </w:r>
            </w:ins>
          </w:p>
        </w:tc>
        <w:tc>
          <w:tcPr>
            <w:tcW w:w="3768" w:type="dxa"/>
            <w:shd w:val="clear" w:color="auto" w:fill="auto"/>
            <w:vAlign w:val="center"/>
          </w:tcPr>
          <w:p w14:paraId="0023FE23" w14:textId="21AF3AAB" w:rsidR="000D20AA" w:rsidRPr="004D72B3" w:rsidRDefault="009069D3" w:rsidP="000D20AA">
            <w:pPr>
              <w:spacing w:after="0" w:line="240" w:lineRule="auto"/>
              <w:rPr>
                <w:ins w:id="370" w:author="Melissa Stine" w:date="2023-06-27T10:23:00Z"/>
                <w:rFonts w:ascii="Jacobs Chronos" w:eastAsia="Times New Roman" w:hAnsi="Jacobs Chronos" w:cs="Jacobs Chronos"/>
                <w:color w:val="000000"/>
                <w:kern w:val="0"/>
                <w14:ligatures w14:val="none"/>
              </w:rPr>
            </w:pPr>
            <w:ins w:id="371" w:author="Melissa Stine" w:date="2023-06-29T14:44:00Z">
              <w:r w:rsidRPr="006C2C00">
                <w:rPr>
                  <w:rFonts w:ascii="Jacobs Chronos" w:eastAsia="Times New Roman" w:hAnsi="Jacobs Chronos" w:cs="Jacobs Chronos"/>
                  <w:color w:val="000000"/>
                  <w:kern w:val="0"/>
                  <w14:ligatures w14:val="none"/>
                </w:rPr>
                <w:t>Not reported</w:t>
              </w:r>
            </w:ins>
          </w:p>
        </w:tc>
      </w:tr>
      <w:tr w:rsidR="000D20AA" w:rsidRPr="004D72B3" w14:paraId="09C41055" w14:textId="77777777" w:rsidTr="00DC5F0A">
        <w:trPr>
          <w:trHeight w:val="3000"/>
        </w:trPr>
        <w:tc>
          <w:tcPr>
            <w:tcW w:w="2477" w:type="dxa"/>
            <w:shd w:val="clear" w:color="auto" w:fill="auto"/>
            <w:noWrap/>
            <w:vAlign w:val="center"/>
            <w:hideMark/>
          </w:tcPr>
          <w:p w14:paraId="680C3117" w14:textId="329C62DE" w:rsidR="000D20AA" w:rsidRPr="00CD6333" w:rsidRDefault="000D20AA" w:rsidP="000D20AA">
            <w:pPr>
              <w:spacing w:after="0" w:line="240" w:lineRule="auto"/>
              <w:rPr>
                <w:rFonts w:ascii="Jacobs Chronos" w:eastAsia="Times New Roman" w:hAnsi="Jacobs Chronos" w:cs="Jacobs Chronos"/>
                <w:b/>
                <w:bCs/>
                <w:color w:val="000000"/>
                <w:kern w:val="0"/>
                <w14:ligatures w14:val="none"/>
              </w:rPr>
            </w:pPr>
            <w:r w:rsidRPr="00CD6333">
              <w:rPr>
                <w:rFonts w:ascii="Jacobs Chronos" w:eastAsia="Times New Roman" w:hAnsi="Jacobs Chronos" w:cs="Jacobs Chronos"/>
                <w:b/>
                <w:bCs/>
                <w:color w:val="000000"/>
                <w:kern w:val="0"/>
                <w14:ligatures w14:val="none"/>
              </w:rPr>
              <w:t xml:space="preserve">Water Level </w:t>
            </w:r>
            <w:del w:id="372" w:author="Melissa Stine" w:date="2023-05-16T16:08:00Z">
              <w:r w:rsidRPr="00CD6333" w:rsidDel="00A34E3F">
                <w:rPr>
                  <w:rFonts w:ascii="Jacobs Chronos" w:eastAsia="Times New Roman" w:hAnsi="Jacobs Chronos" w:cs="Jacobs Chronos"/>
                  <w:b/>
                  <w:bCs/>
                  <w:color w:val="000000"/>
                  <w:kern w:val="0"/>
                  <w14:ligatures w14:val="none"/>
                </w:rPr>
                <w:delText>Description</w:delText>
              </w:r>
            </w:del>
            <w:ins w:id="373" w:author="Melissa Stine" w:date="2023-05-16T16:08:00Z">
              <w:r>
                <w:rPr>
                  <w:rFonts w:ascii="Jacobs Chronos" w:eastAsia="Times New Roman" w:hAnsi="Jacobs Chronos" w:cs="Jacobs Chronos"/>
                  <w:b/>
                  <w:bCs/>
                  <w:color w:val="000000"/>
                  <w:kern w:val="0"/>
                  <w14:ligatures w14:val="none"/>
                </w:rPr>
                <w:t>Comments</w:t>
              </w:r>
            </w:ins>
          </w:p>
        </w:tc>
        <w:tc>
          <w:tcPr>
            <w:tcW w:w="3327" w:type="dxa"/>
            <w:shd w:val="clear" w:color="auto" w:fill="B8C3D2"/>
            <w:vAlign w:val="center"/>
            <w:hideMark/>
          </w:tcPr>
          <w:p w14:paraId="36C4318C"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Water Level Comments</w:t>
            </w:r>
            <w:r w:rsidRPr="004D72B3">
              <w:rPr>
                <w:rFonts w:ascii="Jacobs Chronos" w:eastAsia="Times New Roman" w:hAnsi="Jacobs Chronos" w:cs="Jacobs Chronos"/>
                <w:color w:val="000000"/>
                <w:kern w:val="0"/>
                <w14:ligatures w14:val="none"/>
              </w:rPr>
              <w:t xml:space="preserve"> - General description or other notes associated with groundwater level measurement.</w:t>
            </w:r>
          </w:p>
        </w:tc>
        <w:tc>
          <w:tcPr>
            <w:tcW w:w="2605" w:type="dxa"/>
            <w:shd w:val="clear" w:color="auto" w:fill="auto"/>
            <w:vAlign w:val="center"/>
            <w:hideMark/>
          </w:tcPr>
          <w:p w14:paraId="1FAD9ACF"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Water Level Measurement Comments</w:t>
            </w:r>
            <w:r w:rsidRPr="004D72B3">
              <w:rPr>
                <w:rFonts w:ascii="Jacobs Chronos" w:eastAsia="Times New Roman" w:hAnsi="Jacobs Chronos" w:cs="Jacobs Chronos"/>
                <w:color w:val="000000"/>
                <w:kern w:val="0"/>
                <w14:ligatures w14:val="none"/>
              </w:rPr>
              <w:t xml:space="preserve"> - Use this field to explain special circumstances related to the water level measurement not indicated in other fields.  </w:t>
            </w:r>
          </w:p>
        </w:tc>
        <w:tc>
          <w:tcPr>
            <w:tcW w:w="3410" w:type="dxa"/>
            <w:shd w:val="clear" w:color="auto" w:fill="auto"/>
            <w:vAlign w:val="center"/>
            <w:hideMark/>
          </w:tcPr>
          <w:p w14:paraId="6218AD98"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Comments</w:t>
            </w:r>
            <w:r w:rsidRPr="004D72B3">
              <w:rPr>
                <w:rFonts w:ascii="Jacobs Chronos" w:eastAsia="Times New Roman" w:hAnsi="Jacobs Chronos" w:cs="Jacobs Chronos"/>
                <w:color w:val="000000"/>
                <w:kern w:val="0"/>
                <w14:ligatures w14:val="none"/>
              </w:rPr>
              <w:t xml:space="preserve"> - Use this field to explain special circumstances related to the water level measurement not indicated in other fields.  Also specify whether the information previously submitted or overwrites existing data. </w:t>
            </w:r>
          </w:p>
        </w:tc>
        <w:tc>
          <w:tcPr>
            <w:tcW w:w="3500" w:type="dxa"/>
            <w:shd w:val="clear" w:color="auto" w:fill="auto"/>
            <w:vAlign w:val="center"/>
            <w:hideMark/>
          </w:tcPr>
          <w:p w14:paraId="67C89B79"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2523F3">
              <w:rPr>
                <w:rFonts w:ascii="Jacobs Chronos" w:eastAsia="Times New Roman" w:hAnsi="Jacobs Chronos" w:cs="Jacobs Chronos"/>
                <w:b/>
                <w:bCs/>
                <w:color w:val="000000"/>
                <w:kern w:val="0"/>
                <w14:ligatures w14:val="none"/>
              </w:rPr>
              <w:t>GW_MEAS_DESC</w:t>
            </w:r>
            <w:r w:rsidRPr="004D72B3">
              <w:rPr>
                <w:rFonts w:ascii="Jacobs Chronos" w:eastAsia="Times New Roman" w:hAnsi="Jacobs Chronos" w:cs="Jacobs Chronos"/>
                <w:color w:val="000000"/>
                <w:kern w:val="0"/>
                <w14:ligatures w14:val="none"/>
              </w:rPr>
              <w:t xml:space="preserve"> - DTW general description</w:t>
            </w:r>
          </w:p>
        </w:tc>
        <w:tc>
          <w:tcPr>
            <w:tcW w:w="3678" w:type="dxa"/>
            <w:shd w:val="clear" w:color="auto" w:fill="auto"/>
            <w:vAlign w:val="center"/>
            <w:hideMark/>
          </w:tcPr>
          <w:p w14:paraId="16016972"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c>
          <w:tcPr>
            <w:tcW w:w="3768" w:type="dxa"/>
            <w:shd w:val="clear" w:color="auto" w:fill="auto"/>
            <w:vAlign w:val="center"/>
            <w:hideMark/>
          </w:tcPr>
          <w:p w14:paraId="4F36F0E3" w14:textId="77777777" w:rsidR="000D20AA" w:rsidRPr="004D72B3" w:rsidRDefault="000D20AA" w:rsidP="000D20AA">
            <w:pPr>
              <w:spacing w:after="0" w:line="240" w:lineRule="auto"/>
              <w:rPr>
                <w:rFonts w:ascii="Jacobs Chronos" w:eastAsia="Times New Roman" w:hAnsi="Jacobs Chronos" w:cs="Jacobs Chronos"/>
                <w:color w:val="000000"/>
                <w:kern w:val="0"/>
                <w14:ligatures w14:val="none"/>
              </w:rPr>
            </w:pPr>
            <w:r w:rsidRPr="004D72B3">
              <w:rPr>
                <w:rFonts w:ascii="Jacobs Chronos" w:eastAsia="Times New Roman" w:hAnsi="Jacobs Chronos" w:cs="Jacobs Chronos"/>
                <w:color w:val="000000"/>
                <w:kern w:val="0"/>
                <w14:ligatures w14:val="none"/>
              </w:rPr>
              <w:t>Not reported</w:t>
            </w:r>
          </w:p>
        </w:tc>
      </w:tr>
      <w:tr w:rsidR="000D20AA" w:rsidRPr="004D72B3" w14:paraId="07B1578F" w14:textId="77777777" w:rsidTr="00E46297">
        <w:trPr>
          <w:trHeight w:val="1403"/>
          <w:ins w:id="374" w:author="Melissa Stine" w:date="2023-06-29T13:27:00Z"/>
        </w:trPr>
        <w:tc>
          <w:tcPr>
            <w:tcW w:w="22765" w:type="dxa"/>
            <w:gridSpan w:val="7"/>
            <w:shd w:val="clear" w:color="auto" w:fill="auto"/>
            <w:noWrap/>
            <w:vAlign w:val="center"/>
          </w:tcPr>
          <w:p w14:paraId="106A804E" w14:textId="77777777" w:rsidR="000D20AA" w:rsidRDefault="000D20AA" w:rsidP="000D20AA">
            <w:pPr>
              <w:pStyle w:val="paragraph"/>
              <w:spacing w:before="0" w:beforeAutospacing="0" w:after="0" w:afterAutospacing="0"/>
              <w:textAlignment w:val="baseline"/>
              <w:rPr>
                <w:ins w:id="375" w:author="Melissa Stine" w:date="2023-06-29T13:27:00Z"/>
                <w:rFonts w:ascii="Segoe UI" w:hAnsi="Segoe UI" w:cs="Segoe UI"/>
                <w:sz w:val="18"/>
                <w:szCs w:val="18"/>
              </w:rPr>
            </w:pPr>
            <w:ins w:id="376" w:author="Melissa Stine" w:date="2023-06-29T13:27:00Z">
              <w:r>
                <w:rPr>
                  <w:rStyle w:val="normaltextrun"/>
                  <w:rFonts w:ascii="Jacobs Chronos" w:hAnsi="Jacobs Chronos" w:cs="Segoe UI"/>
                  <w:color w:val="D13438"/>
                  <w:sz w:val="22"/>
                  <w:szCs w:val="22"/>
                  <w:u w:val="single"/>
                </w:rPr>
                <w:t>Notes:</w:t>
              </w:r>
              <w:r>
                <w:rPr>
                  <w:rStyle w:val="eop"/>
                  <w:rFonts w:ascii="Jacobs Chronos" w:hAnsi="Jacobs Chronos" w:cs="Segoe UI"/>
                  <w:color w:val="000000"/>
                  <w:sz w:val="22"/>
                  <w:szCs w:val="22"/>
                </w:rPr>
                <w:t> </w:t>
              </w:r>
            </w:ins>
          </w:p>
          <w:p w14:paraId="7FFB288B" w14:textId="77777777" w:rsidR="000D20AA" w:rsidRDefault="000D20AA" w:rsidP="000D20AA">
            <w:pPr>
              <w:pStyle w:val="paragraph"/>
              <w:spacing w:before="0" w:beforeAutospacing="0" w:after="0" w:afterAutospacing="0"/>
              <w:textAlignment w:val="baseline"/>
              <w:rPr>
                <w:ins w:id="377" w:author="Melissa Stine" w:date="2023-06-29T13:29:00Z"/>
                <w:rStyle w:val="eop"/>
                <w:rFonts w:ascii="Jacobs Chronos" w:hAnsi="Jacobs Chronos" w:cs="Segoe UI"/>
                <w:color w:val="000000"/>
                <w:sz w:val="22"/>
                <w:szCs w:val="22"/>
              </w:rPr>
            </w:pPr>
            <w:ins w:id="378" w:author="Melissa Stine" w:date="2023-06-29T13:27:00Z">
              <w:r>
                <w:rPr>
                  <w:rStyle w:val="normaltextrun"/>
                  <w:rFonts w:ascii="Jacobs Chronos" w:hAnsi="Jacobs Chronos" w:cs="Segoe UI"/>
                  <w:color w:val="D13438"/>
                  <w:sz w:val="22"/>
                  <w:szCs w:val="22"/>
                  <w:u w:val="single"/>
                </w:rPr>
                <w:t>Text shown in bold font indicates the program specific attribute field name.</w:t>
              </w:r>
              <w:r>
                <w:rPr>
                  <w:rStyle w:val="eop"/>
                  <w:rFonts w:ascii="Jacobs Chronos" w:hAnsi="Jacobs Chronos" w:cs="Segoe UI"/>
                  <w:color w:val="000000"/>
                  <w:sz w:val="22"/>
                  <w:szCs w:val="22"/>
                </w:rPr>
                <w:t> </w:t>
              </w:r>
            </w:ins>
          </w:p>
          <w:p w14:paraId="672EC10F" w14:textId="443C5DB3" w:rsidR="000D20AA" w:rsidRPr="00E46297" w:rsidRDefault="000D20AA" w:rsidP="00E46297">
            <w:pPr>
              <w:rPr>
                <w:ins w:id="379" w:author="Melissa Stine" w:date="2023-06-29T13:27:00Z"/>
              </w:rPr>
            </w:pPr>
            <w:ins w:id="380" w:author="Melissa Stine" w:date="2023-06-29T13:29:00Z">
              <w:r>
                <w:t xml:space="preserve">Multiple reporting fields may be included in an attribute based on the program’s reporting format. </w:t>
              </w:r>
            </w:ins>
          </w:p>
        </w:tc>
      </w:tr>
    </w:tbl>
    <w:p w14:paraId="403E223C" w14:textId="6D7EC21F" w:rsidR="0010008D" w:rsidRPr="004D72B3" w:rsidRDefault="0010008D" w:rsidP="004D72B3"/>
    <w:sectPr w:rsidR="0010008D" w:rsidRPr="004D72B3" w:rsidSect="004D72B3">
      <w:pgSz w:w="24480" w:h="15840" w:orient="landscape" w:code="3"/>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F9AF5" w14:textId="77777777" w:rsidR="00C77950" w:rsidRDefault="00C77950" w:rsidP="008C0752">
      <w:pPr>
        <w:spacing w:after="0" w:line="240" w:lineRule="auto"/>
      </w:pPr>
      <w:r>
        <w:separator/>
      </w:r>
    </w:p>
  </w:endnote>
  <w:endnote w:type="continuationSeparator" w:id="0">
    <w:p w14:paraId="07F75CE2" w14:textId="77777777" w:rsidR="00C77950" w:rsidRDefault="00C77950" w:rsidP="008C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Jacobs Chronos">
    <w:panose1 w:val="020B0603030503030204"/>
    <w:charset w:val="00"/>
    <w:family w:val="swiss"/>
    <w:pitch w:val="variable"/>
    <w:sig w:usb0="A00000EF" w:usb1="0000E0EB" w:usb2="00000008"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D0D4C" w14:textId="77777777" w:rsidR="00C77950" w:rsidRDefault="00C77950" w:rsidP="008C0752">
      <w:pPr>
        <w:spacing w:after="0" w:line="240" w:lineRule="auto"/>
      </w:pPr>
      <w:r>
        <w:separator/>
      </w:r>
    </w:p>
  </w:footnote>
  <w:footnote w:type="continuationSeparator" w:id="0">
    <w:p w14:paraId="5B9A1CB4" w14:textId="77777777" w:rsidR="00C77950" w:rsidRDefault="00C77950" w:rsidP="008C0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86D50"/>
    <w:multiLevelType w:val="hybridMultilevel"/>
    <w:tmpl w:val="63ECD0A8"/>
    <w:lvl w:ilvl="0" w:tplc="04090001">
      <w:start w:val="1"/>
      <w:numFmt w:val="bullet"/>
      <w:lvlText w:val=""/>
      <w:lvlJc w:val="left"/>
      <w:pPr>
        <w:ind w:left="360" w:hanging="360"/>
      </w:pPr>
      <w:rPr>
        <w:rFonts w:ascii="Symbol" w:hAnsi="Symbol" w:hint="default"/>
      </w:rPr>
    </w:lvl>
    <w:lvl w:ilvl="1" w:tplc="41E440BE">
      <w:numFmt w:val="bullet"/>
      <w:lvlText w:val="–"/>
      <w:lvlJc w:val="left"/>
      <w:pPr>
        <w:ind w:left="1080" w:hanging="360"/>
      </w:pPr>
      <w:rPr>
        <w:rFonts w:ascii="Jacobs Chronos" w:eastAsia="Times New Roman" w:hAnsi="Jacobs Chrono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F5574C"/>
    <w:multiLevelType w:val="hybridMultilevel"/>
    <w:tmpl w:val="6F8A5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05854646">
    <w:abstractNumId w:val="0"/>
  </w:num>
  <w:num w:numId="2" w16cid:durableId="3796684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issa Stine">
    <w15:presenceInfo w15:providerId="AD" w15:userId="S::mstine@woodardcurran.com::71d18026-eb77-4ee0-9177-e6dafb993d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B3"/>
    <w:rsid w:val="000008F7"/>
    <w:rsid w:val="00005744"/>
    <w:rsid w:val="00016561"/>
    <w:rsid w:val="0007195D"/>
    <w:rsid w:val="00072592"/>
    <w:rsid w:val="00082628"/>
    <w:rsid w:val="00085DA4"/>
    <w:rsid w:val="000C52E9"/>
    <w:rsid w:val="000D20AA"/>
    <w:rsid w:val="000E2E92"/>
    <w:rsid w:val="0010008D"/>
    <w:rsid w:val="001013FA"/>
    <w:rsid w:val="001209F4"/>
    <w:rsid w:val="00122B6C"/>
    <w:rsid w:val="001267B4"/>
    <w:rsid w:val="0013398F"/>
    <w:rsid w:val="00152E22"/>
    <w:rsid w:val="00152ED5"/>
    <w:rsid w:val="001B4D20"/>
    <w:rsid w:val="00225242"/>
    <w:rsid w:val="002344A2"/>
    <w:rsid w:val="002523F3"/>
    <w:rsid w:val="00275D27"/>
    <w:rsid w:val="00286ED5"/>
    <w:rsid w:val="00287C6C"/>
    <w:rsid w:val="002945B5"/>
    <w:rsid w:val="002A76C3"/>
    <w:rsid w:val="002C1A4C"/>
    <w:rsid w:val="002D11F6"/>
    <w:rsid w:val="002F075D"/>
    <w:rsid w:val="002F264F"/>
    <w:rsid w:val="002F7F6C"/>
    <w:rsid w:val="0037775A"/>
    <w:rsid w:val="003B2EA9"/>
    <w:rsid w:val="003B4A6C"/>
    <w:rsid w:val="003E10BB"/>
    <w:rsid w:val="003F45F7"/>
    <w:rsid w:val="00414296"/>
    <w:rsid w:val="004222C4"/>
    <w:rsid w:val="004223FC"/>
    <w:rsid w:val="004651DD"/>
    <w:rsid w:val="00475050"/>
    <w:rsid w:val="004A0414"/>
    <w:rsid w:val="004A5A5A"/>
    <w:rsid w:val="004D72B3"/>
    <w:rsid w:val="004E18E3"/>
    <w:rsid w:val="004E20BA"/>
    <w:rsid w:val="005304F7"/>
    <w:rsid w:val="005703ED"/>
    <w:rsid w:val="00582054"/>
    <w:rsid w:val="005A0005"/>
    <w:rsid w:val="005B386F"/>
    <w:rsid w:val="005E4C45"/>
    <w:rsid w:val="00613B6C"/>
    <w:rsid w:val="006312E5"/>
    <w:rsid w:val="00644F9C"/>
    <w:rsid w:val="006578B0"/>
    <w:rsid w:val="006665C4"/>
    <w:rsid w:val="00673345"/>
    <w:rsid w:val="006B10C9"/>
    <w:rsid w:val="006B6EA2"/>
    <w:rsid w:val="006C2A3E"/>
    <w:rsid w:val="006D3460"/>
    <w:rsid w:val="006F7A85"/>
    <w:rsid w:val="00723C99"/>
    <w:rsid w:val="007C20D1"/>
    <w:rsid w:val="007C225B"/>
    <w:rsid w:val="007C7A1B"/>
    <w:rsid w:val="007D6B43"/>
    <w:rsid w:val="008329F0"/>
    <w:rsid w:val="00836C95"/>
    <w:rsid w:val="008448F1"/>
    <w:rsid w:val="008449AA"/>
    <w:rsid w:val="008536F1"/>
    <w:rsid w:val="008746F6"/>
    <w:rsid w:val="0089489C"/>
    <w:rsid w:val="008C0752"/>
    <w:rsid w:val="008D5510"/>
    <w:rsid w:val="009069D3"/>
    <w:rsid w:val="00972028"/>
    <w:rsid w:val="009729E1"/>
    <w:rsid w:val="00987AF3"/>
    <w:rsid w:val="009A462D"/>
    <w:rsid w:val="009B0D7A"/>
    <w:rsid w:val="00A206A5"/>
    <w:rsid w:val="00A32513"/>
    <w:rsid w:val="00A34E3F"/>
    <w:rsid w:val="00A849F2"/>
    <w:rsid w:val="00A9007F"/>
    <w:rsid w:val="00AA02E8"/>
    <w:rsid w:val="00AA5E34"/>
    <w:rsid w:val="00B22173"/>
    <w:rsid w:val="00B228E9"/>
    <w:rsid w:val="00B37FB2"/>
    <w:rsid w:val="00B70489"/>
    <w:rsid w:val="00B76BEE"/>
    <w:rsid w:val="00BA0171"/>
    <w:rsid w:val="00C07110"/>
    <w:rsid w:val="00C1010A"/>
    <w:rsid w:val="00C23B24"/>
    <w:rsid w:val="00C24757"/>
    <w:rsid w:val="00C32076"/>
    <w:rsid w:val="00C77950"/>
    <w:rsid w:val="00C86739"/>
    <w:rsid w:val="00CD6333"/>
    <w:rsid w:val="00CE2B65"/>
    <w:rsid w:val="00D041DF"/>
    <w:rsid w:val="00D05393"/>
    <w:rsid w:val="00D1017A"/>
    <w:rsid w:val="00D13053"/>
    <w:rsid w:val="00D548E9"/>
    <w:rsid w:val="00D7049D"/>
    <w:rsid w:val="00D73CFD"/>
    <w:rsid w:val="00D96A59"/>
    <w:rsid w:val="00D97BF3"/>
    <w:rsid w:val="00DB5D0E"/>
    <w:rsid w:val="00DC4ED1"/>
    <w:rsid w:val="00DC5F0A"/>
    <w:rsid w:val="00DE7464"/>
    <w:rsid w:val="00DF0BB9"/>
    <w:rsid w:val="00DF788B"/>
    <w:rsid w:val="00E02568"/>
    <w:rsid w:val="00E03504"/>
    <w:rsid w:val="00E074A3"/>
    <w:rsid w:val="00E170E0"/>
    <w:rsid w:val="00E20542"/>
    <w:rsid w:val="00E27A49"/>
    <w:rsid w:val="00E46297"/>
    <w:rsid w:val="00E765E3"/>
    <w:rsid w:val="00E93632"/>
    <w:rsid w:val="00E9602B"/>
    <w:rsid w:val="00EA1472"/>
    <w:rsid w:val="00F41BBF"/>
    <w:rsid w:val="00F518E8"/>
    <w:rsid w:val="00F67254"/>
    <w:rsid w:val="00F94051"/>
    <w:rsid w:val="00FA02C7"/>
    <w:rsid w:val="00FA7903"/>
    <w:rsid w:val="00FF53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3787"/>
  <w15:chartTrackingRefBased/>
  <w15:docId w15:val="{CCE9BB43-2FB7-4CC5-9AF1-A5A217974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222C4"/>
    <w:pPr>
      <w:spacing w:after="0" w:line="240" w:lineRule="auto"/>
    </w:pPr>
  </w:style>
  <w:style w:type="character" w:styleId="CommentReference">
    <w:name w:val="annotation reference"/>
    <w:basedOn w:val="DefaultParagraphFont"/>
    <w:uiPriority w:val="99"/>
    <w:semiHidden/>
    <w:unhideWhenUsed/>
    <w:rsid w:val="00E9602B"/>
    <w:rPr>
      <w:sz w:val="16"/>
      <w:szCs w:val="16"/>
    </w:rPr>
  </w:style>
  <w:style w:type="paragraph" w:styleId="CommentText">
    <w:name w:val="annotation text"/>
    <w:basedOn w:val="Normal"/>
    <w:link w:val="CommentTextChar"/>
    <w:uiPriority w:val="99"/>
    <w:unhideWhenUsed/>
    <w:rsid w:val="00E9602B"/>
    <w:pPr>
      <w:spacing w:line="240" w:lineRule="auto"/>
    </w:pPr>
    <w:rPr>
      <w:sz w:val="20"/>
      <w:szCs w:val="20"/>
    </w:rPr>
  </w:style>
  <w:style w:type="character" w:customStyle="1" w:styleId="CommentTextChar">
    <w:name w:val="Comment Text Char"/>
    <w:basedOn w:val="DefaultParagraphFont"/>
    <w:link w:val="CommentText"/>
    <w:uiPriority w:val="99"/>
    <w:rsid w:val="00E9602B"/>
    <w:rPr>
      <w:sz w:val="20"/>
      <w:szCs w:val="20"/>
    </w:rPr>
  </w:style>
  <w:style w:type="paragraph" w:styleId="CommentSubject">
    <w:name w:val="annotation subject"/>
    <w:basedOn w:val="CommentText"/>
    <w:next w:val="CommentText"/>
    <w:link w:val="CommentSubjectChar"/>
    <w:uiPriority w:val="99"/>
    <w:semiHidden/>
    <w:unhideWhenUsed/>
    <w:rsid w:val="00E9602B"/>
    <w:rPr>
      <w:b/>
      <w:bCs/>
    </w:rPr>
  </w:style>
  <w:style w:type="character" w:customStyle="1" w:styleId="CommentSubjectChar">
    <w:name w:val="Comment Subject Char"/>
    <w:basedOn w:val="CommentTextChar"/>
    <w:link w:val="CommentSubject"/>
    <w:uiPriority w:val="99"/>
    <w:semiHidden/>
    <w:rsid w:val="00E9602B"/>
    <w:rPr>
      <w:b/>
      <w:bCs/>
      <w:sz w:val="20"/>
      <w:szCs w:val="20"/>
    </w:rPr>
  </w:style>
  <w:style w:type="paragraph" w:styleId="Header">
    <w:name w:val="header"/>
    <w:basedOn w:val="Normal"/>
    <w:link w:val="HeaderChar"/>
    <w:uiPriority w:val="99"/>
    <w:unhideWhenUsed/>
    <w:rsid w:val="008C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752"/>
  </w:style>
  <w:style w:type="paragraph" w:styleId="Footer">
    <w:name w:val="footer"/>
    <w:basedOn w:val="Normal"/>
    <w:link w:val="FooterChar"/>
    <w:uiPriority w:val="99"/>
    <w:unhideWhenUsed/>
    <w:rsid w:val="008C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752"/>
  </w:style>
  <w:style w:type="character" w:customStyle="1" w:styleId="normaltextrun">
    <w:name w:val="normaltextrun"/>
    <w:basedOn w:val="DefaultParagraphFont"/>
    <w:rsid w:val="00DC5F0A"/>
  </w:style>
  <w:style w:type="character" w:customStyle="1" w:styleId="eop">
    <w:name w:val="eop"/>
    <w:basedOn w:val="DefaultParagraphFont"/>
    <w:rsid w:val="00DC5F0A"/>
  </w:style>
  <w:style w:type="paragraph" w:customStyle="1" w:styleId="paragraph">
    <w:name w:val="paragraph"/>
    <w:basedOn w:val="Normal"/>
    <w:rsid w:val="00B221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344A2"/>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365189">
      <w:bodyDiv w:val="1"/>
      <w:marLeft w:val="0"/>
      <w:marRight w:val="0"/>
      <w:marTop w:val="0"/>
      <w:marBottom w:val="0"/>
      <w:divBdr>
        <w:top w:val="none" w:sz="0" w:space="0" w:color="auto"/>
        <w:left w:val="none" w:sz="0" w:space="0" w:color="auto"/>
        <w:bottom w:val="none" w:sz="0" w:space="0" w:color="auto"/>
        <w:right w:val="none" w:sz="0" w:space="0" w:color="auto"/>
      </w:divBdr>
    </w:div>
    <w:div w:id="902761394">
      <w:bodyDiv w:val="1"/>
      <w:marLeft w:val="0"/>
      <w:marRight w:val="0"/>
      <w:marTop w:val="0"/>
      <w:marBottom w:val="0"/>
      <w:divBdr>
        <w:top w:val="none" w:sz="0" w:space="0" w:color="auto"/>
        <w:left w:val="none" w:sz="0" w:space="0" w:color="auto"/>
        <w:bottom w:val="none" w:sz="0" w:space="0" w:color="auto"/>
        <w:right w:val="none" w:sz="0" w:space="0" w:color="auto"/>
      </w:divBdr>
      <w:divsChild>
        <w:div w:id="1311980717">
          <w:marLeft w:val="0"/>
          <w:marRight w:val="0"/>
          <w:marTop w:val="0"/>
          <w:marBottom w:val="0"/>
          <w:divBdr>
            <w:top w:val="none" w:sz="0" w:space="0" w:color="auto"/>
            <w:left w:val="none" w:sz="0" w:space="0" w:color="auto"/>
            <w:bottom w:val="none" w:sz="0" w:space="0" w:color="auto"/>
            <w:right w:val="none" w:sz="0" w:space="0" w:color="auto"/>
          </w:divBdr>
          <w:divsChild>
            <w:div w:id="2132942425">
              <w:marLeft w:val="0"/>
              <w:marRight w:val="0"/>
              <w:marTop w:val="0"/>
              <w:marBottom w:val="0"/>
              <w:divBdr>
                <w:top w:val="none" w:sz="0" w:space="0" w:color="auto"/>
                <w:left w:val="none" w:sz="0" w:space="0" w:color="auto"/>
                <w:bottom w:val="none" w:sz="0" w:space="0" w:color="auto"/>
                <w:right w:val="none" w:sz="0" w:space="0" w:color="auto"/>
              </w:divBdr>
            </w:div>
          </w:divsChild>
        </w:div>
        <w:div w:id="1881093061">
          <w:marLeft w:val="0"/>
          <w:marRight w:val="0"/>
          <w:marTop w:val="0"/>
          <w:marBottom w:val="0"/>
          <w:divBdr>
            <w:top w:val="none" w:sz="0" w:space="0" w:color="auto"/>
            <w:left w:val="none" w:sz="0" w:space="0" w:color="auto"/>
            <w:bottom w:val="none" w:sz="0" w:space="0" w:color="auto"/>
            <w:right w:val="none" w:sz="0" w:space="0" w:color="auto"/>
          </w:divBdr>
          <w:divsChild>
            <w:div w:id="1516187230">
              <w:marLeft w:val="0"/>
              <w:marRight w:val="0"/>
              <w:marTop w:val="0"/>
              <w:marBottom w:val="0"/>
              <w:divBdr>
                <w:top w:val="none" w:sz="0" w:space="0" w:color="auto"/>
                <w:left w:val="none" w:sz="0" w:space="0" w:color="auto"/>
                <w:bottom w:val="none" w:sz="0" w:space="0" w:color="auto"/>
                <w:right w:val="none" w:sz="0" w:space="0" w:color="auto"/>
              </w:divBdr>
            </w:div>
          </w:divsChild>
        </w:div>
        <w:div w:id="1497961502">
          <w:marLeft w:val="0"/>
          <w:marRight w:val="0"/>
          <w:marTop w:val="0"/>
          <w:marBottom w:val="0"/>
          <w:divBdr>
            <w:top w:val="none" w:sz="0" w:space="0" w:color="auto"/>
            <w:left w:val="none" w:sz="0" w:space="0" w:color="auto"/>
            <w:bottom w:val="none" w:sz="0" w:space="0" w:color="auto"/>
            <w:right w:val="none" w:sz="0" w:space="0" w:color="auto"/>
          </w:divBdr>
          <w:divsChild>
            <w:div w:id="281503163">
              <w:marLeft w:val="0"/>
              <w:marRight w:val="0"/>
              <w:marTop w:val="0"/>
              <w:marBottom w:val="0"/>
              <w:divBdr>
                <w:top w:val="none" w:sz="0" w:space="0" w:color="auto"/>
                <w:left w:val="none" w:sz="0" w:space="0" w:color="auto"/>
                <w:bottom w:val="none" w:sz="0" w:space="0" w:color="auto"/>
                <w:right w:val="none" w:sz="0" w:space="0" w:color="auto"/>
              </w:divBdr>
            </w:div>
          </w:divsChild>
        </w:div>
        <w:div w:id="995953634">
          <w:marLeft w:val="0"/>
          <w:marRight w:val="0"/>
          <w:marTop w:val="0"/>
          <w:marBottom w:val="0"/>
          <w:divBdr>
            <w:top w:val="none" w:sz="0" w:space="0" w:color="auto"/>
            <w:left w:val="none" w:sz="0" w:space="0" w:color="auto"/>
            <w:bottom w:val="none" w:sz="0" w:space="0" w:color="auto"/>
            <w:right w:val="none" w:sz="0" w:space="0" w:color="auto"/>
          </w:divBdr>
          <w:divsChild>
            <w:div w:id="13564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49737">
      <w:bodyDiv w:val="1"/>
      <w:marLeft w:val="0"/>
      <w:marRight w:val="0"/>
      <w:marTop w:val="0"/>
      <w:marBottom w:val="0"/>
      <w:divBdr>
        <w:top w:val="none" w:sz="0" w:space="0" w:color="auto"/>
        <w:left w:val="none" w:sz="0" w:space="0" w:color="auto"/>
        <w:bottom w:val="none" w:sz="0" w:space="0" w:color="auto"/>
        <w:right w:val="none" w:sz="0" w:space="0" w:color="auto"/>
      </w:divBdr>
    </w:div>
    <w:div w:id="1822848983">
      <w:bodyDiv w:val="1"/>
      <w:marLeft w:val="0"/>
      <w:marRight w:val="0"/>
      <w:marTop w:val="0"/>
      <w:marBottom w:val="0"/>
      <w:divBdr>
        <w:top w:val="none" w:sz="0" w:space="0" w:color="auto"/>
        <w:left w:val="none" w:sz="0" w:space="0" w:color="auto"/>
        <w:bottom w:val="none" w:sz="0" w:space="0" w:color="auto"/>
        <w:right w:val="none" w:sz="0" w:space="0" w:color="auto"/>
      </w:divBdr>
      <w:divsChild>
        <w:div w:id="1921403620">
          <w:marLeft w:val="0"/>
          <w:marRight w:val="0"/>
          <w:marTop w:val="0"/>
          <w:marBottom w:val="0"/>
          <w:divBdr>
            <w:top w:val="none" w:sz="0" w:space="0" w:color="auto"/>
            <w:left w:val="none" w:sz="0" w:space="0" w:color="auto"/>
            <w:bottom w:val="none" w:sz="0" w:space="0" w:color="auto"/>
            <w:right w:val="none" w:sz="0" w:space="0" w:color="auto"/>
          </w:divBdr>
        </w:div>
        <w:div w:id="499126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Jacobs">
  <a:themeElements>
    <a:clrScheme name="Jacobs">
      <a:dk1>
        <a:srgbClr val="000000"/>
      </a:dk1>
      <a:lt1>
        <a:srgbClr val="FFFFFF"/>
      </a:lt1>
      <a:dk2>
        <a:srgbClr val="333333"/>
      </a:dk2>
      <a:lt2>
        <a:srgbClr val="E5E5E5"/>
      </a:lt2>
      <a:accent1>
        <a:srgbClr val="2314DC"/>
      </a:accent1>
      <a:accent2>
        <a:srgbClr val="6F006E"/>
      </a:accent2>
      <a:accent3>
        <a:srgbClr val="D72850"/>
      </a:accent3>
      <a:accent4>
        <a:srgbClr val="FFA014"/>
      </a:accent4>
      <a:accent5>
        <a:srgbClr val="007D55"/>
      </a:accent5>
      <a:accent6>
        <a:srgbClr val="C8C8C8"/>
      </a:accent6>
      <a:hlink>
        <a:srgbClr val="2314DC"/>
      </a:hlink>
      <a:folHlink>
        <a:srgbClr val="FF8714"/>
      </a:folHlink>
    </a:clrScheme>
    <a:fontScheme name="Jacobs">
      <a:majorFont>
        <a:latin typeface="Jacobs Chronos"/>
        <a:ea typeface=""/>
        <a:cs typeface=""/>
      </a:majorFont>
      <a:minorFont>
        <a:latin typeface="Jacobs Chrono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60d4be9-3557-4154-8f7f-0f7fc20459a7" xsi:nil="true"/>
    <lcf76f155ced4ddcb4097134ff3c332f xmlns="5f3253ea-56e9-41d1-9209-ab9ec5c8f07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213E57E30EE847BB01484F0D17A0E1" ma:contentTypeVersion="" ma:contentTypeDescription="Create a new document." ma:contentTypeScope="" ma:versionID="1bce4d657f2ebb25e75bb899cabceff0">
  <xsd:schema xmlns:xsd="http://www.w3.org/2001/XMLSchema" xmlns:xs="http://www.w3.org/2001/XMLSchema" xmlns:p="http://schemas.microsoft.com/office/2006/metadata/properties" xmlns:ns2="5f3253ea-56e9-41d1-9209-ab9ec5c8f077" xmlns:ns3="f60d4be9-3557-4154-8f7f-0f7fc20459a7" xmlns:ns4="7061fdef-880a-48c9-a603-09b510b1ec08" targetNamespace="http://schemas.microsoft.com/office/2006/metadata/properties" ma:root="true" ma:fieldsID="ca0fae5f63e7d4ba4b30888fe5c19090" ns2:_="" ns3:_="" ns4:_="">
    <xsd:import namespace="5f3253ea-56e9-41d1-9209-ab9ec5c8f077"/>
    <xsd:import namespace="f60d4be9-3557-4154-8f7f-0f7fc20459a7"/>
    <xsd:import namespace="7061fdef-880a-48c9-a603-09b510b1ec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253ea-56e9-41d1-9209-ab9ec5c8f0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1b62a4-9796-44f9-b2a5-9cb121c1087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0d4be9-3557-4154-8f7f-0f7fc20459a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F547A1-4581-4406-AA30-D0C65BCBAE7D}" ma:internalName="TaxCatchAll" ma:showField="CatchAllData" ma:web="{7061fdef-880a-48c9-a603-09b510b1ec0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061fdef-880a-48c9-a603-09b510b1e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22B61B-3A6C-45DC-B6CB-A398DADC5C91}">
  <ds:schemaRefs>
    <ds:schemaRef ds:uri="http://schemas.microsoft.com/office/2006/metadata/properties"/>
    <ds:schemaRef ds:uri="http://schemas.microsoft.com/office/infopath/2007/PartnerControls"/>
    <ds:schemaRef ds:uri="f60d4be9-3557-4154-8f7f-0f7fc20459a7"/>
    <ds:schemaRef ds:uri="5f3253ea-56e9-41d1-9209-ab9ec5c8f077"/>
  </ds:schemaRefs>
</ds:datastoreItem>
</file>

<file path=customXml/itemProps2.xml><?xml version="1.0" encoding="utf-8"?>
<ds:datastoreItem xmlns:ds="http://schemas.openxmlformats.org/officeDocument/2006/customXml" ds:itemID="{3BC2A888-A28C-4DF8-978A-E72DEC5F7D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253ea-56e9-41d1-9209-ab9ec5c8f077"/>
    <ds:schemaRef ds:uri="f60d4be9-3557-4154-8f7f-0f7fc20459a7"/>
    <ds:schemaRef ds:uri="7061fdef-880a-48c9-a603-09b510b1e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E27334-8710-4B76-9CC7-18EEB6AE86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Cooledge, Craig</dc:creator>
  <cp:keywords/>
  <dc:description/>
  <cp:lastModifiedBy>Cooledge, Craig</cp:lastModifiedBy>
  <cp:revision>126</cp:revision>
  <dcterms:created xsi:type="dcterms:W3CDTF">2023-03-22T13:07:00Z</dcterms:created>
  <dcterms:modified xsi:type="dcterms:W3CDTF">2023-10-17T14:55:00Z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0x010100CD213E57E30EE847BB01484F0D17A0E1</vt:lpwstr>
  </property>
  <property fmtid="{D5CDD505-2E9C-101B-9397-08002B2CF9AE}" pid="3" name="MediaServiceImageTags">
    <vt:lpwstr/>
  </property>
  <property fmtid="{D5CDD505-2E9C-101B-9397-08002B2CF9AE}" pid="4" name="MSIP_Label_459dbfb2-99d1-4800-bc52-5e645ca43df1_Enabled">
    <vt:lpwstr>true</vt:lpwstr>
  </property>
  <property fmtid="{D5CDD505-2E9C-101B-9397-08002B2CF9AE}" pid="5" name="MSIP_Label_459dbfb2-99d1-4800-bc52-5e645ca43df1_SetDate">
    <vt:lpwstr>2023-06-23T16:44:14Z</vt:lpwstr>
  </property>
  <property fmtid="{D5CDD505-2E9C-101B-9397-08002B2CF9AE}" pid="6" name="MSIP_Label_459dbfb2-99d1-4800-bc52-5e645ca43df1_Method">
    <vt:lpwstr>Standard</vt:lpwstr>
  </property>
  <property fmtid="{D5CDD505-2E9C-101B-9397-08002B2CF9AE}" pid="7" name="MSIP_Label_459dbfb2-99d1-4800-bc52-5e645ca43df1_Name">
    <vt:lpwstr>defa4170-0d19-0005-0004-bc88714345d2</vt:lpwstr>
  </property>
  <property fmtid="{D5CDD505-2E9C-101B-9397-08002B2CF9AE}" pid="8" name="MSIP_Label_459dbfb2-99d1-4800-bc52-5e645ca43df1_SiteId">
    <vt:lpwstr>65580b2b-5e0d-4e60-a239-afb35fd31cde</vt:lpwstr>
  </property>
  <property fmtid="{D5CDD505-2E9C-101B-9397-08002B2CF9AE}" pid="9" name="MSIP_Label_459dbfb2-99d1-4800-bc52-5e645ca43df1_ActionId">
    <vt:lpwstr>c37f5854-a98a-40ba-9a10-3a2e43218323</vt:lpwstr>
  </property>
  <property fmtid="{D5CDD505-2E9C-101B-9397-08002B2CF9AE}" pid="10" name="MSIP_Label_459dbfb2-99d1-4800-bc52-5e645ca43df1_ContentBits">
    <vt:lpwstr>0</vt:lpwstr>
  </property>
</Properties>
</file>