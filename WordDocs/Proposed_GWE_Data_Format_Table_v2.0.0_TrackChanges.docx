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3162" w:type="dxa"/>
        <w:tblLook w:val="04A0" w:firstRow="1" w:lastRow="0" w:firstColumn="1" w:lastColumn="0" w:noHBand="0" w:noVBand="1"/>
      </w:tblPr>
      <w:tblGrid>
        <w:gridCol w:w="2009"/>
        <w:gridCol w:w="4551"/>
        <w:gridCol w:w="1710"/>
        <w:gridCol w:w="2970"/>
        <w:gridCol w:w="2160"/>
        <w:gridCol w:w="2250"/>
        <w:gridCol w:w="2160"/>
        <w:gridCol w:w="5130"/>
        <w:gridCol w:w="222"/>
      </w:tblGrid>
      <w:tr w:rsidR="00887901" w:rsidRPr="003F7E82" w14:paraId="44462A34" w14:textId="77777777" w:rsidTr="00222EE0">
        <w:trPr>
          <w:gridAfter w:val="1"/>
          <w:wAfter w:w="222" w:type="dxa"/>
          <w:trHeight w:val="945"/>
          <w:tblHeader/>
        </w:trPr>
        <w:tc>
          <w:tcPr>
            <w:tcW w:w="2009" w:type="dxa"/>
            <w:tcBorders>
              <w:top w:val="single" w:sz="8" w:space="0" w:color="auto"/>
              <w:left w:val="single" w:sz="8" w:space="0" w:color="auto"/>
              <w:bottom w:val="single" w:sz="8" w:space="0" w:color="auto"/>
              <w:right w:val="single" w:sz="8" w:space="0" w:color="auto"/>
            </w:tcBorders>
            <w:shd w:val="clear" w:color="auto" w:fill="44546A"/>
            <w:vAlign w:val="center"/>
            <w:hideMark/>
          </w:tcPr>
          <w:p w14:paraId="4A3EBB98"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Attribute</w:t>
            </w:r>
          </w:p>
        </w:tc>
        <w:tc>
          <w:tcPr>
            <w:tcW w:w="4551" w:type="dxa"/>
            <w:tcBorders>
              <w:top w:val="single" w:sz="8" w:space="0" w:color="auto"/>
              <w:left w:val="nil"/>
              <w:bottom w:val="nil"/>
              <w:right w:val="single" w:sz="8" w:space="0" w:color="auto"/>
            </w:tcBorders>
            <w:shd w:val="clear" w:color="auto" w:fill="44546A"/>
            <w:vAlign w:val="center"/>
            <w:hideMark/>
          </w:tcPr>
          <w:p w14:paraId="63AF80C5"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Definition</w:t>
            </w:r>
          </w:p>
        </w:tc>
        <w:tc>
          <w:tcPr>
            <w:tcW w:w="1710" w:type="dxa"/>
            <w:tcBorders>
              <w:top w:val="single" w:sz="8" w:space="0" w:color="auto"/>
              <w:left w:val="nil"/>
              <w:bottom w:val="single" w:sz="8" w:space="0" w:color="auto"/>
              <w:right w:val="single" w:sz="4" w:space="0" w:color="auto"/>
            </w:tcBorders>
            <w:shd w:val="clear" w:color="auto" w:fill="44546A"/>
          </w:tcPr>
          <w:p w14:paraId="3F9B73CA" w14:textId="1DB889BF" w:rsidR="0039463B" w:rsidRPr="003F7E82" w:rsidRDefault="0039463B" w:rsidP="003F7E82">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Programs that Require Reporting</w:t>
            </w:r>
          </w:p>
        </w:tc>
        <w:tc>
          <w:tcPr>
            <w:tcW w:w="2970" w:type="dxa"/>
            <w:tcBorders>
              <w:top w:val="single" w:sz="8" w:space="0" w:color="auto"/>
              <w:left w:val="single" w:sz="4" w:space="0" w:color="auto"/>
              <w:bottom w:val="single" w:sz="8" w:space="0" w:color="auto"/>
              <w:right w:val="single" w:sz="8" w:space="0" w:color="auto"/>
            </w:tcBorders>
            <w:shd w:val="clear" w:color="auto" w:fill="44546A"/>
            <w:vAlign w:val="center"/>
            <w:hideMark/>
          </w:tcPr>
          <w:p w14:paraId="5EEBFB81" w14:textId="3B92D8B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Required/Optional</w:t>
            </w:r>
            <w:r w:rsidR="00DC244C" w:rsidRPr="002A0B86">
              <w:rPr>
                <w:rFonts w:ascii="Calibri" w:eastAsia="Times New Roman" w:hAnsi="Calibri" w:cs="Calibri"/>
                <w:b/>
                <w:bCs/>
                <w:color w:val="FFFFFF"/>
                <w:sz w:val="24"/>
                <w:szCs w:val="24"/>
                <w:vertAlign w:val="superscript"/>
              </w:rPr>
              <w:t>1</w:t>
            </w:r>
          </w:p>
        </w:tc>
        <w:tc>
          <w:tcPr>
            <w:tcW w:w="2160" w:type="dxa"/>
            <w:tcBorders>
              <w:top w:val="single" w:sz="8" w:space="0" w:color="auto"/>
              <w:left w:val="nil"/>
              <w:bottom w:val="nil"/>
              <w:right w:val="single" w:sz="8" w:space="0" w:color="auto"/>
            </w:tcBorders>
            <w:shd w:val="clear" w:color="auto" w:fill="44546A"/>
            <w:vAlign w:val="center"/>
            <w:hideMark/>
          </w:tcPr>
          <w:p w14:paraId="1E1C59F5" w14:textId="472B4BC1"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Recommended Reporting Accuracy</w:t>
            </w:r>
            <w:r w:rsidR="003002C9" w:rsidRPr="002A0B86">
              <w:rPr>
                <w:rFonts w:ascii="Calibri" w:eastAsia="Times New Roman" w:hAnsi="Calibri" w:cs="Calibri"/>
                <w:b/>
                <w:bCs/>
                <w:color w:val="FFFFFF"/>
                <w:sz w:val="24"/>
                <w:szCs w:val="24"/>
                <w:vertAlign w:val="superscript"/>
              </w:rPr>
              <w:t>2</w:t>
            </w:r>
          </w:p>
        </w:tc>
        <w:tc>
          <w:tcPr>
            <w:tcW w:w="2250" w:type="dxa"/>
            <w:tcBorders>
              <w:top w:val="single" w:sz="8" w:space="0" w:color="auto"/>
              <w:left w:val="nil"/>
              <w:bottom w:val="nil"/>
              <w:right w:val="single" w:sz="8" w:space="0" w:color="auto"/>
            </w:tcBorders>
            <w:shd w:val="clear" w:color="auto" w:fill="44546A"/>
            <w:vAlign w:val="center"/>
            <w:hideMark/>
          </w:tcPr>
          <w:p w14:paraId="40B3DA87"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Unit/Format</w:t>
            </w:r>
          </w:p>
        </w:tc>
        <w:tc>
          <w:tcPr>
            <w:tcW w:w="2160" w:type="dxa"/>
            <w:tcBorders>
              <w:top w:val="nil"/>
              <w:left w:val="nil"/>
              <w:bottom w:val="nil"/>
              <w:right w:val="nil"/>
            </w:tcBorders>
            <w:shd w:val="clear" w:color="auto" w:fill="44546A"/>
            <w:vAlign w:val="center"/>
            <w:hideMark/>
          </w:tcPr>
          <w:p w14:paraId="4ED354AB"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Data Type</w:t>
            </w:r>
          </w:p>
        </w:tc>
        <w:tc>
          <w:tcPr>
            <w:tcW w:w="5130" w:type="dxa"/>
            <w:tcBorders>
              <w:top w:val="single" w:sz="8" w:space="0" w:color="auto"/>
              <w:left w:val="single" w:sz="8" w:space="0" w:color="auto"/>
              <w:bottom w:val="single" w:sz="8" w:space="0" w:color="auto"/>
              <w:right w:val="single" w:sz="8" w:space="0" w:color="auto"/>
            </w:tcBorders>
            <w:shd w:val="clear" w:color="auto" w:fill="44546A"/>
            <w:vAlign w:val="center"/>
            <w:hideMark/>
          </w:tcPr>
          <w:p w14:paraId="1C6405FB"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List of Options</w:t>
            </w:r>
          </w:p>
        </w:tc>
      </w:tr>
      <w:tr w:rsidR="009E3CEF" w:rsidRPr="003F7E82" w14:paraId="0EABDCAA" w14:textId="77777777" w:rsidTr="487FB906">
        <w:trPr>
          <w:gridAfter w:val="1"/>
          <w:wAfter w:w="222" w:type="dxa"/>
          <w:trHeight w:val="615"/>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2CDD353" w14:textId="7B44367E"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Local Well Name</w:t>
            </w:r>
          </w:p>
        </w:tc>
        <w:tc>
          <w:tcPr>
            <w:tcW w:w="4551" w:type="dxa"/>
            <w:tcBorders>
              <w:top w:val="single" w:sz="8" w:space="0" w:color="auto"/>
              <w:left w:val="nil"/>
              <w:bottom w:val="single" w:sz="8" w:space="0" w:color="auto"/>
              <w:right w:val="single" w:sz="8" w:space="0" w:color="auto"/>
            </w:tcBorders>
            <w:shd w:val="clear" w:color="auto" w:fill="auto"/>
            <w:vAlign w:val="center"/>
            <w:hideMark/>
          </w:tcPr>
          <w:p w14:paraId="3D30E71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or number identifier given by the Monitoring Agency used to identify the well on a local basis.</w:t>
            </w:r>
          </w:p>
        </w:tc>
        <w:tc>
          <w:tcPr>
            <w:tcW w:w="1710" w:type="dxa"/>
            <w:tcBorders>
              <w:top w:val="nil"/>
              <w:left w:val="nil"/>
              <w:bottom w:val="single" w:sz="8" w:space="0" w:color="auto"/>
              <w:right w:val="single" w:sz="4" w:space="0" w:color="auto"/>
            </w:tcBorders>
            <w:shd w:val="clear" w:color="auto" w:fill="auto"/>
          </w:tcPr>
          <w:p w14:paraId="58201737" w14:textId="77980A04" w:rsidR="0039463B" w:rsidDel="00E15F02" w:rsidRDefault="009778B1" w:rsidP="003F7E82">
            <w:pPr>
              <w:spacing w:after="0" w:line="240" w:lineRule="auto"/>
              <w:rPr>
                <w:del w:id="0" w:author="Melissa Stine" w:date="2023-05-12T08:58:00Z"/>
                <w:rFonts w:ascii="Calibri" w:eastAsia="Times New Roman" w:hAnsi="Calibri" w:cs="Calibri"/>
                <w:color w:val="000000"/>
                <w:sz w:val="20"/>
                <w:szCs w:val="20"/>
              </w:rPr>
            </w:pPr>
            <w:del w:id="1" w:author="Melissa Stine" w:date="2023-05-12T08:58:00Z">
              <w:r w:rsidDel="00E15F02">
                <w:rPr>
                  <w:rFonts w:ascii="Calibri" w:eastAsia="Times New Roman" w:hAnsi="Calibri" w:cs="Calibri"/>
                  <w:color w:val="000000"/>
                  <w:sz w:val="20"/>
                  <w:szCs w:val="20"/>
                </w:rPr>
                <w:delText>SGMA</w:delText>
              </w:r>
            </w:del>
          </w:p>
          <w:p w14:paraId="61429668" w14:textId="0E2626ED" w:rsidR="00284590" w:rsidRPr="003F7E82" w:rsidRDefault="00284590"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81EA305" w14:textId="2F61CE2A" w:rsidR="000E68ED" w:rsidRPr="003F7E82" w:rsidRDefault="000E68ED" w:rsidP="003F7E82">
            <w:pPr>
              <w:spacing w:after="0" w:line="240" w:lineRule="auto"/>
              <w:rPr>
                <w:rFonts w:ascii="Calibri" w:eastAsia="Times New Roman" w:hAnsi="Calibri" w:cs="Calibri"/>
                <w:color w:val="000000"/>
                <w:sz w:val="20"/>
                <w:szCs w:val="20"/>
              </w:rPr>
            </w:pPr>
            <w:del w:id="2" w:author="Melissa Stine" w:date="2023-05-12T08:59:00Z">
              <w:r w:rsidDel="00481282">
                <w:rPr>
                  <w:rFonts w:ascii="Calibri" w:eastAsia="Times New Roman" w:hAnsi="Calibri" w:cs="Calibri"/>
                  <w:color w:val="000000"/>
                  <w:sz w:val="20"/>
                  <w:szCs w:val="20"/>
                </w:rPr>
                <w:delText xml:space="preserve">At least one well identifier must be </w:delText>
              </w:r>
              <w:r w:rsidR="003226B9" w:rsidDel="00481282">
                <w:rPr>
                  <w:rFonts w:ascii="Calibri" w:eastAsia="Times New Roman" w:hAnsi="Calibri" w:cs="Calibri"/>
                  <w:color w:val="000000"/>
                  <w:sz w:val="20"/>
                  <w:szCs w:val="20"/>
                </w:rPr>
                <w:delText xml:space="preserve">entered </w:delText>
              </w:r>
              <w:r w:rsidDel="00481282">
                <w:rPr>
                  <w:rFonts w:ascii="Calibri" w:eastAsia="Times New Roman" w:hAnsi="Calibri" w:cs="Calibri"/>
                  <w:color w:val="000000"/>
                  <w:sz w:val="20"/>
                  <w:szCs w:val="20"/>
                </w:rPr>
                <w:delText xml:space="preserve">for each </w:delText>
              </w:r>
              <w:r w:rsidR="00FA50C7" w:rsidDel="00481282">
                <w:rPr>
                  <w:rFonts w:ascii="Calibri" w:eastAsia="Times New Roman" w:hAnsi="Calibri" w:cs="Calibri"/>
                  <w:color w:val="000000"/>
                  <w:sz w:val="20"/>
                  <w:szCs w:val="20"/>
                </w:rPr>
                <w:delText>submittal</w:delText>
              </w:r>
            </w:del>
            <w:ins w:id="3" w:author="Melissa Stine" w:date="2023-05-12T08:59:00Z">
              <w:r w:rsidR="00481282">
                <w:rPr>
                  <w:rFonts w:ascii="Calibri" w:eastAsia="Times New Roman" w:hAnsi="Calibri" w:cs="Calibri"/>
                  <w:color w:val="000000"/>
                  <w:sz w:val="20"/>
                  <w:szCs w:val="20"/>
                </w:rPr>
                <w:t>Optional</w:t>
              </w:r>
            </w:ins>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6A60B0B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14:paraId="1A6905C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4A10335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6A8F1880" w14:textId="48004AB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3B28B5A0" w14:textId="77777777" w:rsidTr="487FB906">
        <w:trPr>
          <w:gridAfter w:val="1"/>
          <w:wAfter w:w="222" w:type="dxa"/>
          <w:trHeight w:val="52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723D2A64" w14:textId="07DAB424"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 xml:space="preserve">State Well </w:t>
            </w:r>
            <w:r w:rsidR="001F190E">
              <w:rPr>
                <w:rFonts w:ascii="Calibri" w:eastAsia="Times New Roman" w:hAnsi="Calibri" w:cs="Calibri"/>
                <w:b/>
                <w:bCs/>
                <w:color w:val="000000"/>
                <w:sz w:val="20"/>
                <w:szCs w:val="20"/>
              </w:rPr>
              <w:t>Number</w:t>
            </w:r>
          </w:p>
        </w:tc>
        <w:tc>
          <w:tcPr>
            <w:tcW w:w="4551" w:type="dxa"/>
            <w:tcBorders>
              <w:top w:val="nil"/>
              <w:left w:val="nil"/>
              <w:bottom w:val="single" w:sz="8" w:space="0" w:color="auto"/>
              <w:right w:val="single" w:sz="8" w:space="0" w:color="auto"/>
            </w:tcBorders>
            <w:shd w:val="clear" w:color="auto" w:fill="auto"/>
            <w:vAlign w:val="center"/>
            <w:hideMark/>
          </w:tcPr>
          <w:p w14:paraId="2F9026D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State Well Number provided by the Department of Water Resources.</w:t>
            </w:r>
          </w:p>
        </w:tc>
        <w:tc>
          <w:tcPr>
            <w:tcW w:w="1710" w:type="dxa"/>
            <w:tcBorders>
              <w:top w:val="nil"/>
              <w:left w:val="nil"/>
              <w:bottom w:val="single" w:sz="8" w:space="0" w:color="auto"/>
              <w:right w:val="single" w:sz="4" w:space="0" w:color="auto"/>
            </w:tcBorders>
            <w:shd w:val="clear" w:color="auto" w:fill="auto"/>
          </w:tcPr>
          <w:p w14:paraId="1CD91FDC"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482F6205" w14:textId="379BC2E9" w:rsidR="00FA50C7" w:rsidRPr="003F7E82" w:rsidRDefault="003226B9" w:rsidP="00FA50C7">
            <w:pPr>
              <w:spacing w:after="0" w:line="240" w:lineRule="auto"/>
              <w:rPr>
                <w:rFonts w:ascii="Calibri" w:eastAsia="Times New Roman" w:hAnsi="Calibri" w:cs="Calibri"/>
                <w:color w:val="000000"/>
                <w:sz w:val="20"/>
                <w:szCs w:val="20"/>
              </w:rPr>
            </w:pPr>
            <w:r w:rsidRPr="5A4B6269">
              <w:rPr>
                <w:rFonts w:ascii="Calibri" w:eastAsia="Times New Roman" w:hAnsi="Calibri" w:cs="Calibri"/>
                <w:color w:val="000000" w:themeColor="text1"/>
                <w:sz w:val="20"/>
                <w:szCs w:val="20"/>
              </w:rPr>
              <w:t>At least one well identifier must be entered for each submittal</w:t>
            </w:r>
          </w:p>
        </w:tc>
        <w:tc>
          <w:tcPr>
            <w:tcW w:w="2160" w:type="dxa"/>
            <w:tcBorders>
              <w:top w:val="nil"/>
              <w:left w:val="nil"/>
              <w:bottom w:val="single" w:sz="8" w:space="0" w:color="auto"/>
              <w:right w:val="single" w:sz="8" w:space="0" w:color="auto"/>
            </w:tcBorders>
            <w:shd w:val="clear" w:color="auto" w:fill="auto"/>
            <w:vAlign w:val="center"/>
            <w:hideMark/>
          </w:tcPr>
          <w:p w14:paraId="5CD0381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3B041E1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28028B55"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04A7F9D9" w14:textId="66C7114C"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5D39E609" w14:textId="77777777" w:rsidTr="487FB906">
        <w:trPr>
          <w:gridAfter w:val="1"/>
          <w:wAfter w:w="222" w:type="dxa"/>
          <w:trHeight w:val="664"/>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23CC9305" w14:textId="30FA5C65" w:rsidR="0039463B" w:rsidRPr="003F7E82" w:rsidRDefault="0039463B" w:rsidP="003F7E82">
            <w:pPr>
              <w:spacing w:after="0" w:line="240" w:lineRule="auto"/>
              <w:rPr>
                <w:rFonts w:ascii="Calibri" w:eastAsia="Times New Roman" w:hAnsi="Calibri" w:cs="Calibri"/>
                <w:b/>
                <w:bCs/>
                <w:color w:val="000000"/>
                <w:sz w:val="20"/>
                <w:szCs w:val="20"/>
              </w:rPr>
            </w:pPr>
            <w:del w:id="4" w:author="Melissa Stine" w:date="2023-05-11T12:57:00Z">
              <w:r w:rsidRPr="003F7E82" w:rsidDel="00E355B5">
                <w:rPr>
                  <w:rFonts w:ascii="Calibri" w:eastAsia="Times New Roman" w:hAnsi="Calibri" w:cs="Calibri"/>
                  <w:b/>
                  <w:bCs/>
                  <w:color w:val="000000"/>
                  <w:sz w:val="20"/>
                  <w:szCs w:val="20"/>
                </w:rPr>
                <w:delText xml:space="preserve">Master </w:delText>
              </w:r>
            </w:del>
            <w:ins w:id="5" w:author="Melissa Stine" w:date="2023-05-11T12:57:00Z">
              <w:r w:rsidR="00E355B5">
                <w:rPr>
                  <w:rFonts w:ascii="Calibri" w:eastAsia="Times New Roman" w:hAnsi="Calibri" w:cs="Calibri"/>
                  <w:b/>
                  <w:bCs/>
                  <w:color w:val="000000"/>
                  <w:sz w:val="20"/>
                  <w:szCs w:val="20"/>
                </w:rPr>
                <w:t xml:space="preserve">Site </w:t>
              </w:r>
            </w:ins>
            <w:r w:rsidRPr="003F7E82">
              <w:rPr>
                <w:rFonts w:ascii="Calibri" w:eastAsia="Times New Roman" w:hAnsi="Calibri" w:cs="Calibri"/>
                <w:b/>
                <w:bCs/>
                <w:color w:val="000000"/>
                <w:sz w:val="20"/>
                <w:szCs w:val="20"/>
              </w:rPr>
              <w:t>Code</w:t>
            </w:r>
          </w:p>
        </w:tc>
        <w:tc>
          <w:tcPr>
            <w:tcW w:w="4551" w:type="dxa"/>
            <w:tcBorders>
              <w:top w:val="nil"/>
              <w:left w:val="nil"/>
              <w:bottom w:val="single" w:sz="8" w:space="0" w:color="auto"/>
              <w:right w:val="single" w:sz="8" w:space="0" w:color="auto"/>
            </w:tcBorders>
            <w:shd w:val="clear" w:color="auto" w:fill="auto"/>
            <w:vAlign w:val="center"/>
            <w:hideMark/>
          </w:tcPr>
          <w:p w14:paraId="7A30DCC3" w14:textId="2BB519DE"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 xml:space="preserve">Unique identifier assigned to each well for a relevant program that the program uses to track individual wells within </w:t>
            </w:r>
            <w:r>
              <w:rPr>
                <w:rFonts w:ascii="Calibri" w:eastAsia="Times New Roman" w:hAnsi="Calibri" w:cs="Calibri"/>
                <w:color w:val="000000"/>
                <w:sz w:val="20"/>
                <w:szCs w:val="20"/>
              </w:rPr>
              <w:t>the program’s</w:t>
            </w:r>
            <w:r w:rsidRPr="003F7E82">
              <w:rPr>
                <w:rFonts w:ascii="Calibri" w:eastAsia="Times New Roman" w:hAnsi="Calibri" w:cs="Calibri"/>
                <w:color w:val="000000"/>
                <w:sz w:val="20"/>
                <w:szCs w:val="20"/>
              </w:rPr>
              <w:t xml:space="preserve"> system.</w:t>
            </w:r>
          </w:p>
        </w:tc>
        <w:tc>
          <w:tcPr>
            <w:tcW w:w="1710" w:type="dxa"/>
            <w:tcBorders>
              <w:top w:val="nil"/>
              <w:left w:val="nil"/>
              <w:bottom w:val="single" w:sz="8" w:space="0" w:color="auto"/>
              <w:right w:val="single" w:sz="4" w:space="0" w:color="auto"/>
            </w:tcBorders>
            <w:shd w:val="clear" w:color="auto" w:fill="auto"/>
          </w:tcPr>
          <w:p w14:paraId="5210B990" w14:textId="77777777" w:rsidR="0039463B" w:rsidRDefault="0070775E"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05F3E0F9" w14:textId="77777777" w:rsidR="00EF5F80" w:rsidRDefault="00EF5F8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566BA579" w14:textId="641EC656" w:rsidR="005B7A54" w:rsidRPr="003F7E82" w:rsidRDefault="005B7A54"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F921CA7" w14:textId="38CC50A7" w:rsidR="00FA50C7" w:rsidRPr="003F7E82" w:rsidRDefault="003226B9" w:rsidP="00FA50C7">
            <w:pPr>
              <w:spacing w:after="0" w:line="240" w:lineRule="auto"/>
              <w:rPr>
                <w:rFonts w:ascii="Calibri" w:eastAsia="Times New Roman" w:hAnsi="Calibri" w:cs="Calibri"/>
                <w:color w:val="000000"/>
                <w:sz w:val="20"/>
                <w:szCs w:val="20"/>
              </w:rPr>
            </w:pPr>
            <w:r w:rsidRPr="30A29BC3">
              <w:rPr>
                <w:rFonts w:ascii="Calibri" w:eastAsia="Times New Roman" w:hAnsi="Calibri" w:cs="Calibri"/>
                <w:color w:val="000000" w:themeColor="text1"/>
                <w:sz w:val="20"/>
                <w:szCs w:val="20"/>
              </w:rPr>
              <w:t>At least one well identifier must be entered for each submittal</w:t>
            </w:r>
          </w:p>
        </w:tc>
        <w:tc>
          <w:tcPr>
            <w:tcW w:w="2160" w:type="dxa"/>
            <w:tcBorders>
              <w:top w:val="nil"/>
              <w:left w:val="nil"/>
              <w:bottom w:val="single" w:sz="8" w:space="0" w:color="auto"/>
              <w:right w:val="single" w:sz="8" w:space="0" w:color="auto"/>
            </w:tcBorders>
            <w:shd w:val="clear" w:color="auto" w:fill="auto"/>
            <w:vAlign w:val="center"/>
            <w:hideMark/>
          </w:tcPr>
          <w:p w14:paraId="6361F73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0564DA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49ECDFFF"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1F5A108E" w14:textId="67998F81"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1DEC37B6" w14:textId="77777777" w:rsidTr="487FB906">
        <w:trPr>
          <w:gridAfter w:val="1"/>
          <w:wAfter w:w="222" w:type="dxa"/>
          <w:trHeight w:val="709"/>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113AC7EE"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Relevant Program</w:t>
            </w:r>
          </w:p>
        </w:tc>
        <w:tc>
          <w:tcPr>
            <w:tcW w:w="4551" w:type="dxa"/>
            <w:tcBorders>
              <w:top w:val="nil"/>
              <w:left w:val="nil"/>
              <w:bottom w:val="single" w:sz="8" w:space="0" w:color="auto"/>
              <w:right w:val="single" w:sz="8" w:space="0" w:color="auto"/>
            </w:tcBorders>
            <w:shd w:val="clear" w:color="auto" w:fill="auto"/>
            <w:vAlign w:val="center"/>
            <w:hideMark/>
          </w:tcPr>
          <w:p w14:paraId="1714B51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of the program that the Master Code has been specified from to aid in identifying what program the well is associated with.</w:t>
            </w:r>
          </w:p>
        </w:tc>
        <w:tc>
          <w:tcPr>
            <w:tcW w:w="1710" w:type="dxa"/>
            <w:tcBorders>
              <w:top w:val="nil"/>
              <w:left w:val="nil"/>
              <w:bottom w:val="single" w:sz="8" w:space="0" w:color="auto"/>
              <w:right w:val="single" w:sz="4" w:space="0" w:color="auto"/>
            </w:tcBorders>
            <w:shd w:val="clear" w:color="auto" w:fill="auto"/>
          </w:tcPr>
          <w:p w14:paraId="00B5D53D"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0737BE9" w14:textId="3569A9CB"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r w:rsidR="0046225F">
              <w:rPr>
                <w:rFonts w:ascii="Calibri" w:eastAsia="Times New Roman" w:hAnsi="Calibri" w:cs="Calibri"/>
                <w:color w:val="000000"/>
                <w:sz w:val="20"/>
                <w:szCs w:val="20"/>
              </w:rPr>
              <w:t>,</w:t>
            </w:r>
            <w:r w:rsidR="00E1601D">
              <w:rPr>
                <w:rFonts w:ascii="Calibri" w:eastAsia="Times New Roman" w:hAnsi="Calibri" w:cs="Calibri"/>
                <w:color w:val="000000"/>
                <w:sz w:val="20"/>
                <w:szCs w:val="20"/>
              </w:rPr>
              <w:t xml:space="preserve"> if </w:t>
            </w:r>
            <w:del w:id="6" w:author="Melissa Stine" w:date="2023-05-12T09:35:00Z">
              <w:r w:rsidR="00E1601D" w:rsidDel="003759EB">
                <w:rPr>
                  <w:rFonts w:ascii="Calibri" w:eastAsia="Times New Roman" w:hAnsi="Calibri" w:cs="Calibri"/>
                  <w:color w:val="000000"/>
                  <w:sz w:val="20"/>
                  <w:szCs w:val="20"/>
                </w:rPr>
                <w:delText xml:space="preserve">Master </w:delText>
              </w:r>
            </w:del>
            <w:ins w:id="7" w:author="Melissa Stine" w:date="2023-05-12T09:35:00Z">
              <w:r w:rsidR="003759EB">
                <w:rPr>
                  <w:rFonts w:ascii="Calibri" w:eastAsia="Times New Roman" w:hAnsi="Calibri" w:cs="Calibri"/>
                  <w:color w:val="000000"/>
                  <w:sz w:val="20"/>
                  <w:szCs w:val="20"/>
                </w:rPr>
                <w:t xml:space="preserve">Site </w:t>
              </w:r>
            </w:ins>
            <w:r w:rsidR="00E1601D">
              <w:rPr>
                <w:rFonts w:ascii="Calibri" w:eastAsia="Times New Roman" w:hAnsi="Calibri" w:cs="Calibri"/>
                <w:color w:val="000000"/>
                <w:sz w:val="20"/>
                <w:szCs w:val="20"/>
              </w:rPr>
              <w:t>Code entered</w:t>
            </w:r>
            <w:r w:rsidRPr="003F7E82">
              <w:rPr>
                <w:rFonts w:ascii="Calibri" w:eastAsia="Times New Roman" w:hAnsi="Calibri" w:cs="Calibri"/>
                <w:color w:val="000000"/>
                <w:sz w:val="20"/>
                <w:szCs w:val="20"/>
              </w:rPr>
              <w:t xml:space="preserve"> </w:t>
            </w:r>
          </w:p>
        </w:tc>
        <w:tc>
          <w:tcPr>
            <w:tcW w:w="2160" w:type="dxa"/>
            <w:tcBorders>
              <w:top w:val="nil"/>
              <w:left w:val="nil"/>
              <w:bottom w:val="single" w:sz="8" w:space="0" w:color="auto"/>
              <w:right w:val="single" w:sz="8" w:space="0" w:color="auto"/>
            </w:tcBorders>
            <w:shd w:val="clear" w:color="auto" w:fill="auto"/>
            <w:vAlign w:val="center"/>
            <w:hideMark/>
          </w:tcPr>
          <w:p w14:paraId="3965639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01AAC92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0FF3146A" w14:textId="0148A6F6" w:rsidR="0039463B" w:rsidRPr="003F7E82" w:rsidRDefault="002A0B86"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Pr="003F7E82">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w:t>
            </w:r>
            <w:r w:rsidR="00222221">
              <w:rPr>
                <w:rFonts w:ascii="Calibri" w:eastAsia="Times New Roman" w:hAnsi="Calibri" w:cs="Calibri"/>
                <w:color w:val="000000"/>
                <w:sz w:val="20"/>
                <w:szCs w:val="20"/>
              </w:rPr>
              <w:t>(selected from list of options)</w:t>
            </w:r>
          </w:p>
        </w:tc>
        <w:tc>
          <w:tcPr>
            <w:tcW w:w="5130" w:type="dxa"/>
            <w:tcBorders>
              <w:top w:val="nil"/>
              <w:left w:val="nil"/>
              <w:bottom w:val="single" w:sz="8" w:space="0" w:color="auto"/>
              <w:right w:val="single" w:sz="8" w:space="0" w:color="auto"/>
            </w:tcBorders>
            <w:vAlign w:val="center"/>
            <w:hideMark/>
          </w:tcPr>
          <w:p w14:paraId="14B13410" w14:textId="347F45FA" w:rsidR="0039463B" w:rsidDel="00CB648C" w:rsidRDefault="00EC1430" w:rsidP="003F7E82">
            <w:pPr>
              <w:spacing w:after="0" w:line="240" w:lineRule="auto"/>
              <w:rPr>
                <w:del w:id="8" w:author="Melissa Stine" w:date="2023-05-15T09:23:00Z"/>
                <w:rFonts w:ascii="Calibri" w:eastAsia="Times New Roman" w:hAnsi="Calibri" w:cs="Calibri"/>
                <w:color w:val="000000"/>
                <w:sz w:val="20"/>
                <w:szCs w:val="20"/>
              </w:rPr>
            </w:pPr>
            <w:del w:id="9" w:author="Melissa Stine" w:date="2023-05-15T09:23:00Z">
              <w:r w:rsidDel="00CB648C">
                <w:rPr>
                  <w:rFonts w:ascii="Calibri" w:eastAsia="Times New Roman" w:hAnsi="Calibri" w:cs="Calibri"/>
                  <w:color w:val="000000"/>
                  <w:sz w:val="20"/>
                  <w:szCs w:val="20"/>
                </w:rPr>
                <w:delText>SGMA</w:delText>
              </w:r>
            </w:del>
          </w:p>
          <w:p w14:paraId="2E5F9D8F" w14:textId="7FF89FCA" w:rsidR="00EC1430" w:rsidRPr="00222EE0" w:rsidRDefault="00EC1430" w:rsidP="00222EE0">
            <w:pPr>
              <w:pStyle w:val="ListParagraph"/>
              <w:numPr>
                <w:ilvl w:val="0"/>
                <w:numId w:val="9"/>
              </w:numPr>
              <w:spacing w:after="0" w:line="240" w:lineRule="auto"/>
              <w:rPr>
                <w:rFonts w:ascii="Calibri" w:eastAsia="Times New Roman" w:hAnsi="Calibri" w:cs="Calibri"/>
                <w:color w:val="000000"/>
                <w:sz w:val="20"/>
                <w:szCs w:val="20"/>
              </w:rPr>
            </w:pPr>
            <w:del w:id="10" w:author="Melissa Stine" w:date="2023-05-15T09:23:00Z">
              <w:r w:rsidRPr="00222EE0" w:rsidDel="00CB648C">
                <w:rPr>
                  <w:rFonts w:ascii="Calibri" w:eastAsia="Times New Roman" w:hAnsi="Calibri" w:cs="Calibri"/>
                  <w:color w:val="000000"/>
                  <w:sz w:val="20"/>
                  <w:szCs w:val="20"/>
                </w:rPr>
                <w:delText>CASGEM</w:delText>
              </w:r>
            </w:del>
            <w:ins w:id="11" w:author="Melissa Stine" w:date="2023-05-15T09:23:00Z">
              <w:r w:rsidR="00CB648C" w:rsidRPr="00222EE0">
                <w:rPr>
                  <w:rFonts w:ascii="Calibri" w:eastAsia="Times New Roman" w:hAnsi="Calibri" w:cs="Calibri"/>
                  <w:color w:val="000000"/>
                  <w:sz w:val="20"/>
                  <w:szCs w:val="20"/>
                </w:rPr>
                <w:t>SGMA/CASGEM</w:t>
              </w:r>
            </w:ins>
          </w:p>
          <w:p w14:paraId="404D8CA8" w14:textId="77777777" w:rsidR="00EC1430" w:rsidRPr="00222EE0" w:rsidRDefault="00EC1430" w:rsidP="00222EE0">
            <w:pPr>
              <w:pStyle w:val="ListParagraph"/>
              <w:numPr>
                <w:ilvl w:val="0"/>
                <w:numId w:val="9"/>
              </w:numPr>
              <w:spacing w:after="0" w:line="240" w:lineRule="auto"/>
              <w:rPr>
                <w:rFonts w:ascii="Calibri" w:eastAsia="Times New Roman" w:hAnsi="Calibri" w:cs="Calibri"/>
                <w:color w:val="000000"/>
                <w:sz w:val="20"/>
                <w:szCs w:val="20"/>
              </w:rPr>
            </w:pPr>
            <w:proofErr w:type="spellStart"/>
            <w:r w:rsidRPr="00222EE0">
              <w:rPr>
                <w:rFonts w:ascii="Calibri" w:eastAsia="Times New Roman" w:hAnsi="Calibri" w:cs="Calibri"/>
                <w:color w:val="000000"/>
                <w:sz w:val="20"/>
                <w:szCs w:val="20"/>
              </w:rPr>
              <w:t>GeoTracker</w:t>
            </w:r>
            <w:proofErr w:type="spellEnd"/>
          </w:p>
          <w:p w14:paraId="7B62F209" w14:textId="61B37D2F" w:rsidR="00EC1430" w:rsidRPr="00222EE0" w:rsidRDefault="00EC1430" w:rsidP="00222EE0">
            <w:pPr>
              <w:pStyle w:val="ListParagraph"/>
              <w:numPr>
                <w:ilvl w:val="0"/>
                <w:numId w:val="9"/>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SAFER</w:t>
            </w:r>
          </w:p>
        </w:tc>
      </w:tr>
      <w:tr w:rsidR="00725710" w:rsidRPr="003F7E82" w14:paraId="46BA932F" w14:textId="77777777" w:rsidTr="487FB906">
        <w:trPr>
          <w:gridAfter w:val="1"/>
          <w:wAfter w:w="222" w:type="dxa"/>
          <w:trHeight w:val="709"/>
          <w:ins w:id="12" w:author="Melissa Stine" w:date="2023-06-27T10:40:00Z"/>
        </w:trPr>
        <w:tc>
          <w:tcPr>
            <w:tcW w:w="2009" w:type="dxa"/>
            <w:tcBorders>
              <w:top w:val="nil"/>
              <w:left w:val="single" w:sz="8" w:space="0" w:color="auto"/>
              <w:bottom w:val="single" w:sz="8" w:space="0" w:color="auto"/>
              <w:right w:val="single" w:sz="8" w:space="0" w:color="auto"/>
            </w:tcBorders>
            <w:shd w:val="clear" w:color="auto" w:fill="auto"/>
            <w:vAlign w:val="center"/>
          </w:tcPr>
          <w:p w14:paraId="6E897CCB" w14:textId="2148933E" w:rsidR="00725710" w:rsidRPr="003F7E82" w:rsidRDefault="00725710" w:rsidP="00725710">
            <w:pPr>
              <w:spacing w:after="0" w:line="240" w:lineRule="auto"/>
              <w:rPr>
                <w:ins w:id="13" w:author="Melissa Stine" w:date="2023-06-27T10:40:00Z"/>
                <w:rFonts w:ascii="Calibri" w:eastAsia="Times New Roman" w:hAnsi="Calibri" w:cs="Calibri"/>
                <w:b/>
                <w:bCs/>
                <w:color w:val="000000"/>
                <w:sz w:val="20"/>
                <w:szCs w:val="20"/>
              </w:rPr>
            </w:pPr>
            <w:ins w:id="14" w:author="Melissa Stine" w:date="2023-06-27T10:40:00Z">
              <w:r w:rsidRPr="007C4CEB">
                <w:rPr>
                  <w:rStyle w:val="normaltextrun"/>
                  <w:rFonts w:ascii="Calibri" w:hAnsi="Calibri" w:cs="Calibri"/>
                  <w:b/>
                  <w:bCs/>
                  <w:color w:val="D13438"/>
                  <w:sz w:val="20"/>
                  <w:szCs w:val="20"/>
                  <w:u w:val="single"/>
                </w:rPr>
                <w:t>Permit Number</w:t>
              </w:r>
              <w:r w:rsidRPr="007C4CEB">
                <w:rPr>
                  <w:rStyle w:val="eop"/>
                  <w:rFonts w:ascii="Calibri" w:hAnsi="Calibri" w:cs="Calibri"/>
                  <w:color w:val="000000"/>
                  <w:sz w:val="20"/>
                  <w:szCs w:val="20"/>
                </w:rPr>
                <w:t> </w:t>
              </w:r>
            </w:ins>
          </w:p>
        </w:tc>
        <w:tc>
          <w:tcPr>
            <w:tcW w:w="4551" w:type="dxa"/>
            <w:tcBorders>
              <w:top w:val="nil"/>
              <w:left w:val="nil"/>
              <w:bottom w:val="single" w:sz="8" w:space="0" w:color="auto"/>
              <w:right w:val="single" w:sz="8" w:space="0" w:color="auto"/>
            </w:tcBorders>
            <w:shd w:val="clear" w:color="auto" w:fill="auto"/>
            <w:vAlign w:val="center"/>
          </w:tcPr>
          <w:p w14:paraId="2B857720" w14:textId="784562E6" w:rsidR="00725710" w:rsidRPr="003F7E82" w:rsidRDefault="00725710" w:rsidP="00725710">
            <w:pPr>
              <w:spacing w:after="0" w:line="240" w:lineRule="auto"/>
              <w:rPr>
                <w:ins w:id="15" w:author="Melissa Stine" w:date="2023-06-27T10:40:00Z"/>
                <w:rFonts w:ascii="Calibri" w:eastAsia="Times New Roman" w:hAnsi="Calibri" w:cs="Calibri"/>
                <w:color w:val="000000"/>
                <w:sz w:val="20"/>
                <w:szCs w:val="20"/>
              </w:rPr>
            </w:pPr>
            <w:ins w:id="16" w:author="Melissa Stine" w:date="2023-06-27T10:40:00Z">
              <w:r w:rsidRPr="007C4CEB">
                <w:rPr>
                  <w:rStyle w:val="normaltextrun"/>
                  <w:rFonts w:ascii="Calibri" w:hAnsi="Calibri" w:cs="Calibri"/>
                  <w:color w:val="D13438"/>
                  <w:sz w:val="20"/>
                  <w:szCs w:val="20"/>
                  <w:u w:val="single"/>
                </w:rPr>
                <w:t>Permitting agency permit number associated with well.</w:t>
              </w:r>
              <w:r w:rsidRPr="007C4CEB">
                <w:rPr>
                  <w:rStyle w:val="eop"/>
                  <w:rFonts w:ascii="Calibri" w:hAnsi="Calibri" w:cs="Calibri"/>
                  <w:color w:val="000000"/>
                  <w:sz w:val="20"/>
                  <w:szCs w:val="20"/>
                </w:rPr>
                <w:t> </w:t>
              </w:r>
            </w:ins>
          </w:p>
        </w:tc>
        <w:tc>
          <w:tcPr>
            <w:tcW w:w="1710" w:type="dxa"/>
            <w:tcBorders>
              <w:top w:val="nil"/>
              <w:left w:val="nil"/>
              <w:bottom w:val="single" w:sz="8" w:space="0" w:color="auto"/>
              <w:right w:val="single" w:sz="4" w:space="0" w:color="auto"/>
            </w:tcBorders>
            <w:shd w:val="clear" w:color="auto" w:fill="auto"/>
          </w:tcPr>
          <w:p w14:paraId="3A37D85F" w14:textId="77777777" w:rsidR="00725710" w:rsidRPr="003F7E82" w:rsidRDefault="00725710" w:rsidP="00725710">
            <w:pPr>
              <w:spacing w:after="0" w:line="240" w:lineRule="auto"/>
              <w:rPr>
                <w:ins w:id="17" w:author="Melissa Stine" w:date="2023-06-27T10:40:00Z"/>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tcPr>
          <w:p w14:paraId="0B7494DF" w14:textId="18F0064C" w:rsidR="00725710" w:rsidRPr="003F7E82" w:rsidRDefault="00725710" w:rsidP="00725710">
            <w:pPr>
              <w:spacing w:after="0" w:line="240" w:lineRule="auto"/>
              <w:rPr>
                <w:ins w:id="18" w:author="Melissa Stine" w:date="2023-06-27T10:40:00Z"/>
                <w:rFonts w:ascii="Calibri" w:eastAsia="Times New Roman" w:hAnsi="Calibri" w:cs="Calibri"/>
                <w:color w:val="000000"/>
                <w:sz w:val="20"/>
                <w:szCs w:val="20"/>
              </w:rPr>
            </w:pPr>
            <w:ins w:id="19" w:author="Melissa Stine" w:date="2023-06-27T10:40:00Z">
              <w:r w:rsidRPr="007C4CEB">
                <w:rPr>
                  <w:rStyle w:val="normaltextrun"/>
                  <w:rFonts w:ascii="Calibri" w:hAnsi="Calibri" w:cs="Calibri"/>
                  <w:color w:val="D13438"/>
                  <w:sz w:val="20"/>
                  <w:szCs w:val="20"/>
                  <w:u w:val="single"/>
                </w:rPr>
                <w:t>Optional</w:t>
              </w:r>
              <w:r w:rsidRPr="007C4CEB">
                <w:rPr>
                  <w:rStyle w:val="eop"/>
                  <w:rFonts w:ascii="Calibri" w:hAnsi="Calibri" w:cs="Calibri"/>
                  <w:color w:val="000000"/>
                  <w:sz w:val="20"/>
                  <w:szCs w:val="20"/>
                </w:rPr>
                <w:t> </w:t>
              </w:r>
            </w:ins>
          </w:p>
        </w:tc>
        <w:tc>
          <w:tcPr>
            <w:tcW w:w="2160" w:type="dxa"/>
            <w:tcBorders>
              <w:top w:val="nil"/>
              <w:left w:val="nil"/>
              <w:bottom w:val="single" w:sz="8" w:space="0" w:color="auto"/>
              <w:right w:val="single" w:sz="8" w:space="0" w:color="auto"/>
            </w:tcBorders>
            <w:shd w:val="clear" w:color="auto" w:fill="auto"/>
            <w:vAlign w:val="center"/>
          </w:tcPr>
          <w:p w14:paraId="127FF91E" w14:textId="4B2E4516" w:rsidR="00725710" w:rsidRPr="003F7E82" w:rsidRDefault="00725710" w:rsidP="00725710">
            <w:pPr>
              <w:spacing w:after="0" w:line="240" w:lineRule="auto"/>
              <w:rPr>
                <w:ins w:id="20" w:author="Melissa Stine" w:date="2023-06-27T10:40:00Z"/>
                <w:rFonts w:ascii="Calibri" w:eastAsia="Times New Roman" w:hAnsi="Calibri" w:cs="Calibri"/>
                <w:color w:val="000000"/>
                <w:sz w:val="20"/>
                <w:szCs w:val="20"/>
              </w:rPr>
            </w:pPr>
            <w:ins w:id="21" w:author="Melissa Stine" w:date="2023-06-27T10:40:00Z">
              <w:r w:rsidRPr="007C4CEB">
                <w:rPr>
                  <w:rStyle w:val="normaltextrun"/>
                  <w:rFonts w:ascii="Calibri" w:hAnsi="Calibri" w:cs="Calibri"/>
                  <w:color w:val="D13438"/>
                  <w:sz w:val="20"/>
                  <w:szCs w:val="20"/>
                  <w:u w:val="single"/>
                </w:rPr>
                <w:t>N/A</w:t>
              </w:r>
              <w:r w:rsidRPr="007C4CEB">
                <w:rPr>
                  <w:rStyle w:val="eop"/>
                  <w:rFonts w:ascii="Calibri" w:hAnsi="Calibri" w:cs="Calibri"/>
                  <w:color w:val="000000"/>
                  <w:sz w:val="20"/>
                  <w:szCs w:val="20"/>
                </w:rPr>
                <w:t> </w:t>
              </w:r>
            </w:ins>
          </w:p>
        </w:tc>
        <w:tc>
          <w:tcPr>
            <w:tcW w:w="2250" w:type="dxa"/>
            <w:tcBorders>
              <w:top w:val="nil"/>
              <w:left w:val="nil"/>
              <w:bottom w:val="single" w:sz="8" w:space="0" w:color="auto"/>
              <w:right w:val="single" w:sz="8" w:space="0" w:color="auto"/>
            </w:tcBorders>
            <w:shd w:val="clear" w:color="auto" w:fill="auto"/>
            <w:vAlign w:val="center"/>
          </w:tcPr>
          <w:p w14:paraId="5284C006" w14:textId="491D2EAA" w:rsidR="00725710" w:rsidRPr="003F7E82" w:rsidRDefault="00725710" w:rsidP="00725710">
            <w:pPr>
              <w:spacing w:after="0" w:line="240" w:lineRule="auto"/>
              <w:rPr>
                <w:ins w:id="22" w:author="Melissa Stine" w:date="2023-06-27T10:40:00Z"/>
                <w:rFonts w:ascii="Calibri" w:eastAsia="Times New Roman" w:hAnsi="Calibri" w:cs="Calibri"/>
                <w:color w:val="000000"/>
                <w:sz w:val="20"/>
                <w:szCs w:val="20"/>
              </w:rPr>
            </w:pPr>
            <w:ins w:id="23" w:author="Melissa Stine" w:date="2023-06-27T10:40:00Z">
              <w:r w:rsidRPr="007C4CEB">
                <w:rPr>
                  <w:rStyle w:val="normaltextrun"/>
                  <w:rFonts w:ascii="Calibri" w:hAnsi="Calibri" w:cs="Calibri"/>
                  <w:color w:val="D13438"/>
                  <w:sz w:val="20"/>
                  <w:szCs w:val="20"/>
                  <w:u w:val="single"/>
                </w:rPr>
                <w:t>N/A</w:t>
              </w:r>
              <w:r w:rsidRPr="007C4CEB">
                <w:rPr>
                  <w:rStyle w:val="eop"/>
                  <w:rFonts w:ascii="Calibri" w:hAnsi="Calibri" w:cs="Calibri"/>
                  <w:color w:val="000000"/>
                  <w:sz w:val="20"/>
                  <w:szCs w:val="20"/>
                </w:rPr>
                <w:t> </w:t>
              </w:r>
            </w:ins>
          </w:p>
        </w:tc>
        <w:tc>
          <w:tcPr>
            <w:tcW w:w="2160" w:type="dxa"/>
            <w:tcBorders>
              <w:top w:val="nil"/>
              <w:left w:val="nil"/>
              <w:bottom w:val="single" w:sz="8" w:space="0" w:color="auto"/>
              <w:right w:val="single" w:sz="8" w:space="0" w:color="auto"/>
            </w:tcBorders>
            <w:shd w:val="clear" w:color="auto" w:fill="auto"/>
            <w:vAlign w:val="center"/>
          </w:tcPr>
          <w:p w14:paraId="49C79500" w14:textId="7F940925" w:rsidR="00725710" w:rsidRDefault="00725710" w:rsidP="00725710">
            <w:pPr>
              <w:spacing w:after="0" w:line="240" w:lineRule="auto"/>
              <w:rPr>
                <w:ins w:id="24" w:author="Melissa Stine" w:date="2023-06-27T10:40:00Z"/>
                <w:rFonts w:ascii="Calibri" w:eastAsia="Times New Roman" w:hAnsi="Calibri" w:cs="Calibri"/>
                <w:color w:val="000000"/>
                <w:sz w:val="20"/>
                <w:szCs w:val="20"/>
              </w:rPr>
            </w:pPr>
            <w:ins w:id="25" w:author="Melissa Stine" w:date="2023-06-27T10:40:00Z">
              <w:r w:rsidRPr="007C4CEB">
                <w:rPr>
                  <w:rStyle w:val="normaltextrun"/>
                  <w:rFonts w:ascii="Calibri" w:hAnsi="Calibri" w:cs="Calibri"/>
                  <w:color w:val="D13438"/>
                  <w:sz w:val="20"/>
                  <w:szCs w:val="20"/>
                  <w:u w:val="single"/>
                </w:rPr>
                <w:t>text</w:t>
              </w:r>
              <w:r w:rsidRPr="007C4CEB">
                <w:rPr>
                  <w:rStyle w:val="eop"/>
                  <w:rFonts w:ascii="Calibri" w:hAnsi="Calibri" w:cs="Calibri"/>
                  <w:color w:val="000000"/>
                  <w:sz w:val="20"/>
                  <w:szCs w:val="20"/>
                </w:rPr>
                <w:t> </w:t>
              </w:r>
            </w:ins>
          </w:p>
        </w:tc>
        <w:tc>
          <w:tcPr>
            <w:tcW w:w="5130" w:type="dxa"/>
            <w:tcBorders>
              <w:top w:val="nil"/>
              <w:left w:val="nil"/>
              <w:bottom w:val="single" w:sz="8" w:space="0" w:color="auto"/>
              <w:right w:val="single" w:sz="8" w:space="0" w:color="auto"/>
            </w:tcBorders>
            <w:vAlign w:val="center"/>
          </w:tcPr>
          <w:p w14:paraId="08ABED48" w14:textId="6D2FC507" w:rsidR="00725710" w:rsidDel="00CB648C" w:rsidRDefault="00725710" w:rsidP="00725710">
            <w:pPr>
              <w:spacing w:after="0" w:line="240" w:lineRule="auto"/>
              <w:rPr>
                <w:ins w:id="26" w:author="Melissa Stine" w:date="2023-06-27T10:40:00Z"/>
                <w:rFonts w:ascii="Calibri" w:eastAsia="Times New Roman" w:hAnsi="Calibri" w:cs="Calibri"/>
                <w:color w:val="000000"/>
                <w:sz w:val="20"/>
                <w:szCs w:val="20"/>
              </w:rPr>
            </w:pPr>
            <w:ins w:id="27" w:author="Melissa Stine" w:date="2023-06-27T10:40:00Z">
              <w:r w:rsidRPr="007C4CEB">
                <w:rPr>
                  <w:rStyle w:val="normaltextrun"/>
                  <w:rFonts w:ascii="Calibri" w:hAnsi="Calibri" w:cs="Calibri"/>
                  <w:color w:val="D13438"/>
                  <w:sz w:val="20"/>
                  <w:szCs w:val="20"/>
                  <w:u w:val="single"/>
                </w:rPr>
                <w:t>N/A</w:t>
              </w:r>
              <w:r w:rsidRPr="007C4CEB">
                <w:rPr>
                  <w:rStyle w:val="eop"/>
                  <w:rFonts w:ascii="Calibri" w:hAnsi="Calibri" w:cs="Calibri"/>
                  <w:color w:val="000000"/>
                  <w:sz w:val="20"/>
                  <w:szCs w:val="20"/>
                </w:rPr>
                <w:t> </w:t>
              </w:r>
            </w:ins>
          </w:p>
        </w:tc>
      </w:tr>
      <w:tr w:rsidR="00725710" w:rsidRPr="003F7E82" w14:paraId="01F2A51C" w14:textId="77777777" w:rsidTr="487FB906">
        <w:trPr>
          <w:gridAfter w:val="1"/>
          <w:wAfter w:w="222" w:type="dxa"/>
          <w:trHeight w:val="709"/>
          <w:ins w:id="28" w:author="Melissa Stine" w:date="2023-06-27T10:40:00Z"/>
        </w:trPr>
        <w:tc>
          <w:tcPr>
            <w:tcW w:w="2009" w:type="dxa"/>
            <w:tcBorders>
              <w:top w:val="nil"/>
              <w:left w:val="single" w:sz="8" w:space="0" w:color="auto"/>
              <w:bottom w:val="single" w:sz="8" w:space="0" w:color="auto"/>
              <w:right w:val="single" w:sz="8" w:space="0" w:color="auto"/>
            </w:tcBorders>
            <w:shd w:val="clear" w:color="auto" w:fill="auto"/>
            <w:vAlign w:val="center"/>
          </w:tcPr>
          <w:p w14:paraId="6F39B937" w14:textId="5CA68FA8" w:rsidR="00725710" w:rsidRPr="003F7E82" w:rsidRDefault="00725710" w:rsidP="00725710">
            <w:pPr>
              <w:spacing w:after="0" w:line="240" w:lineRule="auto"/>
              <w:rPr>
                <w:ins w:id="29" w:author="Melissa Stine" w:date="2023-06-27T10:40:00Z"/>
                <w:rFonts w:ascii="Calibri" w:eastAsia="Times New Roman" w:hAnsi="Calibri" w:cs="Calibri"/>
                <w:b/>
                <w:bCs/>
                <w:color w:val="000000"/>
                <w:sz w:val="20"/>
                <w:szCs w:val="20"/>
              </w:rPr>
            </w:pPr>
            <w:ins w:id="30" w:author="Melissa Stine" w:date="2023-06-27T10:40:00Z">
              <w:r w:rsidRPr="007C4CEB">
                <w:rPr>
                  <w:rStyle w:val="normaltextrun"/>
                  <w:rFonts w:ascii="Calibri" w:hAnsi="Calibri" w:cs="Calibri"/>
                  <w:b/>
                  <w:bCs/>
                  <w:color w:val="D13438"/>
                  <w:sz w:val="20"/>
                  <w:szCs w:val="20"/>
                  <w:u w:val="single"/>
                </w:rPr>
                <w:t>Local Permit Agency</w:t>
              </w:r>
              <w:r w:rsidRPr="007C4CEB">
                <w:rPr>
                  <w:rStyle w:val="eop"/>
                  <w:rFonts w:ascii="Calibri" w:hAnsi="Calibri" w:cs="Calibri"/>
                  <w:color w:val="000000"/>
                  <w:sz w:val="20"/>
                  <w:szCs w:val="20"/>
                </w:rPr>
                <w:t> </w:t>
              </w:r>
            </w:ins>
          </w:p>
        </w:tc>
        <w:tc>
          <w:tcPr>
            <w:tcW w:w="4551" w:type="dxa"/>
            <w:tcBorders>
              <w:top w:val="nil"/>
              <w:left w:val="nil"/>
              <w:bottom w:val="single" w:sz="8" w:space="0" w:color="auto"/>
              <w:right w:val="single" w:sz="8" w:space="0" w:color="auto"/>
            </w:tcBorders>
            <w:shd w:val="clear" w:color="auto" w:fill="auto"/>
            <w:vAlign w:val="center"/>
          </w:tcPr>
          <w:p w14:paraId="148365D9" w14:textId="7CE21271" w:rsidR="00725710" w:rsidRPr="003F7E82" w:rsidRDefault="00725710" w:rsidP="00725710">
            <w:pPr>
              <w:spacing w:after="0" w:line="240" w:lineRule="auto"/>
              <w:rPr>
                <w:ins w:id="31" w:author="Melissa Stine" w:date="2023-06-27T10:40:00Z"/>
                <w:rFonts w:ascii="Calibri" w:eastAsia="Times New Roman" w:hAnsi="Calibri" w:cs="Calibri"/>
                <w:color w:val="000000"/>
                <w:sz w:val="20"/>
                <w:szCs w:val="20"/>
              </w:rPr>
            </w:pPr>
            <w:ins w:id="32" w:author="Melissa Stine" w:date="2023-06-27T10:40:00Z">
              <w:r w:rsidRPr="007C4CEB">
                <w:rPr>
                  <w:rStyle w:val="normaltextrun"/>
                  <w:rFonts w:ascii="Calibri" w:hAnsi="Calibri" w:cs="Calibri"/>
                  <w:color w:val="D13438"/>
                  <w:sz w:val="20"/>
                  <w:szCs w:val="20"/>
                  <w:u w:val="single"/>
                </w:rPr>
                <w:t>Agency who approved permit associated with well.</w:t>
              </w:r>
              <w:r w:rsidRPr="007C4CEB">
                <w:rPr>
                  <w:rStyle w:val="eop"/>
                  <w:rFonts w:ascii="Calibri" w:hAnsi="Calibri" w:cs="Calibri"/>
                  <w:color w:val="000000"/>
                  <w:sz w:val="20"/>
                  <w:szCs w:val="20"/>
                </w:rPr>
                <w:t> </w:t>
              </w:r>
            </w:ins>
          </w:p>
        </w:tc>
        <w:tc>
          <w:tcPr>
            <w:tcW w:w="1710" w:type="dxa"/>
            <w:tcBorders>
              <w:top w:val="nil"/>
              <w:left w:val="nil"/>
              <w:bottom w:val="single" w:sz="8" w:space="0" w:color="auto"/>
              <w:right w:val="single" w:sz="4" w:space="0" w:color="auto"/>
            </w:tcBorders>
            <w:shd w:val="clear" w:color="auto" w:fill="auto"/>
          </w:tcPr>
          <w:p w14:paraId="0FE6FAD8" w14:textId="77777777" w:rsidR="00725710" w:rsidRPr="003F7E82" w:rsidRDefault="00725710" w:rsidP="00725710">
            <w:pPr>
              <w:spacing w:after="0" w:line="240" w:lineRule="auto"/>
              <w:rPr>
                <w:ins w:id="33" w:author="Melissa Stine" w:date="2023-06-27T10:40:00Z"/>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tcPr>
          <w:p w14:paraId="2B31EF1C" w14:textId="07EA8745" w:rsidR="00725710" w:rsidRPr="003F7E82" w:rsidRDefault="00725710" w:rsidP="00725710">
            <w:pPr>
              <w:spacing w:after="0" w:line="240" w:lineRule="auto"/>
              <w:rPr>
                <w:ins w:id="34" w:author="Melissa Stine" w:date="2023-06-27T10:40:00Z"/>
                <w:rFonts w:ascii="Calibri" w:eastAsia="Times New Roman" w:hAnsi="Calibri" w:cs="Calibri"/>
                <w:color w:val="000000"/>
                <w:sz w:val="20"/>
                <w:szCs w:val="20"/>
              </w:rPr>
            </w:pPr>
            <w:ins w:id="35" w:author="Melissa Stine" w:date="2023-06-27T10:40:00Z">
              <w:r w:rsidRPr="007C4CEB">
                <w:rPr>
                  <w:rStyle w:val="normaltextrun"/>
                  <w:rFonts w:ascii="Calibri" w:hAnsi="Calibri" w:cs="Calibri"/>
                  <w:color w:val="D13438"/>
                  <w:sz w:val="20"/>
                  <w:szCs w:val="20"/>
                  <w:u w:val="single"/>
                </w:rPr>
                <w:t>Optional</w:t>
              </w:r>
              <w:r w:rsidRPr="007C4CEB">
                <w:rPr>
                  <w:rStyle w:val="eop"/>
                  <w:rFonts w:ascii="Calibri" w:hAnsi="Calibri" w:cs="Calibri"/>
                  <w:color w:val="000000"/>
                  <w:sz w:val="20"/>
                  <w:szCs w:val="20"/>
                </w:rPr>
                <w:t> </w:t>
              </w:r>
            </w:ins>
          </w:p>
        </w:tc>
        <w:tc>
          <w:tcPr>
            <w:tcW w:w="2160" w:type="dxa"/>
            <w:tcBorders>
              <w:top w:val="nil"/>
              <w:left w:val="nil"/>
              <w:bottom w:val="single" w:sz="8" w:space="0" w:color="auto"/>
              <w:right w:val="single" w:sz="8" w:space="0" w:color="auto"/>
            </w:tcBorders>
            <w:shd w:val="clear" w:color="auto" w:fill="auto"/>
            <w:vAlign w:val="center"/>
          </w:tcPr>
          <w:p w14:paraId="35AED951" w14:textId="4B540C40" w:rsidR="00725710" w:rsidRPr="003F7E82" w:rsidRDefault="00725710" w:rsidP="00725710">
            <w:pPr>
              <w:spacing w:after="0" w:line="240" w:lineRule="auto"/>
              <w:rPr>
                <w:ins w:id="36" w:author="Melissa Stine" w:date="2023-06-27T10:40:00Z"/>
                <w:rFonts w:ascii="Calibri" w:eastAsia="Times New Roman" w:hAnsi="Calibri" w:cs="Calibri"/>
                <w:color w:val="000000"/>
                <w:sz w:val="20"/>
                <w:szCs w:val="20"/>
              </w:rPr>
            </w:pPr>
            <w:ins w:id="37" w:author="Melissa Stine" w:date="2023-06-27T10:40:00Z">
              <w:r w:rsidRPr="00353AD0">
                <w:rPr>
                  <w:rStyle w:val="normaltextrun"/>
                  <w:rFonts w:ascii="Calibri" w:hAnsi="Calibri" w:cs="Calibri"/>
                  <w:color w:val="D13438"/>
                  <w:sz w:val="20"/>
                  <w:szCs w:val="20"/>
                  <w:u w:val="single"/>
                </w:rPr>
                <w:t>N/A</w:t>
              </w:r>
              <w:r w:rsidRPr="007C4CEB">
                <w:rPr>
                  <w:rStyle w:val="eop"/>
                  <w:rFonts w:ascii="Calibri" w:hAnsi="Calibri" w:cs="Calibri"/>
                  <w:color w:val="000000"/>
                  <w:sz w:val="20"/>
                  <w:szCs w:val="20"/>
                </w:rPr>
                <w:t> </w:t>
              </w:r>
            </w:ins>
          </w:p>
        </w:tc>
        <w:tc>
          <w:tcPr>
            <w:tcW w:w="2250" w:type="dxa"/>
            <w:tcBorders>
              <w:top w:val="nil"/>
              <w:left w:val="nil"/>
              <w:bottom w:val="single" w:sz="8" w:space="0" w:color="auto"/>
              <w:right w:val="single" w:sz="8" w:space="0" w:color="auto"/>
            </w:tcBorders>
            <w:shd w:val="clear" w:color="auto" w:fill="auto"/>
            <w:vAlign w:val="center"/>
          </w:tcPr>
          <w:p w14:paraId="0FD3D198" w14:textId="7266D734" w:rsidR="00725710" w:rsidRPr="003F7E82" w:rsidRDefault="00725710" w:rsidP="00725710">
            <w:pPr>
              <w:spacing w:after="0" w:line="240" w:lineRule="auto"/>
              <w:rPr>
                <w:ins w:id="38" w:author="Melissa Stine" w:date="2023-06-27T10:40:00Z"/>
                <w:rFonts w:ascii="Calibri" w:eastAsia="Times New Roman" w:hAnsi="Calibri" w:cs="Calibri"/>
                <w:color w:val="000000"/>
                <w:sz w:val="20"/>
                <w:szCs w:val="20"/>
              </w:rPr>
            </w:pPr>
            <w:ins w:id="39" w:author="Melissa Stine" w:date="2023-06-27T10:40:00Z">
              <w:r w:rsidRPr="00353AD0">
                <w:rPr>
                  <w:rStyle w:val="normaltextrun"/>
                  <w:rFonts w:ascii="Calibri" w:hAnsi="Calibri" w:cs="Calibri"/>
                  <w:color w:val="D13438"/>
                  <w:sz w:val="20"/>
                  <w:szCs w:val="20"/>
                  <w:u w:val="single"/>
                </w:rPr>
                <w:t>N/A</w:t>
              </w:r>
              <w:r w:rsidRPr="007C4CEB">
                <w:rPr>
                  <w:rStyle w:val="eop"/>
                  <w:rFonts w:ascii="Calibri" w:hAnsi="Calibri" w:cs="Calibri"/>
                  <w:color w:val="000000"/>
                  <w:sz w:val="20"/>
                  <w:szCs w:val="20"/>
                </w:rPr>
                <w:t> </w:t>
              </w:r>
            </w:ins>
          </w:p>
        </w:tc>
        <w:tc>
          <w:tcPr>
            <w:tcW w:w="2160" w:type="dxa"/>
            <w:tcBorders>
              <w:top w:val="nil"/>
              <w:left w:val="nil"/>
              <w:bottom w:val="single" w:sz="8" w:space="0" w:color="auto"/>
              <w:right w:val="single" w:sz="8" w:space="0" w:color="auto"/>
            </w:tcBorders>
            <w:shd w:val="clear" w:color="auto" w:fill="auto"/>
            <w:vAlign w:val="center"/>
          </w:tcPr>
          <w:p w14:paraId="4C1C6D8A" w14:textId="6E5ACB91" w:rsidR="00725710" w:rsidRDefault="00725710" w:rsidP="00725710">
            <w:pPr>
              <w:spacing w:after="0" w:line="240" w:lineRule="auto"/>
              <w:rPr>
                <w:ins w:id="40" w:author="Melissa Stine" w:date="2023-06-27T10:40:00Z"/>
                <w:rFonts w:ascii="Calibri" w:eastAsia="Times New Roman" w:hAnsi="Calibri" w:cs="Calibri"/>
                <w:color w:val="000000"/>
                <w:sz w:val="20"/>
                <w:szCs w:val="20"/>
              </w:rPr>
            </w:pPr>
            <w:ins w:id="41" w:author="Melissa Stine" w:date="2023-06-27T10:40:00Z">
              <w:r w:rsidRPr="00353AD0">
                <w:rPr>
                  <w:rStyle w:val="normaltextrun"/>
                  <w:rFonts w:ascii="Calibri" w:hAnsi="Calibri" w:cs="Calibri"/>
                  <w:color w:val="D13438"/>
                  <w:sz w:val="20"/>
                  <w:szCs w:val="20"/>
                  <w:u w:val="single"/>
                </w:rPr>
                <w:t>text</w:t>
              </w:r>
              <w:r w:rsidRPr="007C4CEB">
                <w:rPr>
                  <w:rStyle w:val="eop"/>
                  <w:rFonts w:ascii="Calibri" w:hAnsi="Calibri" w:cs="Calibri"/>
                  <w:color w:val="000000"/>
                  <w:sz w:val="20"/>
                  <w:szCs w:val="20"/>
                </w:rPr>
                <w:t> </w:t>
              </w:r>
            </w:ins>
          </w:p>
        </w:tc>
        <w:tc>
          <w:tcPr>
            <w:tcW w:w="5130" w:type="dxa"/>
            <w:tcBorders>
              <w:top w:val="nil"/>
              <w:left w:val="nil"/>
              <w:bottom w:val="single" w:sz="8" w:space="0" w:color="auto"/>
              <w:right w:val="single" w:sz="8" w:space="0" w:color="auto"/>
            </w:tcBorders>
            <w:vAlign w:val="center"/>
          </w:tcPr>
          <w:p w14:paraId="79A31F3F" w14:textId="2C406640" w:rsidR="00725710" w:rsidDel="00CB648C" w:rsidRDefault="00725710" w:rsidP="00725710">
            <w:pPr>
              <w:spacing w:after="0" w:line="240" w:lineRule="auto"/>
              <w:rPr>
                <w:ins w:id="42" w:author="Melissa Stine" w:date="2023-06-27T10:40:00Z"/>
                <w:rFonts w:ascii="Calibri" w:eastAsia="Times New Roman" w:hAnsi="Calibri" w:cs="Calibri"/>
                <w:color w:val="000000"/>
                <w:sz w:val="20"/>
                <w:szCs w:val="20"/>
              </w:rPr>
            </w:pPr>
            <w:ins w:id="43" w:author="Melissa Stine" w:date="2023-06-27T10:40:00Z">
              <w:r w:rsidRPr="00353AD0">
                <w:rPr>
                  <w:rStyle w:val="normaltextrun"/>
                  <w:rFonts w:ascii="Calibri" w:hAnsi="Calibri" w:cs="Calibri"/>
                  <w:color w:val="D13438"/>
                  <w:sz w:val="20"/>
                  <w:szCs w:val="20"/>
                  <w:u w:val="single"/>
                </w:rPr>
                <w:t>N/A</w:t>
              </w:r>
              <w:r w:rsidRPr="007C4CEB">
                <w:rPr>
                  <w:rStyle w:val="eop"/>
                  <w:rFonts w:ascii="Calibri" w:hAnsi="Calibri" w:cs="Calibri"/>
                  <w:color w:val="000000"/>
                  <w:sz w:val="20"/>
                  <w:szCs w:val="20"/>
                </w:rPr>
                <w:t> </w:t>
              </w:r>
            </w:ins>
          </w:p>
        </w:tc>
      </w:tr>
      <w:tr w:rsidR="00725710" w:rsidRPr="003F7E82" w14:paraId="59C6B71C" w14:textId="77777777" w:rsidTr="487FB906">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0A21FF16"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Date</w:t>
            </w:r>
          </w:p>
        </w:tc>
        <w:tc>
          <w:tcPr>
            <w:tcW w:w="4551" w:type="dxa"/>
            <w:tcBorders>
              <w:top w:val="nil"/>
              <w:left w:val="nil"/>
              <w:bottom w:val="single" w:sz="8" w:space="0" w:color="auto"/>
              <w:right w:val="single" w:sz="8" w:space="0" w:color="auto"/>
            </w:tcBorders>
            <w:shd w:val="clear" w:color="auto" w:fill="auto"/>
            <w:vAlign w:val="center"/>
            <w:hideMark/>
          </w:tcPr>
          <w:p w14:paraId="5543AAC9"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Date groundwater level measurement was taken.</w:t>
            </w:r>
          </w:p>
        </w:tc>
        <w:tc>
          <w:tcPr>
            <w:tcW w:w="1710" w:type="dxa"/>
            <w:tcBorders>
              <w:top w:val="nil"/>
              <w:left w:val="nil"/>
              <w:bottom w:val="single" w:sz="8" w:space="0" w:color="auto"/>
              <w:right w:val="single" w:sz="4" w:space="0" w:color="auto"/>
            </w:tcBorders>
            <w:shd w:val="clear" w:color="auto" w:fill="auto"/>
          </w:tcPr>
          <w:p w14:paraId="6DCB7A54"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17AFFC11"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65FE2E2A" w14:textId="5C3924C1" w:rsidR="00725710" w:rsidRPr="003F7E82" w:rsidRDefault="00725710" w:rsidP="00725710">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FFBB8EA" w14:textId="5AC22B26"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p>
        </w:tc>
        <w:tc>
          <w:tcPr>
            <w:tcW w:w="2160" w:type="dxa"/>
            <w:tcBorders>
              <w:top w:val="nil"/>
              <w:left w:val="nil"/>
              <w:bottom w:val="single" w:sz="8" w:space="0" w:color="auto"/>
              <w:right w:val="single" w:sz="8" w:space="0" w:color="auto"/>
            </w:tcBorders>
            <w:shd w:val="clear" w:color="auto" w:fill="auto"/>
            <w:vAlign w:val="center"/>
            <w:hideMark/>
          </w:tcPr>
          <w:p w14:paraId="16F19EF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E6BEE73" w14:textId="267169C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mm/dd/yyyy</w:t>
            </w:r>
          </w:p>
        </w:tc>
        <w:tc>
          <w:tcPr>
            <w:tcW w:w="2160" w:type="dxa"/>
            <w:tcBorders>
              <w:top w:val="nil"/>
              <w:left w:val="nil"/>
              <w:bottom w:val="single" w:sz="8" w:space="0" w:color="auto"/>
              <w:right w:val="single" w:sz="8" w:space="0" w:color="auto"/>
            </w:tcBorders>
            <w:shd w:val="clear" w:color="auto" w:fill="auto"/>
            <w:vAlign w:val="center"/>
            <w:hideMark/>
          </w:tcPr>
          <w:p w14:paraId="1DA79CA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date</w:t>
            </w:r>
          </w:p>
        </w:tc>
        <w:tc>
          <w:tcPr>
            <w:tcW w:w="5130" w:type="dxa"/>
            <w:tcBorders>
              <w:top w:val="nil"/>
              <w:left w:val="nil"/>
              <w:bottom w:val="single" w:sz="8" w:space="0" w:color="auto"/>
              <w:right w:val="single" w:sz="8" w:space="0" w:color="auto"/>
            </w:tcBorders>
            <w:vAlign w:val="center"/>
            <w:hideMark/>
          </w:tcPr>
          <w:p w14:paraId="423080B7" w14:textId="67F4B19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2A3A7509" w14:textId="77777777" w:rsidTr="487FB906">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76B83B7"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Time</w:t>
            </w:r>
          </w:p>
        </w:tc>
        <w:tc>
          <w:tcPr>
            <w:tcW w:w="4551" w:type="dxa"/>
            <w:tcBorders>
              <w:top w:val="nil"/>
              <w:left w:val="nil"/>
              <w:bottom w:val="single" w:sz="8" w:space="0" w:color="auto"/>
              <w:right w:val="single" w:sz="8" w:space="0" w:color="auto"/>
            </w:tcBorders>
            <w:shd w:val="clear" w:color="auto" w:fill="auto"/>
            <w:vAlign w:val="center"/>
            <w:hideMark/>
          </w:tcPr>
          <w:p w14:paraId="32A8D574"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Time groundwater level measurement was taken.</w:t>
            </w:r>
          </w:p>
        </w:tc>
        <w:tc>
          <w:tcPr>
            <w:tcW w:w="1710" w:type="dxa"/>
            <w:tcBorders>
              <w:top w:val="nil"/>
              <w:left w:val="nil"/>
              <w:bottom w:val="single" w:sz="8" w:space="0" w:color="auto"/>
              <w:right w:val="single" w:sz="4" w:space="0" w:color="auto"/>
            </w:tcBorders>
            <w:shd w:val="clear" w:color="auto" w:fill="auto"/>
          </w:tcPr>
          <w:p w14:paraId="0A659ADF"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5AA0167F" w14:textId="41061292"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211920B" w14:textId="4E8BB7F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r>
              <w:rPr>
                <w:rFonts w:ascii="Calibri" w:eastAsia="Times New Roman" w:hAnsi="Calibri" w:cs="Calibri"/>
                <w:color w:val="000000"/>
                <w:sz w:val="20"/>
                <w:szCs w:val="20"/>
              </w:rPr>
              <w:t>, default is 12:00:00</w:t>
            </w:r>
          </w:p>
        </w:tc>
        <w:tc>
          <w:tcPr>
            <w:tcW w:w="2160" w:type="dxa"/>
            <w:tcBorders>
              <w:top w:val="nil"/>
              <w:left w:val="nil"/>
              <w:bottom w:val="single" w:sz="8" w:space="0" w:color="auto"/>
              <w:right w:val="single" w:sz="8" w:space="0" w:color="auto"/>
            </w:tcBorders>
            <w:shd w:val="clear" w:color="auto" w:fill="auto"/>
            <w:vAlign w:val="center"/>
            <w:hideMark/>
          </w:tcPr>
          <w:p w14:paraId="471C6DBD"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28AAB8EA" w14:textId="2BA7CF6A"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hh:mm:ss (PST 24-hour)</w:t>
            </w:r>
          </w:p>
        </w:tc>
        <w:tc>
          <w:tcPr>
            <w:tcW w:w="2160" w:type="dxa"/>
            <w:tcBorders>
              <w:top w:val="nil"/>
              <w:left w:val="nil"/>
              <w:bottom w:val="single" w:sz="8" w:space="0" w:color="auto"/>
              <w:right w:val="single" w:sz="8" w:space="0" w:color="auto"/>
            </w:tcBorders>
            <w:shd w:val="clear" w:color="auto" w:fill="auto"/>
            <w:vAlign w:val="center"/>
            <w:hideMark/>
          </w:tcPr>
          <w:p w14:paraId="3884A6E6" w14:textId="1CE911AA" w:rsidR="00725710" w:rsidRPr="003F7E82" w:rsidRDefault="00725710" w:rsidP="00725710">
            <w:pPr>
              <w:spacing w:after="0" w:line="240" w:lineRule="auto"/>
              <w:rPr>
                <w:rFonts w:ascii="Calibri" w:eastAsia="Times New Roman" w:hAnsi="Calibri" w:cs="Calibri"/>
                <w:color w:val="000000"/>
                <w:sz w:val="20"/>
                <w:szCs w:val="20"/>
              </w:rPr>
            </w:pPr>
            <w:r>
              <w:rPr>
                <w:rFonts w:ascii="Calibri" w:hAnsi="Calibri"/>
                <w:color w:val="000000"/>
                <w:sz w:val="20"/>
              </w:rPr>
              <w:t>time</w:t>
            </w:r>
          </w:p>
        </w:tc>
        <w:tc>
          <w:tcPr>
            <w:tcW w:w="5130" w:type="dxa"/>
            <w:tcBorders>
              <w:top w:val="nil"/>
              <w:left w:val="nil"/>
              <w:bottom w:val="single" w:sz="8" w:space="0" w:color="auto"/>
              <w:right w:val="single" w:sz="8" w:space="0" w:color="auto"/>
            </w:tcBorders>
            <w:vAlign w:val="center"/>
            <w:hideMark/>
          </w:tcPr>
          <w:p w14:paraId="5403A0BE" w14:textId="697380C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4212818D" w14:textId="77777777" w:rsidTr="487FB906">
        <w:trPr>
          <w:gridAfter w:val="1"/>
          <w:wAfter w:w="222" w:type="dxa"/>
          <w:trHeight w:val="691"/>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1FA8B635"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Reading at Reference Point (RRP)</w:t>
            </w:r>
          </w:p>
        </w:tc>
        <w:tc>
          <w:tcPr>
            <w:tcW w:w="4551" w:type="dxa"/>
            <w:tcBorders>
              <w:top w:val="nil"/>
              <w:left w:val="nil"/>
              <w:bottom w:val="single" w:sz="8" w:space="0" w:color="auto"/>
              <w:right w:val="single" w:sz="8" w:space="0" w:color="auto"/>
            </w:tcBorders>
            <w:shd w:val="clear" w:color="auto" w:fill="auto"/>
            <w:vAlign w:val="center"/>
            <w:hideMark/>
          </w:tcPr>
          <w:p w14:paraId="2662E439" w14:textId="1CE95D3A" w:rsidR="00725710" w:rsidRPr="008B0F49" w:rsidRDefault="00725710" w:rsidP="00725710">
            <w:pPr>
              <w:spacing w:after="0" w:line="240" w:lineRule="auto"/>
              <w:rPr>
                <w:rFonts w:ascii="Calibri" w:eastAsia="Times New Roman" w:hAnsi="Calibri" w:cs="Calibri"/>
                <w:color w:val="000000"/>
                <w:sz w:val="20"/>
                <w:szCs w:val="20"/>
              </w:rPr>
            </w:pPr>
            <w:ins w:id="44" w:author="Melissa Stine" w:date="2023-05-22T15:20:00Z">
              <w:r w:rsidRPr="008B0F49">
                <w:rPr>
                  <w:rFonts w:ascii="Calibri" w:eastAsia="Times New Roman" w:hAnsi="Calibri" w:cs="Calibri"/>
                  <w:color w:val="000000"/>
                  <w:sz w:val="20"/>
                  <w:szCs w:val="20"/>
                </w:rPr>
                <w:t>R</w:t>
              </w:r>
            </w:ins>
            <w:ins w:id="45" w:author="Melissa Stine" w:date="2023-05-22T15:19:00Z">
              <w:r w:rsidRPr="008B0F49">
                <w:rPr>
                  <w:rFonts w:ascii="Calibri" w:eastAsia="Times New Roman" w:hAnsi="Calibri" w:cs="Calibri"/>
                  <w:color w:val="000000"/>
                  <w:sz w:val="20"/>
                  <w:szCs w:val="20"/>
                </w:rPr>
                <w:t>eading of the measurement device taken at the reference point of the well</w:t>
              </w:r>
            </w:ins>
            <w:ins w:id="46" w:author="Melissa Stine" w:date="2023-05-22T15:20:00Z">
              <w:r w:rsidRPr="008B0F49">
                <w:rPr>
                  <w:rFonts w:ascii="Calibri" w:eastAsia="Times New Roman" w:hAnsi="Calibri" w:cs="Calibri"/>
                  <w:color w:val="000000"/>
                  <w:sz w:val="20"/>
                  <w:szCs w:val="20"/>
                </w:rPr>
                <w:t>.</w:t>
              </w:r>
            </w:ins>
            <w:ins w:id="47" w:author="Melissa Stine" w:date="2023-05-22T15:19:00Z">
              <w:r w:rsidRPr="008B0F49" w:rsidDel="000935CC">
                <w:rPr>
                  <w:rFonts w:ascii="Calibri" w:eastAsia="Times New Roman" w:hAnsi="Calibri" w:cs="Calibri"/>
                  <w:color w:val="000000"/>
                  <w:sz w:val="20"/>
                  <w:szCs w:val="20"/>
                </w:rPr>
                <w:t xml:space="preserve"> </w:t>
              </w:r>
            </w:ins>
            <w:del w:id="48" w:author="Melissa Stine" w:date="2023-05-22T15:19:00Z">
              <w:r w:rsidRPr="008B0F49" w:rsidDel="000935CC">
                <w:rPr>
                  <w:rFonts w:ascii="Calibri" w:eastAsia="Times New Roman" w:hAnsi="Calibri" w:cs="Calibri"/>
                  <w:color w:val="000000"/>
                  <w:sz w:val="20"/>
                  <w:szCs w:val="20"/>
                </w:rPr>
                <w:delText>Groundwater level measurement reading as depth to water below the reference point (RP) of the well</w:delText>
              </w:r>
            </w:del>
            <w:del w:id="49" w:author="Melissa Stine" w:date="2023-05-22T14:42:00Z">
              <w:r w:rsidRPr="008B0F49" w:rsidDel="007E2D18">
                <w:rPr>
                  <w:rFonts w:ascii="Calibri" w:eastAsia="Times New Roman" w:hAnsi="Calibri" w:cs="Calibri"/>
                  <w:color w:val="000000"/>
                  <w:sz w:val="20"/>
                  <w:szCs w:val="20"/>
                </w:rPr>
                <w:delText xml:space="preserve"> (RRP)</w:delText>
              </w:r>
            </w:del>
            <w:r w:rsidRPr="008B0F49">
              <w:rPr>
                <w:rFonts w:ascii="Calibri" w:eastAsia="Times New Roman" w:hAnsi="Calibri" w:cs="Calibri"/>
                <w:color w:val="000000"/>
                <w:sz w:val="20"/>
                <w:szCs w:val="20"/>
              </w:rPr>
              <w:t>.</w:t>
            </w:r>
          </w:p>
        </w:tc>
        <w:tc>
          <w:tcPr>
            <w:tcW w:w="1710" w:type="dxa"/>
            <w:tcBorders>
              <w:top w:val="nil"/>
              <w:left w:val="nil"/>
              <w:bottom w:val="single" w:sz="8" w:space="0" w:color="auto"/>
              <w:right w:val="single" w:sz="4" w:space="0" w:color="auto"/>
            </w:tcBorders>
            <w:shd w:val="clear" w:color="auto" w:fill="auto"/>
          </w:tcPr>
          <w:p w14:paraId="19BE25C6" w14:textId="2578114A"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60B5E5EB" w14:textId="1F4ADC22"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361AB42B" w14:textId="10C4482E" w:rsidR="00725710" w:rsidRDefault="00725710" w:rsidP="00725710">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r>
              <w:rPr>
                <w:rFonts w:ascii="Calibri" w:eastAsia="Times New Roman" w:hAnsi="Calibri" w:cs="Calibri"/>
                <w:color w:val="000000"/>
                <w:sz w:val="20"/>
                <w:szCs w:val="20"/>
              </w:rPr>
              <w:t>*</w:t>
            </w:r>
          </w:p>
          <w:p w14:paraId="7740FBC5" w14:textId="575EA3B3"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ADA37CC" w14:textId="1238A19E"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r>
              <w:rPr>
                <w:rFonts w:ascii="Calibri" w:eastAsia="Times New Roman" w:hAnsi="Calibri" w:cs="Calibri"/>
                <w:color w:val="000000"/>
                <w:sz w:val="20"/>
                <w:szCs w:val="20"/>
              </w:rPr>
              <w:t>, unless a No Measurement Code is selected</w:t>
            </w:r>
          </w:p>
        </w:tc>
        <w:tc>
          <w:tcPr>
            <w:tcW w:w="2160" w:type="dxa"/>
            <w:tcBorders>
              <w:top w:val="nil"/>
              <w:left w:val="nil"/>
              <w:bottom w:val="single" w:sz="8" w:space="0" w:color="auto"/>
              <w:right w:val="single" w:sz="8" w:space="0" w:color="auto"/>
            </w:tcBorders>
            <w:shd w:val="clear" w:color="auto" w:fill="auto"/>
            <w:vAlign w:val="center"/>
            <w:hideMark/>
          </w:tcPr>
          <w:p w14:paraId="609B65D3" w14:textId="5F3A3CF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del w:id="50" w:author="Melissa Stine" w:date="2023-05-22T14:42:00Z">
              <w:r w:rsidRPr="003F7E82" w:rsidDel="007E2D18">
                <w:rPr>
                  <w:rFonts w:ascii="Calibri" w:eastAsia="Times New Roman" w:hAnsi="Calibri" w:cs="Calibri"/>
                  <w:color w:val="000000"/>
                  <w:sz w:val="20"/>
                  <w:szCs w:val="20"/>
                </w:rPr>
                <w:delText xml:space="preserve"> or greater</w:delText>
              </w:r>
            </w:del>
          </w:p>
        </w:tc>
        <w:tc>
          <w:tcPr>
            <w:tcW w:w="2250" w:type="dxa"/>
            <w:tcBorders>
              <w:top w:val="nil"/>
              <w:left w:val="nil"/>
              <w:bottom w:val="single" w:sz="8" w:space="0" w:color="auto"/>
              <w:right w:val="single" w:sz="8" w:space="0" w:color="auto"/>
            </w:tcBorders>
            <w:shd w:val="clear" w:color="auto" w:fill="auto"/>
            <w:vAlign w:val="center"/>
            <w:hideMark/>
          </w:tcPr>
          <w:p w14:paraId="449E2BE4"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below RP</w:t>
            </w:r>
          </w:p>
        </w:tc>
        <w:tc>
          <w:tcPr>
            <w:tcW w:w="2160" w:type="dxa"/>
            <w:tcBorders>
              <w:top w:val="nil"/>
              <w:left w:val="nil"/>
              <w:bottom w:val="single" w:sz="8" w:space="0" w:color="auto"/>
              <w:right w:val="single" w:sz="8" w:space="0" w:color="auto"/>
            </w:tcBorders>
            <w:shd w:val="clear" w:color="auto" w:fill="auto"/>
            <w:vAlign w:val="center"/>
            <w:hideMark/>
          </w:tcPr>
          <w:p w14:paraId="03069450"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2E74634E"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753A264F" w14:textId="77777777" w:rsidTr="487FB906">
        <w:trPr>
          <w:gridAfter w:val="1"/>
          <w:wAfter w:w="222" w:type="dxa"/>
          <w:trHeight w:val="1051"/>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B00E360"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Reading at Water Surface (RWS)</w:t>
            </w:r>
          </w:p>
        </w:tc>
        <w:tc>
          <w:tcPr>
            <w:tcW w:w="4551" w:type="dxa"/>
            <w:tcBorders>
              <w:top w:val="nil"/>
              <w:left w:val="nil"/>
              <w:bottom w:val="single" w:sz="8" w:space="0" w:color="auto"/>
              <w:right w:val="single" w:sz="8" w:space="0" w:color="auto"/>
            </w:tcBorders>
            <w:shd w:val="clear" w:color="auto" w:fill="auto"/>
            <w:vAlign w:val="center"/>
            <w:hideMark/>
          </w:tcPr>
          <w:p w14:paraId="4C1FBBF5" w14:textId="1198806E"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Measurement of the watermark on a steel tape, equivalent, or electronic sounder after making the groundwater sounding</w:t>
            </w:r>
            <w:del w:id="51" w:author="Melissa Stine" w:date="2023-05-22T14:43:00Z">
              <w:r w:rsidRPr="003F7E82" w:rsidDel="00646FC5">
                <w:rPr>
                  <w:rFonts w:ascii="Calibri" w:eastAsia="Times New Roman" w:hAnsi="Calibri" w:cs="Calibri"/>
                  <w:color w:val="000000"/>
                  <w:sz w:val="20"/>
                  <w:szCs w:val="20"/>
                </w:rPr>
                <w:delText xml:space="preserve"> (RWS)</w:delText>
              </w:r>
            </w:del>
            <w:r w:rsidRPr="003F7E82">
              <w:rPr>
                <w:rFonts w:ascii="Calibri" w:eastAsia="Times New Roman" w:hAnsi="Calibri" w:cs="Calibri"/>
                <w:color w:val="000000"/>
                <w:sz w:val="20"/>
                <w:szCs w:val="20"/>
              </w:rPr>
              <w:t>; typically, 0.00 for an electronic sounder.</w:t>
            </w:r>
          </w:p>
        </w:tc>
        <w:tc>
          <w:tcPr>
            <w:tcW w:w="1710" w:type="dxa"/>
            <w:tcBorders>
              <w:top w:val="nil"/>
              <w:left w:val="nil"/>
              <w:bottom w:val="single" w:sz="8" w:space="0" w:color="auto"/>
              <w:right w:val="single" w:sz="4" w:space="0" w:color="auto"/>
            </w:tcBorders>
            <w:shd w:val="clear" w:color="auto" w:fill="auto"/>
          </w:tcPr>
          <w:p w14:paraId="0FC053E9" w14:textId="6CB298C1"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25F18675" w14:textId="1611C047" w:rsidR="00725710" w:rsidRPr="003F7E82" w:rsidDel="005C491E"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787A76EC" w14:textId="3710EB53"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r w:rsidRPr="003F7E82">
              <w:rPr>
                <w:rFonts w:ascii="Calibri" w:eastAsia="Times New Roman" w:hAnsi="Calibri" w:cs="Calibri"/>
                <w:color w:val="000000"/>
                <w:sz w:val="20"/>
                <w:szCs w:val="20"/>
              </w:rPr>
              <w:t>, default is 0.00</w:t>
            </w:r>
          </w:p>
        </w:tc>
        <w:tc>
          <w:tcPr>
            <w:tcW w:w="2160" w:type="dxa"/>
            <w:tcBorders>
              <w:top w:val="nil"/>
              <w:left w:val="nil"/>
              <w:bottom w:val="single" w:sz="8" w:space="0" w:color="auto"/>
              <w:right w:val="single" w:sz="8" w:space="0" w:color="auto"/>
            </w:tcBorders>
            <w:shd w:val="clear" w:color="auto" w:fill="auto"/>
            <w:vAlign w:val="center"/>
            <w:hideMark/>
          </w:tcPr>
          <w:p w14:paraId="0D314289" w14:textId="1F73174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del w:id="52" w:author="Melissa Stine" w:date="2023-05-11T13:25:00Z">
              <w:r w:rsidRPr="003F7E82" w:rsidDel="0010044E">
                <w:rPr>
                  <w:rFonts w:ascii="Calibri" w:eastAsia="Times New Roman" w:hAnsi="Calibri" w:cs="Calibri"/>
                  <w:color w:val="000000"/>
                  <w:sz w:val="20"/>
                  <w:szCs w:val="20"/>
                </w:rPr>
                <w:delText xml:space="preserve"> or greater</w:delText>
              </w:r>
            </w:del>
          </w:p>
        </w:tc>
        <w:tc>
          <w:tcPr>
            <w:tcW w:w="2250" w:type="dxa"/>
            <w:tcBorders>
              <w:top w:val="nil"/>
              <w:left w:val="nil"/>
              <w:bottom w:val="single" w:sz="8" w:space="0" w:color="auto"/>
              <w:right w:val="single" w:sz="8" w:space="0" w:color="auto"/>
            </w:tcBorders>
            <w:shd w:val="clear" w:color="auto" w:fill="auto"/>
            <w:vAlign w:val="center"/>
            <w:hideMark/>
          </w:tcPr>
          <w:p w14:paraId="35D22C8E"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w:t>
            </w:r>
          </w:p>
        </w:tc>
        <w:tc>
          <w:tcPr>
            <w:tcW w:w="2160" w:type="dxa"/>
            <w:tcBorders>
              <w:top w:val="nil"/>
              <w:left w:val="nil"/>
              <w:bottom w:val="single" w:sz="8" w:space="0" w:color="auto"/>
              <w:right w:val="single" w:sz="8" w:space="0" w:color="auto"/>
            </w:tcBorders>
            <w:shd w:val="clear" w:color="auto" w:fill="auto"/>
            <w:vAlign w:val="center"/>
            <w:hideMark/>
          </w:tcPr>
          <w:p w14:paraId="5B04128F"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4648E30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513AD88B" w14:textId="77777777" w:rsidTr="487FB906">
        <w:trPr>
          <w:gridAfter w:val="1"/>
          <w:wAfter w:w="222" w:type="dxa"/>
          <w:trHeight w:val="664"/>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2DC8954"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Water Surface Elevation (WSE)</w:t>
            </w:r>
          </w:p>
        </w:tc>
        <w:tc>
          <w:tcPr>
            <w:tcW w:w="4551" w:type="dxa"/>
            <w:tcBorders>
              <w:top w:val="nil"/>
              <w:left w:val="nil"/>
              <w:bottom w:val="single" w:sz="8" w:space="0" w:color="auto"/>
              <w:right w:val="single" w:sz="8" w:space="0" w:color="auto"/>
            </w:tcBorders>
            <w:shd w:val="clear" w:color="auto" w:fill="auto"/>
            <w:vAlign w:val="center"/>
            <w:hideMark/>
          </w:tcPr>
          <w:p w14:paraId="5C31AC06" w14:textId="7AE1D51B" w:rsidR="00725710"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Calculated water surface elevation</w:t>
            </w:r>
            <w:del w:id="53" w:author="Melissa Stine" w:date="2023-05-22T14:47:00Z">
              <w:r w:rsidRPr="003F7E82" w:rsidDel="00CB5176">
                <w:rPr>
                  <w:rFonts w:ascii="Calibri" w:eastAsia="Times New Roman" w:hAnsi="Calibri" w:cs="Calibri"/>
                  <w:color w:val="000000"/>
                  <w:sz w:val="20"/>
                  <w:szCs w:val="20"/>
                </w:rPr>
                <w:delText xml:space="preserve"> (WSE)</w:delText>
              </w:r>
            </w:del>
            <w:r w:rsidRPr="003F7E82">
              <w:rPr>
                <w:rFonts w:ascii="Calibri" w:eastAsia="Times New Roman" w:hAnsi="Calibri" w:cs="Calibri"/>
                <w:color w:val="000000"/>
                <w:sz w:val="20"/>
                <w:szCs w:val="20"/>
              </w:rPr>
              <w:t>.</w:t>
            </w:r>
            <w:r w:rsidRPr="002A0B86">
              <w:rPr>
                <w:rFonts w:ascii="Calibri" w:eastAsia="Times New Roman" w:hAnsi="Calibri" w:cs="Calibri"/>
                <w:color w:val="000000"/>
                <w:sz w:val="20"/>
                <w:szCs w:val="20"/>
              </w:rPr>
              <w:t xml:space="preserve"> </w:t>
            </w:r>
            <w:r w:rsidRPr="002A0B86">
              <w:rPr>
                <w:rFonts w:ascii="Calibri" w:eastAsia="Times New Roman" w:hAnsi="Calibri" w:cs="Calibri"/>
                <w:color w:val="000000"/>
                <w:sz w:val="20"/>
                <w:szCs w:val="20"/>
              </w:rPr>
              <w:br/>
            </w:r>
            <w:r w:rsidRPr="003F7E82">
              <w:rPr>
                <w:rFonts w:ascii="Calibri" w:eastAsia="Times New Roman" w:hAnsi="Calibri" w:cs="Calibri"/>
                <w:color w:val="000000"/>
                <w:sz w:val="20"/>
                <w:szCs w:val="20"/>
              </w:rPr>
              <w:br/>
            </w:r>
            <w:r w:rsidRPr="006A56F3">
              <w:rPr>
                <w:rFonts w:ascii="Calibri" w:eastAsia="Times New Roman" w:hAnsi="Calibri" w:cs="Calibri"/>
                <w:b/>
                <w:bCs/>
                <w:color w:val="000000"/>
                <w:sz w:val="20"/>
                <w:szCs w:val="20"/>
              </w:rPr>
              <w:t>Calculated as</w:t>
            </w:r>
            <w:r w:rsidRPr="003F7E82">
              <w:rPr>
                <w:rFonts w:ascii="Calibri" w:eastAsia="Times New Roman" w:hAnsi="Calibri" w:cs="Calibri"/>
                <w:color w:val="000000"/>
                <w:sz w:val="20"/>
                <w:szCs w:val="20"/>
              </w:rPr>
              <w:t>:</w:t>
            </w:r>
            <w:r w:rsidRPr="003F7E82">
              <w:rPr>
                <w:rFonts w:ascii="Calibri" w:eastAsia="Times New Roman" w:hAnsi="Calibri" w:cs="Calibri"/>
                <w:color w:val="000000"/>
                <w:sz w:val="20"/>
                <w:szCs w:val="20"/>
              </w:rPr>
              <w:br/>
              <w:t>WSE = RPE - (RRP - RWS)</w:t>
            </w:r>
          </w:p>
          <w:p w14:paraId="2A744B3F" w14:textId="77777777" w:rsidR="00725710" w:rsidRPr="002A0B86" w:rsidRDefault="00725710" w:rsidP="00725710">
            <w:pPr>
              <w:spacing w:after="0" w:line="240" w:lineRule="auto"/>
              <w:rPr>
                <w:rFonts w:ascii="Calibri" w:eastAsia="Times New Roman" w:hAnsi="Calibri" w:cs="Calibri"/>
                <w:color w:val="000000"/>
                <w:sz w:val="20"/>
                <w:szCs w:val="20"/>
              </w:rPr>
            </w:pPr>
          </w:p>
          <w:p w14:paraId="718D3341" w14:textId="0B0591C6" w:rsidR="00725710" w:rsidRPr="003F7E82"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rPr>
              <w:t xml:space="preserve">RPE = </w:t>
            </w:r>
            <w:del w:id="54" w:author="Melissa Stine" w:date="2023-05-22T14:46:00Z">
              <w:r w:rsidRPr="002A0B86" w:rsidDel="009A689D">
                <w:rPr>
                  <w:rFonts w:ascii="Calibri" w:eastAsia="Times New Roman" w:hAnsi="Calibri" w:cs="Calibri"/>
                  <w:color w:val="000000"/>
                  <w:sz w:val="20"/>
                  <w:szCs w:val="20"/>
                </w:rPr>
                <w:delText>reference point elevation</w:delText>
              </w:r>
            </w:del>
            <w:ins w:id="55" w:author="Melissa Stine" w:date="2023-05-22T14:46:00Z">
              <w:r>
                <w:rPr>
                  <w:rFonts w:ascii="Calibri" w:eastAsia="Times New Roman" w:hAnsi="Calibri" w:cs="Calibri"/>
                  <w:color w:val="000000"/>
                  <w:sz w:val="20"/>
                  <w:szCs w:val="20"/>
                </w:rPr>
                <w:t>Elevation of the reference point from which depth to water measurements are collected,</w:t>
              </w:r>
            </w:ins>
            <w:r w:rsidRPr="002A0B86">
              <w:rPr>
                <w:rFonts w:ascii="Calibri" w:eastAsia="Times New Roman" w:hAnsi="Calibri" w:cs="Calibri"/>
                <w:color w:val="000000"/>
                <w:sz w:val="20"/>
                <w:szCs w:val="20"/>
              </w:rPr>
              <w:t xml:space="preserve"> which is reported as part of the Well Characteristics attributes</w:t>
            </w:r>
          </w:p>
        </w:tc>
        <w:tc>
          <w:tcPr>
            <w:tcW w:w="1710" w:type="dxa"/>
            <w:tcBorders>
              <w:top w:val="nil"/>
              <w:left w:val="nil"/>
              <w:bottom w:val="single" w:sz="8" w:space="0" w:color="auto"/>
              <w:right w:val="single" w:sz="4" w:space="0" w:color="auto"/>
            </w:tcBorders>
            <w:shd w:val="clear" w:color="auto" w:fill="auto"/>
          </w:tcPr>
          <w:p w14:paraId="07352BB6" w14:textId="1EB8D5C1"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50F4395A" w14:textId="3DBFEEB3"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44490B89" w14:textId="1455829A"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del w:id="56" w:author="Melissa Stine" w:date="2023-05-11T13:25:00Z">
              <w:r w:rsidRPr="003F7E82" w:rsidDel="00427BDD">
                <w:rPr>
                  <w:rFonts w:ascii="Calibri" w:eastAsia="Times New Roman" w:hAnsi="Calibri" w:cs="Calibri"/>
                  <w:color w:val="000000"/>
                  <w:sz w:val="20"/>
                  <w:szCs w:val="20"/>
                </w:rPr>
                <w:delText xml:space="preserve"> or greater</w:delText>
              </w:r>
            </w:del>
          </w:p>
        </w:tc>
        <w:tc>
          <w:tcPr>
            <w:tcW w:w="2250" w:type="dxa"/>
            <w:tcBorders>
              <w:top w:val="nil"/>
              <w:left w:val="nil"/>
              <w:bottom w:val="single" w:sz="8" w:space="0" w:color="auto"/>
              <w:right w:val="single" w:sz="8" w:space="0" w:color="auto"/>
            </w:tcBorders>
            <w:shd w:val="clear" w:color="auto" w:fill="auto"/>
            <w:vAlign w:val="center"/>
            <w:hideMark/>
          </w:tcPr>
          <w:p w14:paraId="414C5871" w14:textId="79D75788"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w:t>
            </w:r>
            <w:ins w:id="57" w:author="Melissa Stine" w:date="2023-05-12T09:37:00Z">
              <w:r>
                <w:rPr>
                  <w:rFonts w:ascii="Calibri" w:eastAsia="Times New Roman" w:hAnsi="Calibri" w:cs="Calibri"/>
                  <w:color w:val="000000"/>
                  <w:sz w:val="20"/>
                  <w:szCs w:val="20"/>
                </w:rPr>
                <w:t>; default in</w:t>
              </w:r>
            </w:ins>
            <w:r w:rsidRPr="003F7E82">
              <w:rPr>
                <w:rFonts w:ascii="Calibri" w:eastAsia="Times New Roman" w:hAnsi="Calibri" w:cs="Calibri"/>
                <w:color w:val="000000"/>
                <w:sz w:val="20"/>
                <w:szCs w:val="20"/>
              </w:rPr>
              <w:t xml:space="preserve"> NAVD88</w:t>
            </w:r>
          </w:p>
        </w:tc>
        <w:tc>
          <w:tcPr>
            <w:tcW w:w="2160" w:type="dxa"/>
            <w:tcBorders>
              <w:top w:val="nil"/>
              <w:left w:val="nil"/>
              <w:bottom w:val="single" w:sz="8" w:space="0" w:color="auto"/>
              <w:right w:val="single" w:sz="8" w:space="0" w:color="auto"/>
            </w:tcBorders>
            <w:shd w:val="clear" w:color="auto" w:fill="auto"/>
            <w:vAlign w:val="center"/>
            <w:hideMark/>
          </w:tcPr>
          <w:p w14:paraId="28E9C07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2A887D47" w14:textId="27DDDD8B"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1EC7BE51" w14:textId="77777777" w:rsidTr="487FB906">
        <w:trPr>
          <w:gridAfter w:val="1"/>
          <w:wAfter w:w="222" w:type="dxa"/>
          <w:trHeight w:val="6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9923ED6"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Ground Surface to Water Surface (GS to WS)</w:t>
            </w:r>
          </w:p>
        </w:tc>
        <w:tc>
          <w:tcPr>
            <w:tcW w:w="4551" w:type="dxa"/>
            <w:tcBorders>
              <w:top w:val="nil"/>
              <w:left w:val="nil"/>
              <w:bottom w:val="single" w:sz="8" w:space="0" w:color="auto"/>
              <w:right w:val="single" w:sz="8" w:space="0" w:color="auto"/>
            </w:tcBorders>
            <w:shd w:val="clear" w:color="auto" w:fill="auto"/>
            <w:vAlign w:val="center"/>
            <w:hideMark/>
          </w:tcPr>
          <w:p w14:paraId="7A1556AB" w14:textId="18EC9964" w:rsidR="00725710" w:rsidRDefault="00725710" w:rsidP="00725710">
            <w:pPr>
              <w:spacing w:after="0" w:line="240" w:lineRule="auto"/>
              <w:rPr>
                <w:ins w:id="58" w:author="Melissa Stine" w:date="2023-05-22T14:48:00Z"/>
                <w:rFonts w:ascii="Calibri" w:eastAsia="Times New Roman" w:hAnsi="Calibri" w:cs="Calibri"/>
                <w:sz w:val="20"/>
                <w:szCs w:val="20"/>
              </w:rPr>
            </w:pPr>
            <w:r w:rsidRPr="003F7E82">
              <w:rPr>
                <w:rFonts w:ascii="Calibri" w:eastAsia="Times New Roman" w:hAnsi="Calibri" w:cs="Calibri"/>
                <w:color w:val="000000"/>
                <w:sz w:val="20"/>
                <w:szCs w:val="20"/>
              </w:rPr>
              <w:t>Depth to water below ground surface</w:t>
            </w:r>
            <w:del w:id="59" w:author="Melissa Stine" w:date="2023-05-22T14:47:00Z">
              <w:r w:rsidRPr="003F7E82" w:rsidDel="003D730E">
                <w:rPr>
                  <w:rFonts w:ascii="Calibri" w:eastAsia="Times New Roman" w:hAnsi="Calibri" w:cs="Calibri"/>
                  <w:color w:val="000000"/>
                  <w:sz w:val="20"/>
                  <w:szCs w:val="20"/>
                </w:rPr>
                <w:delText xml:space="preserve">, </w:delText>
              </w:r>
              <w:r w:rsidRPr="003F7E82" w:rsidDel="003D730E">
                <w:rPr>
                  <w:rFonts w:ascii="Calibri" w:eastAsia="Times New Roman" w:hAnsi="Calibri" w:cs="Calibri"/>
                  <w:sz w:val="20"/>
                  <w:szCs w:val="20"/>
                </w:rPr>
                <w:delText>or ground surface to water surface (GS to WS)</w:delText>
              </w:r>
            </w:del>
            <w:r w:rsidRPr="003F7E82">
              <w:rPr>
                <w:rFonts w:ascii="Calibri" w:eastAsia="Times New Roman" w:hAnsi="Calibri" w:cs="Calibri"/>
                <w:sz w:val="20"/>
                <w:szCs w:val="20"/>
              </w:rPr>
              <w:t>.</w:t>
            </w:r>
            <w:r w:rsidRPr="003F7E82">
              <w:rPr>
                <w:rFonts w:ascii="Calibri" w:eastAsia="Times New Roman" w:hAnsi="Calibri" w:cs="Calibri"/>
                <w:color w:val="FF0000"/>
                <w:sz w:val="20"/>
                <w:szCs w:val="20"/>
                <w:u w:val="single"/>
              </w:rPr>
              <w:br/>
            </w:r>
            <w:r w:rsidRPr="003F7E82">
              <w:rPr>
                <w:rFonts w:ascii="Calibri" w:eastAsia="Times New Roman" w:hAnsi="Calibri" w:cs="Calibri"/>
                <w:color w:val="FF0000"/>
                <w:sz w:val="20"/>
                <w:szCs w:val="20"/>
                <w:u w:val="single"/>
              </w:rPr>
              <w:br/>
            </w:r>
            <w:r w:rsidRPr="003F7E82">
              <w:rPr>
                <w:rFonts w:ascii="Calibri" w:eastAsia="Times New Roman" w:hAnsi="Calibri" w:cs="Calibri"/>
                <w:b/>
                <w:bCs/>
                <w:sz w:val="20"/>
                <w:szCs w:val="20"/>
              </w:rPr>
              <w:t>Calculated as</w:t>
            </w:r>
            <w:r w:rsidRPr="003F7E82">
              <w:rPr>
                <w:rFonts w:ascii="Calibri" w:eastAsia="Times New Roman" w:hAnsi="Calibri" w:cs="Calibri"/>
                <w:sz w:val="20"/>
                <w:szCs w:val="20"/>
              </w:rPr>
              <w:t>:</w:t>
            </w:r>
            <w:r w:rsidRPr="003F7E82">
              <w:rPr>
                <w:rFonts w:ascii="Calibri" w:eastAsia="Times New Roman" w:hAnsi="Calibri" w:cs="Calibri"/>
                <w:color w:val="FF0000"/>
                <w:sz w:val="20"/>
                <w:szCs w:val="20"/>
                <w:u w:val="single"/>
              </w:rPr>
              <w:br/>
            </w:r>
            <w:r w:rsidRPr="003F7E82">
              <w:rPr>
                <w:rFonts w:ascii="Calibri" w:eastAsia="Times New Roman" w:hAnsi="Calibri" w:cs="Calibri"/>
                <w:sz w:val="20"/>
                <w:szCs w:val="20"/>
              </w:rPr>
              <w:t>GS to WS = GSE - WSE</w:t>
            </w:r>
          </w:p>
          <w:p w14:paraId="1E190A2D" w14:textId="77777777" w:rsidR="00725710" w:rsidRDefault="00725710" w:rsidP="00725710">
            <w:pPr>
              <w:spacing w:after="0" w:line="240" w:lineRule="auto"/>
              <w:rPr>
                <w:ins w:id="60" w:author="Melissa Stine" w:date="2023-05-22T14:48:00Z"/>
                <w:rFonts w:ascii="Calibri" w:eastAsia="Times New Roman" w:hAnsi="Calibri" w:cs="Calibri"/>
                <w:color w:val="000000"/>
                <w:sz w:val="20"/>
                <w:szCs w:val="20"/>
              </w:rPr>
            </w:pPr>
          </w:p>
          <w:p w14:paraId="3693BB6F" w14:textId="77777777" w:rsidR="00725710" w:rsidRDefault="00725710" w:rsidP="00725710">
            <w:pPr>
              <w:spacing w:after="0" w:line="240" w:lineRule="auto"/>
              <w:rPr>
                <w:ins w:id="61" w:author="Melissa Stine" w:date="2023-05-22T14:48:00Z"/>
                <w:rFonts w:ascii="Calibri" w:eastAsia="Times New Roman" w:hAnsi="Calibri" w:cs="Calibri"/>
                <w:sz w:val="20"/>
                <w:szCs w:val="20"/>
              </w:rPr>
            </w:pPr>
            <w:ins w:id="62" w:author="Melissa Stine" w:date="2023-05-22T14:48:00Z">
              <w:r>
                <w:rPr>
                  <w:rFonts w:ascii="Calibri" w:eastAsia="Times New Roman" w:hAnsi="Calibri" w:cs="Calibri"/>
                  <w:sz w:val="20"/>
                  <w:szCs w:val="20"/>
                </w:rPr>
                <w:t xml:space="preserve">GSE = </w:t>
              </w:r>
              <w:r w:rsidRPr="00890715">
                <w:rPr>
                  <w:rFonts w:ascii="Calibri" w:eastAsia="Times New Roman" w:hAnsi="Calibri" w:cs="Calibri"/>
                  <w:sz w:val="20"/>
                  <w:szCs w:val="20"/>
                </w:rPr>
                <w:t>Elevation of the ground surface associated with the location of the well</w:t>
              </w:r>
              <w:r>
                <w:rPr>
                  <w:rFonts w:ascii="Calibri" w:eastAsia="Times New Roman" w:hAnsi="Calibri" w:cs="Calibri"/>
                  <w:sz w:val="20"/>
                  <w:szCs w:val="20"/>
                </w:rPr>
                <w:t xml:space="preserve">, </w:t>
              </w:r>
              <w:r w:rsidRPr="00890715">
                <w:rPr>
                  <w:rFonts w:ascii="Calibri" w:eastAsia="Times New Roman" w:hAnsi="Calibri" w:cs="Calibri"/>
                  <w:sz w:val="20"/>
                  <w:szCs w:val="20"/>
                </w:rPr>
                <w:t>which is reported as part of the Well Characteristics attributes</w:t>
              </w:r>
              <w:r>
                <w:rPr>
                  <w:rFonts w:ascii="Calibri" w:eastAsia="Times New Roman" w:hAnsi="Calibri" w:cs="Calibri"/>
                  <w:sz w:val="20"/>
                  <w:szCs w:val="20"/>
                </w:rPr>
                <w:t>.</w:t>
              </w:r>
            </w:ins>
          </w:p>
          <w:p w14:paraId="5A8178A0" w14:textId="420B410E" w:rsidR="00725710" w:rsidRPr="003F7E82" w:rsidRDefault="00725710" w:rsidP="00725710">
            <w:pPr>
              <w:spacing w:after="0" w:line="240" w:lineRule="auto"/>
              <w:rPr>
                <w:rFonts w:ascii="Calibri" w:eastAsia="Times New Roman" w:hAnsi="Calibri" w:cs="Calibri"/>
                <w:color w:val="000000"/>
                <w:sz w:val="20"/>
                <w:szCs w:val="20"/>
              </w:rPr>
            </w:pPr>
          </w:p>
        </w:tc>
        <w:tc>
          <w:tcPr>
            <w:tcW w:w="1710" w:type="dxa"/>
            <w:tcBorders>
              <w:top w:val="nil"/>
              <w:left w:val="nil"/>
              <w:bottom w:val="single" w:sz="8" w:space="0" w:color="auto"/>
              <w:right w:val="single" w:sz="4" w:space="0" w:color="auto"/>
            </w:tcBorders>
            <w:shd w:val="clear" w:color="auto" w:fill="auto"/>
          </w:tcPr>
          <w:p w14:paraId="6761A246" w14:textId="77777777"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3FD66A5" w14:textId="1DDAA11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1B579D96" w14:textId="49DB8995"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del w:id="63" w:author="Melissa Stine" w:date="2023-05-11T13:26:00Z">
              <w:r w:rsidRPr="003F7E82" w:rsidDel="00B37A97">
                <w:rPr>
                  <w:rFonts w:ascii="Calibri" w:eastAsia="Times New Roman" w:hAnsi="Calibri" w:cs="Calibri"/>
                  <w:color w:val="000000"/>
                  <w:sz w:val="20"/>
                  <w:szCs w:val="20"/>
                </w:rPr>
                <w:delText xml:space="preserve"> or greater</w:delText>
              </w:r>
            </w:del>
          </w:p>
        </w:tc>
        <w:tc>
          <w:tcPr>
            <w:tcW w:w="2250" w:type="dxa"/>
            <w:tcBorders>
              <w:top w:val="nil"/>
              <w:left w:val="nil"/>
              <w:bottom w:val="single" w:sz="8" w:space="0" w:color="auto"/>
              <w:right w:val="single" w:sz="8" w:space="0" w:color="auto"/>
            </w:tcBorders>
            <w:shd w:val="clear" w:color="auto" w:fill="auto"/>
            <w:vAlign w:val="center"/>
            <w:hideMark/>
          </w:tcPr>
          <w:p w14:paraId="0B454E93" w14:textId="09169ED6"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below ground surface</w:t>
            </w:r>
            <w:ins w:id="64" w:author="Melissa Stine" w:date="2023-05-22T14:49:00Z">
              <w:r>
                <w:rPr>
                  <w:rFonts w:ascii="Calibri" w:eastAsia="Times New Roman" w:hAnsi="Calibri" w:cs="Calibri"/>
                  <w:color w:val="000000"/>
                  <w:sz w:val="20"/>
                  <w:szCs w:val="20"/>
                </w:rPr>
                <w:t xml:space="preserve"> (</w:t>
              </w:r>
              <w:proofErr w:type="spellStart"/>
              <w:r>
                <w:rPr>
                  <w:rFonts w:ascii="Calibri" w:eastAsia="Times New Roman" w:hAnsi="Calibri" w:cs="Calibri"/>
                  <w:color w:val="000000"/>
                  <w:sz w:val="20"/>
                  <w:szCs w:val="20"/>
                </w:rPr>
                <w:t>bgs</w:t>
              </w:r>
              <w:proofErr w:type="spellEnd"/>
              <w:r>
                <w:rPr>
                  <w:rFonts w:ascii="Calibri" w:eastAsia="Times New Roman" w:hAnsi="Calibri" w:cs="Calibri"/>
                  <w:color w:val="000000"/>
                  <w:sz w:val="20"/>
                  <w:szCs w:val="20"/>
                </w:rPr>
                <w:t>)</w:t>
              </w:r>
            </w:ins>
          </w:p>
        </w:tc>
        <w:tc>
          <w:tcPr>
            <w:tcW w:w="2160" w:type="dxa"/>
            <w:tcBorders>
              <w:top w:val="nil"/>
              <w:left w:val="nil"/>
              <w:bottom w:val="single" w:sz="8" w:space="0" w:color="auto"/>
              <w:right w:val="single" w:sz="8" w:space="0" w:color="auto"/>
            </w:tcBorders>
            <w:shd w:val="clear" w:color="auto" w:fill="auto"/>
            <w:vAlign w:val="center"/>
            <w:hideMark/>
          </w:tcPr>
          <w:p w14:paraId="7CE4110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546E1927"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059E7EC9" w14:textId="77777777" w:rsidTr="487FB906">
        <w:trPr>
          <w:gridAfter w:val="1"/>
          <w:wAfter w:w="222" w:type="dxa"/>
          <w:trHeight w:val="619"/>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6FDCF866"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Water Level Datum</w:t>
            </w:r>
          </w:p>
        </w:tc>
        <w:tc>
          <w:tcPr>
            <w:tcW w:w="4551" w:type="dxa"/>
            <w:tcBorders>
              <w:top w:val="nil"/>
              <w:left w:val="nil"/>
              <w:bottom w:val="single" w:sz="8" w:space="0" w:color="auto"/>
              <w:right w:val="single" w:sz="8" w:space="0" w:color="auto"/>
            </w:tcBorders>
            <w:shd w:val="clear" w:color="auto" w:fill="auto"/>
            <w:vAlign w:val="center"/>
            <w:hideMark/>
          </w:tcPr>
          <w:p w14:paraId="0B324C2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Vertical datum associated with calculated water surface elevation.</w:t>
            </w:r>
          </w:p>
        </w:tc>
        <w:tc>
          <w:tcPr>
            <w:tcW w:w="1710" w:type="dxa"/>
            <w:tcBorders>
              <w:top w:val="nil"/>
              <w:left w:val="nil"/>
              <w:bottom w:val="single" w:sz="8" w:space="0" w:color="auto"/>
              <w:right w:val="single" w:sz="4" w:space="0" w:color="auto"/>
            </w:tcBorders>
            <w:shd w:val="clear" w:color="auto" w:fill="auto"/>
          </w:tcPr>
          <w:p w14:paraId="0CA05D7C" w14:textId="77777777"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39F5732" w14:textId="279B51D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p>
        </w:tc>
        <w:tc>
          <w:tcPr>
            <w:tcW w:w="2160" w:type="dxa"/>
            <w:tcBorders>
              <w:top w:val="nil"/>
              <w:left w:val="nil"/>
              <w:bottom w:val="single" w:sz="8" w:space="0" w:color="auto"/>
              <w:right w:val="single" w:sz="8" w:space="0" w:color="auto"/>
            </w:tcBorders>
            <w:shd w:val="clear" w:color="auto" w:fill="auto"/>
            <w:vAlign w:val="center"/>
            <w:hideMark/>
          </w:tcPr>
          <w:p w14:paraId="32E0DE6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7C0C299"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NAVD88 (recommended)</w:t>
            </w:r>
          </w:p>
        </w:tc>
        <w:tc>
          <w:tcPr>
            <w:tcW w:w="2160" w:type="dxa"/>
            <w:tcBorders>
              <w:top w:val="nil"/>
              <w:left w:val="nil"/>
              <w:bottom w:val="single" w:sz="8" w:space="0" w:color="auto"/>
              <w:right w:val="single" w:sz="8" w:space="0" w:color="auto"/>
            </w:tcBorders>
            <w:shd w:val="clear" w:color="auto" w:fill="auto"/>
            <w:vAlign w:val="center"/>
            <w:hideMark/>
          </w:tcPr>
          <w:p w14:paraId="38F655BA" w14:textId="1CE0E839"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0B3153C3" w14:textId="505393F9"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WGS84</w:t>
            </w:r>
          </w:p>
          <w:p w14:paraId="16A8D688"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NAVD88</w:t>
            </w:r>
          </w:p>
          <w:p w14:paraId="60E25C4B" w14:textId="27270EFB" w:rsidR="00725710" w:rsidDel="00075A7C" w:rsidRDefault="00725710" w:rsidP="00725710">
            <w:pPr>
              <w:spacing w:after="0" w:line="240" w:lineRule="auto"/>
              <w:rPr>
                <w:del w:id="65" w:author="Melissa Stine" w:date="2023-05-12T08:35:00Z"/>
                <w:rFonts w:ascii="Calibri" w:eastAsia="Times New Roman" w:hAnsi="Calibri" w:cs="Calibri"/>
                <w:color w:val="000000"/>
                <w:sz w:val="20"/>
                <w:szCs w:val="20"/>
              </w:rPr>
            </w:pPr>
            <w:del w:id="66" w:author="Melissa Stine" w:date="2023-05-12T08:35:00Z">
              <w:r w:rsidDel="00075A7C">
                <w:rPr>
                  <w:rFonts w:ascii="Calibri" w:eastAsia="Times New Roman" w:hAnsi="Calibri" w:cs="Calibri"/>
                  <w:color w:val="000000"/>
                  <w:sz w:val="20"/>
                  <w:szCs w:val="20"/>
                </w:rPr>
                <w:delText>NAD83</w:delText>
              </w:r>
            </w:del>
          </w:p>
          <w:p w14:paraId="5D439B02" w14:textId="1EF702C6" w:rsidR="00725710" w:rsidRPr="003F7E82" w:rsidRDefault="00725710" w:rsidP="00725710">
            <w:pPr>
              <w:spacing w:after="0" w:line="240" w:lineRule="auto"/>
              <w:rPr>
                <w:rFonts w:ascii="Calibri" w:eastAsia="Times New Roman" w:hAnsi="Calibri" w:cs="Calibri"/>
                <w:color w:val="000000"/>
                <w:sz w:val="20"/>
                <w:szCs w:val="20"/>
              </w:rPr>
            </w:pPr>
            <w:r w:rsidRPr="00B7351A">
              <w:rPr>
                <w:rFonts w:ascii="Calibri" w:eastAsia="Times New Roman" w:hAnsi="Calibri" w:cs="Calibri"/>
                <w:color w:val="000000"/>
                <w:sz w:val="20"/>
                <w:szCs w:val="20"/>
              </w:rPr>
              <w:t>NGVD29</w:t>
            </w:r>
          </w:p>
        </w:tc>
      </w:tr>
      <w:tr w:rsidR="00725710" w:rsidRPr="003F7E82" w14:paraId="4CF075C0" w14:textId="77777777" w:rsidTr="487FB906">
        <w:trPr>
          <w:gridAfter w:val="1"/>
          <w:wAfter w:w="222" w:type="dxa"/>
          <w:trHeight w:val="75"/>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2C729D71"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lastRenderedPageBreak/>
              <w:t>No Measurement Code</w:t>
            </w:r>
          </w:p>
        </w:tc>
        <w:tc>
          <w:tcPr>
            <w:tcW w:w="4551" w:type="dxa"/>
            <w:tcBorders>
              <w:top w:val="nil"/>
              <w:left w:val="nil"/>
              <w:bottom w:val="single" w:sz="8" w:space="0" w:color="auto"/>
              <w:right w:val="single" w:sz="8" w:space="0" w:color="auto"/>
            </w:tcBorders>
            <w:shd w:val="clear" w:color="auto" w:fill="auto"/>
            <w:vAlign w:val="center"/>
            <w:hideMark/>
          </w:tcPr>
          <w:p w14:paraId="440EC94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Code providing explanation for no groundwater level measurement being taken.</w:t>
            </w:r>
          </w:p>
        </w:tc>
        <w:tc>
          <w:tcPr>
            <w:tcW w:w="1710" w:type="dxa"/>
            <w:tcBorders>
              <w:top w:val="nil"/>
              <w:left w:val="nil"/>
              <w:bottom w:val="single" w:sz="8" w:space="0" w:color="auto"/>
              <w:right w:val="single" w:sz="4" w:space="0" w:color="auto"/>
            </w:tcBorders>
            <w:shd w:val="clear" w:color="auto" w:fill="auto"/>
          </w:tcPr>
          <w:p w14:paraId="68ACFAC0" w14:textId="479055E6"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4D3E6227" w14:textId="57177915"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064C5860" w14:textId="78A80BC1"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Required, unless a RRP is entered</w:t>
            </w:r>
          </w:p>
        </w:tc>
        <w:tc>
          <w:tcPr>
            <w:tcW w:w="2160" w:type="dxa"/>
            <w:tcBorders>
              <w:top w:val="nil"/>
              <w:left w:val="nil"/>
              <w:bottom w:val="single" w:sz="8" w:space="0" w:color="auto"/>
              <w:right w:val="single" w:sz="8" w:space="0" w:color="auto"/>
            </w:tcBorders>
            <w:shd w:val="clear" w:color="auto" w:fill="auto"/>
            <w:vAlign w:val="center"/>
            <w:hideMark/>
          </w:tcPr>
          <w:p w14:paraId="39E71B77"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2156DBB"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3B1FA668"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3B90F2FC"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0 - Measurement Discontinued</w:t>
            </w:r>
          </w:p>
          <w:p w14:paraId="72632D9E" w14:textId="2929BBE4"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 xml:space="preserve">1 </w:t>
            </w:r>
            <w:r w:rsidR="00AD5950">
              <w:rPr>
                <w:rFonts w:ascii="Calibri" w:eastAsia="Times New Roman" w:hAnsi="Calibri" w:cs="Calibri"/>
                <w:color w:val="000000"/>
                <w:sz w:val="20"/>
                <w:szCs w:val="20"/>
              </w:rPr>
              <w:t>–</w:t>
            </w:r>
            <w:del w:id="67" w:author="Cooledge, Craig" w:date="2023-10-17T10:57:00Z">
              <w:r w:rsidRPr="00AD5950" w:rsidDel="00222EE0">
                <w:rPr>
                  <w:rFonts w:ascii="Calibri" w:eastAsia="Times New Roman" w:hAnsi="Calibri" w:cs="Calibri"/>
                  <w:color w:val="000000"/>
                  <w:sz w:val="20"/>
                  <w:szCs w:val="20"/>
                  <w:rPrChange w:id="68" w:author="Melissa Stine" w:date="2023-06-27T10:57:00Z">
                    <w:rPr/>
                  </w:rPrChange>
                </w:rPr>
                <w:delText xml:space="preserve"> Pumping</w:delText>
              </w:r>
            </w:del>
            <w:ins w:id="69" w:author="Cooledge, Craig" w:date="2023-10-17T10:57:00Z">
              <w:r w:rsidR="00222EE0">
                <w:rPr>
                  <w:rFonts w:ascii="Calibri" w:eastAsia="Times New Roman" w:hAnsi="Calibri" w:cs="Calibri"/>
                  <w:color w:val="000000"/>
                  <w:sz w:val="20"/>
                  <w:szCs w:val="20"/>
                </w:rPr>
                <w:t>e</w:t>
              </w:r>
            </w:ins>
          </w:p>
          <w:p w14:paraId="7E161DE5"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2 - Pump house locked</w:t>
            </w:r>
          </w:p>
          <w:p w14:paraId="55C340FB"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3 - Tape hung up</w:t>
            </w:r>
          </w:p>
          <w:p w14:paraId="4FEE4CA2"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4 - Can't get tape in casing</w:t>
            </w:r>
          </w:p>
          <w:p w14:paraId="68B43DA6"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5 - Unable to locate well</w:t>
            </w:r>
          </w:p>
          <w:p w14:paraId="1BE892BA"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6 - Well has been destroyed</w:t>
            </w:r>
          </w:p>
          <w:p w14:paraId="58F1FEFA"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7 - Special/Other</w:t>
            </w:r>
          </w:p>
          <w:p w14:paraId="3D139343"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8 - Casing leaking or wet</w:t>
            </w:r>
          </w:p>
          <w:p w14:paraId="33F444E5"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9 - Temporarily inaccessible</w:t>
            </w:r>
          </w:p>
          <w:p w14:paraId="68B575C6"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D - Dry well</w:t>
            </w:r>
          </w:p>
          <w:p w14:paraId="483FA6D8" w14:textId="5C7AA915" w:rsidR="00725710" w:rsidRPr="00222EE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222EE0">
              <w:rPr>
                <w:rFonts w:ascii="Calibri" w:eastAsia="Times New Roman" w:hAnsi="Calibri" w:cs="Calibri"/>
                <w:color w:val="000000"/>
                <w:sz w:val="20"/>
                <w:szCs w:val="20"/>
              </w:rPr>
              <w:t>F - Flowing artesian well</w:t>
            </w:r>
          </w:p>
        </w:tc>
      </w:tr>
      <w:tr w:rsidR="00725710" w:rsidRPr="003F7E82" w14:paraId="7CE682C9" w14:textId="77777777" w:rsidTr="487FB906">
        <w:trPr>
          <w:gridAfter w:val="1"/>
          <w:wAfter w:w="222" w:type="dxa"/>
          <w:trHeight w:val="3508"/>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FE212F4" w14:textId="0B654B74" w:rsidR="00725710" w:rsidRPr="003F7E82" w:rsidRDefault="00725710" w:rsidP="00725710">
            <w:pPr>
              <w:spacing w:after="0" w:line="240" w:lineRule="auto"/>
              <w:rPr>
                <w:rFonts w:ascii="Calibri" w:eastAsia="Times New Roman" w:hAnsi="Calibri" w:cs="Calibri"/>
                <w:b/>
                <w:bCs/>
                <w:color w:val="000000"/>
                <w:sz w:val="20"/>
                <w:szCs w:val="20"/>
              </w:rPr>
            </w:pPr>
            <w:ins w:id="70" w:author="Melissa Stine" w:date="2023-05-22T14:49:00Z">
              <w:r>
                <w:rPr>
                  <w:rFonts w:ascii="Calibri" w:eastAsia="Times New Roman" w:hAnsi="Calibri" w:cs="Calibri"/>
                  <w:b/>
                  <w:bCs/>
                  <w:color w:val="000000"/>
                  <w:sz w:val="20"/>
                  <w:szCs w:val="20"/>
                </w:rPr>
                <w:t xml:space="preserve">Measurement </w:t>
              </w:r>
            </w:ins>
            <w:r w:rsidRPr="003F7E82">
              <w:rPr>
                <w:rFonts w:ascii="Calibri" w:eastAsia="Times New Roman" w:hAnsi="Calibri" w:cs="Calibri"/>
                <w:b/>
                <w:bCs/>
                <w:color w:val="000000"/>
                <w:sz w:val="20"/>
                <w:szCs w:val="20"/>
              </w:rPr>
              <w:t xml:space="preserve">Quality </w:t>
            </w:r>
            <w:del w:id="71" w:author="Melissa Stine" w:date="2023-05-22T14:49:00Z">
              <w:r w:rsidRPr="003F7E82" w:rsidDel="004D477C">
                <w:rPr>
                  <w:rFonts w:ascii="Calibri" w:eastAsia="Times New Roman" w:hAnsi="Calibri" w:cs="Calibri"/>
                  <w:b/>
                  <w:bCs/>
                  <w:color w:val="000000"/>
                  <w:sz w:val="20"/>
                  <w:szCs w:val="20"/>
                </w:rPr>
                <w:delText xml:space="preserve">Measurement </w:delText>
              </w:r>
            </w:del>
            <w:r w:rsidRPr="003F7E82">
              <w:rPr>
                <w:rFonts w:ascii="Calibri" w:eastAsia="Times New Roman" w:hAnsi="Calibri" w:cs="Calibri"/>
                <w:b/>
                <w:bCs/>
                <w:color w:val="000000"/>
                <w:sz w:val="20"/>
                <w:szCs w:val="20"/>
              </w:rPr>
              <w:t>Code</w:t>
            </w:r>
          </w:p>
        </w:tc>
        <w:tc>
          <w:tcPr>
            <w:tcW w:w="4551" w:type="dxa"/>
            <w:tcBorders>
              <w:top w:val="nil"/>
              <w:left w:val="nil"/>
              <w:bottom w:val="single" w:sz="8" w:space="0" w:color="auto"/>
              <w:right w:val="single" w:sz="8" w:space="0" w:color="auto"/>
            </w:tcBorders>
            <w:shd w:val="clear" w:color="auto" w:fill="auto"/>
            <w:vAlign w:val="center"/>
            <w:hideMark/>
          </w:tcPr>
          <w:p w14:paraId="5EFDEA10"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Code providing a description of the quality of the groundwater level measurement.</w:t>
            </w:r>
          </w:p>
        </w:tc>
        <w:tc>
          <w:tcPr>
            <w:tcW w:w="1710" w:type="dxa"/>
            <w:tcBorders>
              <w:top w:val="nil"/>
              <w:left w:val="nil"/>
              <w:bottom w:val="single" w:sz="8" w:space="0" w:color="auto"/>
              <w:right w:val="single" w:sz="4" w:space="0" w:color="auto"/>
            </w:tcBorders>
            <w:shd w:val="clear" w:color="auto" w:fill="auto"/>
          </w:tcPr>
          <w:p w14:paraId="07E3CE0F" w14:textId="2DFA17CD" w:rsidR="00725710" w:rsidRPr="003F7E82" w:rsidRDefault="00725710" w:rsidP="00725710">
            <w:pPr>
              <w:spacing w:after="0" w:line="240" w:lineRule="auto"/>
              <w:rPr>
                <w:rFonts w:ascii="Calibri" w:eastAsia="Times New Roman" w:hAnsi="Calibri" w:cs="Calibri"/>
                <w:color w:val="000000"/>
                <w:sz w:val="20"/>
                <w:szCs w:val="20"/>
              </w:rPr>
            </w:pPr>
            <w:del w:id="72" w:author="Melissa Stine" w:date="2023-05-12T09:00:00Z">
              <w:r w:rsidDel="00C70F47">
                <w:rPr>
                  <w:rFonts w:ascii="Calibri" w:eastAsia="Times New Roman" w:hAnsi="Calibri" w:cs="Calibri"/>
                  <w:color w:val="000000"/>
                  <w:sz w:val="20"/>
                  <w:szCs w:val="20"/>
                </w:rPr>
                <w:delText>SGMA*</w:delText>
              </w:r>
            </w:del>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4E095655" w14:textId="26E5D3A3"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5741D1A5"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13148DD2"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169173D4"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2F77BF4C" w14:textId="77777777"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73" w:author="Melissa Stine" w:date="2023-06-29T14:31:00Z">
              <w:r w:rsidRPr="00222EE0" w:rsidDel="00511978">
                <w:rPr>
                  <w:rFonts w:ascii="Calibri" w:eastAsia="Times New Roman" w:hAnsi="Calibri" w:cs="Calibri"/>
                  <w:color w:val="000000"/>
                  <w:sz w:val="20"/>
                  <w:szCs w:val="20"/>
                </w:rPr>
                <w:delText xml:space="preserve">0 - </w:delText>
              </w:r>
            </w:del>
            <w:r w:rsidRPr="00222EE0">
              <w:rPr>
                <w:rFonts w:ascii="Calibri" w:eastAsia="Times New Roman" w:hAnsi="Calibri" w:cs="Calibri"/>
                <w:color w:val="000000"/>
                <w:sz w:val="20"/>
                <w:szCs w:val="20"/>
              </w:rPr>
              <w:t>Caved or deepened</w:t>
            </w:r>
          </w:p>
          <w:p w14:paraId="1D1EDC5D" w14:textId="48721956"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74" w:author="Melissa Stine" w:date="2023-06-29T14:31:00Z">
              <w:r w:rsidRPr="00222EE0" w:rsidDel="00511978">
                <w:rPr>
                  <w:rFonts w:ascii="Calibri" w:eastAsia="Times New Roman" w:hAnsi="Calibri" w:cs="Calibri"/>
                  <w:color w:val="000000"/>
                  <w:sz w:val="20"/>
                  <w:szCs w:val="20"/>
                </w:rPr>
                <w:delText xml:space="preserve">1 </w:delText>
              </w:r>
              <w:r w:rsidR="00AD5950" w:rsidDel="00511978">
                <w:rPr>
                  <w:rFonts w:ascii="Calibri" w:eastAsia="Times New Roman" w:hAnsi="Calibri" w:cs="Calibri"/>
                  <w:color w:val="000000"/>
                  <w:sz w:val="20"/>
                  <w:szCs w:val="20"/>
                </w:rPr>
                <w:delText>–</w:delText>
              </w:r>
              <w:r w:rsidRPr="00AD5950" w:rsidDel="00511978">
                <w:rPr>
                  <w:rFonts w:ascii="Calibri" w:eastAsia="Times New Roman" w:hAnsi="Calibri" w:cs="Calibri"/>
                  <w:color w:val="000000"/>
                  <w:sz w:val="20"/>
                  <w:szCs w:val="20"/>
                  <w:rPrChange w:id="75" w:author="Melissa Stine" w:date="2023-06-27T10:55:00Z">
                    <w:rPr/>
                  </w:rPrChange>
                </w:rPr>
                <w:delText xml:space="preserve"> </w:delText>
              </w:r>
            </w:del>
            <w:r w:rsidRPr="00AD5950">
              <w:rPr>
                <w:rFonts w:ascii="Calibri" w:eastAsia="Times New Roman" w:hAnsi="Calibri" w:cs="Calibri"/>
                <w:color w:val="000000"/>
                <w:sz w:val="20"/>
                <w:szCs w:val="20"/>
                <w:rPrChange w:id="76" w:author="Melissa Stine" w:date="2023-06-27T10:55:00Z">
                  <w:rPr/>
                </w:rPrChange>
              </w:rPr>
              <w:t>Pumping</w:t>
            </w:r>
          </w:p>
          <w:p w14:paraId="40458602" w14:textId="2A4F6F31"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77" w:author="Melissa Stine" w:date="2023-06-29T14:31:00Z">
              <w:r w:rsidRPr="00222EE0" w:rsidDel="00511978">
                <w:rPr>
                  <w:rFonts w:ascii="Calibri" w:eastAsia="Times New Roman" w:hAnsi="Calibri" w:cs="Calibri"/>
                  <w:color w:val="000000"/>
                  <w:sz w:val="20"/>
                  <w:szCs w:val="20"/>
                </w:rPr>
                <w:delText xml:space="preserve">2 - </w:delText>
              </w:r>
            </w:del>
            <w:r w:rsidRPr="00222EE0">
              <w:rPr>
                <w:rFonts w:ascii="Calibri" w:eastAsia="Times New Roman" w:hAnsi="Calibri" w:cs="Calibri"/>
                <w:color w:val="000000"/>
                <w:sz w:val="20"/>
                <w:szCs w:val="20"/>
              </w:rPr>
              <w:t>Nearby pump operating</w:t>
            </w:r>
          </w:p>
          <w:p w14:paraId="349B54B7" w14:textId="289BCEF2"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78" w:author="Melissa Stine" w:date="2023-06-29T14:31:00Z">
              <w:r w:rsidRPr="00222EE0" w:rsidDel="00511978">
                <w:rPr>
                  <w:rFonts w:ascii="Calibri" w:eastAsia="Times New Roman" w:hAnsi="Calibri" w:cs="Calibri"/>
                  <w:color w:val="000000"/>
                  <w:sz w:val="20"/>
                  <w:szCs w:val="20"/>
                </w:rPr>
                <w:delText xml:space="preserve">3 - </w:delText>
              </w:r>
            </w:del>
            <w:r w:rsidRPr="00222EE0">
              <w:rPr>
                <w:rFonts w:ascii="Calibri" w:eastAsia="Times New Roman" w:hAnsi="Calibri" w:cs="Calibri"/>
                <w:color w:val="000000"/>
                <w:sz w:val="20"/>
                <w:szCs w:val="20"/>
              </w:rPr>
              <w:t>Casing leaking or wet</w:t>
            </w:r>
          </w:p>
          <w:p w14:paraId="7A2A16A2" w14:textId="55DC0ACD"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79" w:author="Melissa Stine" w:date="2023-06-29T14:31:00Z">
              <w:r w:rsidRPr="00222EE0" w:rsidDel="00511978">
                <w:rPr>
                  <w:rFonts w:ascii="Calibri" w:eastAsia="Times New Roman" w:hAnsi="Calibri" w:cs="Calibri"/>
                  <w:color w:val="000000"/>
                  <w:sz w:val="20"/>
                  <w:szCs w:val="20"/>
                </w:rPr>
                <w:delText xml:space="preserve">4 - </w:delText>
              </w:r>
            </w:del>
            <w:r w:rsidRPr="00222EE0">
              <w:rPr>
                <w:rFonts w:ascii="Calibri" w:eastAsia="Times New Roman" w:hAnsi="Calibri" w:cs="Calibri"/>
                <w:color w:val="000000"/>
                <w:sz w:val="20"/>
                <w:szCs w:val="20"/>
              </w:rPr>
              <w:t>Pumped recently</w:t>
            </w:r>
          </w:p>
          <w:p w14:paraId="48538ABF" w14:textId="0808C113"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0" w:author="Melissa Stine" w:date="2023-06-29T14:31:00Z">
              <w:r w:rsidRPr="00222EE0" w:rsidDel="00511978">
                <w:rPr>
                  <w:rFonts w:ascii="Calibri" w:eastAsia="Times New Roman" w:hAnsi="Calibri" w:cs="Calibri"/>
                  <w:color w:val="000000"/>
                  <w:sz w:val="20"/>
                  <w:szCs w:val="20"/>
                </w:rPr>
                <w:delText xml:space="preserve">5 - </w:delText>
              </w:r>
            </w:del>
            <w:r w:rsidRPr="00222EE0">
              <w:rPr>
                <w:rFonts w:ascii="Calibri" w:eastAsia="Times New Roman" w:hAnsi="Calibri" w:cs="Calibri"/>
                <w:color w:val="000000"/>
                <w:sz w:val="20"/>
                <w:szCs w:val="20"/>
              </w:rPr>
              <w:t>Air or pressure gauge measurement</w:t>
            </w:r>
          </w:p>
          <w:p w14:paraId="5E5C87F8" w14:textId="2D57DD20"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1" w:author="Melissa Stine" w:date="2023-06-29T14:31:00Z">
              <w:r w:rsidRPr="00222EE0" w:rsidDel="00511978">
                <w:rPr>
                  <w:rFonts w:ascii="Calibri" w:eastAsia="Times New Roman" w:hAnsi="Calibri" w:cs="Calibri"/>
                  <w:color w:val="000000"/>
                  <w:sz w:val="20"/>
                  <w:szCs w:val="20"/>
                </w:rPr>
                <w:delText xml:space="preserve">6 </w:delText>
              </w:r>
              <w:r w:rsidR="00AD5950" w:rsidDel="00511978">
                <w:rPr>
                  <w:rFonts w:ascii="Calibri" w:eastAsia="Times New Roman" w:hAnsi="Calibri" w:cs="Calibri"/>
                  <w:color w:val="000000"/>
                  <w:sz w:val="20"/>
                  <w:szCs w:val="20"/>
                </w:rPr>
                <w:delText>–</w:delText>
              </w:r>
              <w:r w:rsidRPr="00AD5950" w:rsidDel="00511978">
                <w:rPr>
                  <w:rFonts w:ascii="Calibri" w:eastAsia="Times New Roman" w:hAnsi="Calibri" w:cs="Calibri"/>
                  <w:color w:val="000000"/>
                  <w:sz w:val="20"/>
                  <w:szCs w:val="20"/>
                  <w:rPrChange w:id="82" w:author="Melissa Stine" w:date="2023-06-27T10:55:00Z">
                    <w:rPr/>
                  </w:rPrChange>
                </w:rPr>
                <w:delText xml:space="preserve"> </w:delText>
              </w:r>
            </w:del>
            <w:r w:rsidRPr="00AD5950">
              <w:rPr>
                <w:rFonts w:ascii="Calibri" w:eastAsia="Times New Roman" w:hAnsi="Calibri" w:cs="Calibri"/>
                <w:color w:val="000000"/>
                <w:sz w:val="20"/>
                <w:szCs w:val="20"/>
                <w:rPrChange w:id="83" w:author="Melissa Stine" w:date="2023-06-27T10:55:00Z">
                  <w:rPr/>
                </w:rPrChange>
              </w:rPr>
              <w:t>Other</w:t>
            </w:r>
          </w:p>
          <w:p w14:paraId="0C021818" w14:textId="55B988D7"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4" w:author="Melissa Stine" w:date="2023-06-29T14:31:00Z">
              <w:r w:rsidRPr="00222EE0" w:rsidDel="00511978">
                <w:rPr>
                  <w:rFonts w:ascii="Calibri" w:eastAsia="Times New Roman" w:hAnsi="Calibri" w:cs="Calibri"/>
                  <w:color w:val="000000"/>
                  <w:sz w:val="20"/>
                  <w:szCs w:val="20"/>
                </w:rPr>
                <w:delText xml:space="preserve">7 - </w:delText>
              </w:r>
            </w:del>
            <w:r w:rsidRPr="00222EE0">
              <w:rPr>
                <w:rFonts w:ascii="Calibri" w:eastAsia="Times New Roman" w:hAnsi="Calibri" w:cs="Calibri"/>
                <w:color w:val="000000"/>
                <w:sz w:val="20"/>
                <w:szCs w:val="20"/>
              </w:rPr>
              <w:t>Recharge or surface water effects near well</w:t>
            </w:r>
          </w:p>
          <w:p w14:paraId="221FDBF5" w14:textId="3D1CE736"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5" w:author="Melissa Stine" w:date="2023-06-29T14:32:00Z">
              <w:r w:rsidRPr="00222EE0" w:rsidDel="00511978">
                <w:rPr>
                  <w:rFonts w:ascii="Calibri" w:eastAsia="Times New Roman" w:hAnsi="Calibri" w:cs="Calibri"/>
                  <w:color w:val="000000"/>
                  <w:sz w:val="20"/>
                  <w:szCs w:val="20"/>
                </w:rPr>
                <w:delText xml:space="preserve">8 - </w:delText>
              </w:r>
            </w:del>
            <w:r w:rsidRPr="00222EE0">
              <w:rPr>
                <w:rFonts w:ascii="Calibri" w:eastAsia="Times New Roman" w:hAnsi="Calibri" w:cs="Calibri"/>
                <w:color w:val="000000"/>
                <w:sz w:val="20"/>
                <w:szCs w:val="20"/>
              </w:rPr>
              <w:t>Oil or foreign substance in casing</w:t>
            </w:r>
          </w:p>
          <w:p w14:paraId="1DF15674" w14:textId="067D07B2"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6" w:author="Melissa Stine" w:date="2023-06-29T14:32:00Z">
              <w:r w:rsidRPr="00222EE0" w:rsidDel="00511978">
                <w:rPr>
                  <w:rFonts w:ascii="Calibri" w:eastAsia="Times New Roman" w:hAnsi="Calibri" w:cs="Calibri"/>
                  <w:color w:val="000000"/>
                  <w:sz w:val="20"/>
                  <w:szCs w:val="20"/>
                </w:rPr>
                <w:delText xml:space="preserve">9 - </w:delText>
              </w:r>
            </w:del>
            <w:r w:rsidRPr="00222EE0">
              <w:rPr>
                <w:rFonts w:ascii="Calibri" w:eastAsia="Times New Roman" w:hAnsi="Calibri" w:cs="Calibri"/>
                <w:color w:val="000000"/>
                <w:sz w:val="20"/>
                <w:szCs w:val="20"/>
              </w:rPr>
              <w:t>Acoustical sounder</w:t>
            </w:r>
          </w:p>
          <w:p w14:paraId="1BD710A8" w14:textId="7BC95D86"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7" w:author="Melissa Stine" w:date="2023-06-29T14:32:00Z">
              <w:r w:rsidRPr="00222EE0" w:rsidDel="00511978">
                <w:rPr>
                  <w:rFonts w:ascii="Calibri" w:eastAsia="Times New Roman" w:hAnsi="Calibri" w:cs="Calibri"/>
                  <w:color w:val="000000"/>
                  <w:sz w:val="20"/>
                  <w:szCs w:val="20"/>
                </w:rPr>
                <w:delText xml:space="preserve">E - </w:delText>
              </w:r>
            </w:del>
            <w:r w:rsidRPr="00222EE0">
              <w:rPr>
                <w:rFonts w:ascii="Calibri" w:eastAsia="Times New Roman" w:hAnsi="Calibri" w:cs="Calibri"/>
                <w:color w:val="000000"/>
                <w:sz w:val="20"/>
                <w:szCs w:val="20"/>
              </w:rPr>
              <w:t>Recently flowing</w:t>
            </w:r>
          </w:p>
          <w:p w14:paraId="5C65FE65" w14:textId="646E5968"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88" w:author="Melissa Stine" w:date="2023-06-29T14:32:00Z">
              <w:r w:rsidRPr="00222EE0" w:rsidDel="00511978">
                <w:rPr>
                  <w:rFonts w:ascii="Calibri" w:eastAsia="Times New Roman" w:hAnsi="Calibri" w:cs="Calibri"/>
                  <w:color w:val="000000"/>
                  <w:sz w:val="20"/>
                  <w:szCs w:val="20"/>
                </w:rPr>
                <w:delText xml:space="preserve">F </w:delText>
              </w:r>
              <w:r w:rsidR="00AD5950" w:rsidDel="00511978">
                <w:rPr>
                  <w:rFonts w:ascii="Calibri" w:eastAsia="Times New Roman" w:hAnsi="Calibri" w:cs="Calibri"/>
                  <w:color w:val="000000"/>
                  <w:sz w:val="20"/>
                  <w:szCs w:val="20"/>
                </w:rPr>
                <w:delText>–</w:delText>
              </w:r>
              <w:r w:rsidRPr="00AD5950" w:rsidDel="00511978">
                <w:rPr>
                  <w:rFonts w:ascii="Calibri" w:eastAsia="Times New Roman" w:hAnsi="Calibri" w:cs="Calibri"/>
                  <w:color w:val="000000"/>
                  <w:sz w:val="20"/>
                  <w:szCs w:val="20"/>
                  <w:rPrChange w:id="89" w:author="Melissa Stine" w:date="2023-06-27T10:55:00Z">
                    <w:rPr/>
                  </w:rPrChange>
                </w:rPr>
                <w:delText xml:space="preserve"> </w:delText>
              </w:r>
            </w:del>
            <w:r w:rsidRPr="00AD5950">
              <w:rPr>
                <w:rFonts w:ascii="Calibri" w:eastAsia="Times New Roman" w:hAnsi="Calibri" w:cs="Calibri"/>
                <w:color w:val="000000"/>
                <w:sz w:val="20"/>
                <w:szCs w:val="20"/>
                <w:rPrChange w:id="90" w:author="Melissa Stine" w:date="2023-06-27T10:55:00Z">
                  <w:rPr/>
                </w:rPrChange>
              </w:rPr>
              <w:t>Flowing</w:t>
            </w:r>
          </w:p>
          <w:p w14:paraId="093BF23C" w14:textId="6F4F9A72"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del w:id="91" w:author="Melissa Stine" w:date="2023-06-29T14:32:00Z">
              <w:r w:rsidRPr="00222EE0" w:rsidDel="00511978">
                <w:rPr>
                  <w:rFonts w:ascii="Calibri" w:eastAsia="Times New Roman" w:hAnsi="Calibri" w:cs="Calibri"/>
                  <w:color w:val="000000"/>
                  <w:sz w:val="20"/>
                  <w:szCs w:val="20"/>
                </w:rPr>
                <w:delText xml:space="preserve">G - </w:delText>
              </w:r>
            </w:del>
            <w:r w:rsidRPr="00222EE0">
              <w:rPr>
                <w:rFonts w:ascii="Calibri" w:eastAsia="Times New Roman" w:hAnsi="Calibri" w:cs="Calibri"/>
                <w:color w:val="000000"/>
                <w:sz w:val="20"/>
                <w:szCs w:val="20"/>
              </w:rPr>
              <w:t>Nearby flowing</w:t>
            </w:r>
          </w:p>
          <w:p w14:paraId="7755F0A3" w14:textId="193A29E5" w:rsidR="00511978" w:rsidRDefault="00725710" w:rsidP="00511978">
            <w:pPr>
              <w:pStyle w:val="ListParagraph"/>
              <w:numPr>
                <w:ilvl w:val="0"/>
                <w:numId w:val="7"/>
              </w:numPr>
              <w:spacing w:after="0" w:line="240" w:lineRule="auto"/>
              <w:rPr>
                <w:ins w:id="92" w:author="Melissa Stine" w:date="2023-06-29T14:28:00Z"/>
                <w:rFonts w:ascii="Calibri" w:eastAsia="Times New Roman" w:hAnsi="Calibri" w:cs="Calibri"/>
                <w:color w:val="000000"/>
                <w:sz w:val="20"/>
                <w:szCs w:val="20"/>
              </w:rPr>
            </w:pPr>
            <w:del w:id="93" w:author="Melissa Stine" w:date="2023-06-29T14:32:00Z">
              <w:r w:rsidRPr="00222EE0" w:rsidDel="00511978">
                <w:rPr>
                  <w:rFonts w:ascii="Calibri" w:eastAsia="Times New Roman" w:hAnsi="Calibri" w:cs="Calibri"/>
                  <w:color w:val="000000"/>
                  <w:sz w:val="20"/>
                  <w:szCs w:val="20"/>
                </w:rPr>
                <w:delText xml:space="preserve">H - </w:delText>
              </w:r>
            </w:del>
            <w:r w:rsidRPr="00222EE0">
              <w:rPr>
                <w:rFonts w:ascii="Calibri" w:eastAsia="Times New Roman" w:hAnsi="Calibri" w:cs="Calibri"/>
                <w:color w:val="000000"/>
                <w:sz w:val="20"/>
                <w:szCs w:val="20"/>
              </w:rPr>
              <w:t>Nearby recently flowing</w:t>
            </w:r>
          </w:p>
          <w:p w14:paraId="0BFF50E4" w14:textId="7D448049" w:rsidR="00511978" w:rsidRPr="00222EE0" w:rsidRDefault="00511978" w:rsidP="00222EE0">
            <w:pPr>
              <w:pStyle w:val="ListParagraph"/>
              <w:numPr>
                <w:ilvl w:val="0"/>
                <w:numId w:val="7"/>
              </w:numPr>
              <w:spacing w:after="0" w:line="240" w:lineRule="auto"/>
              <w:rPr>
                <w:ins w:id="94" w:author="Melissa Stine" w:date="2023-06-29T14:28:00Z"/>
                <w:rFonts w:ascii="Calibri" w:eastAsia="Times New Roman" w:hAnsi="Calibri" w:cs="Calibri"/>
                <w:color w:val="000000"/>
                <w:sz w:val="20"/>
                <w:szCs w:val="20"/>
              </w:rPr>
            </w:pPr>
            <w:ins w:id="95" w:author="Melissa Stine" w:date="2023-06-29T14:32:00Z">
              <w:r>
                <w:rPr>
                  <w:rFonts w:eastAsia="Times New Roman" w:cstheme="minorHAnsi"/>
                  <w:color w:val="000000"/>
                </w:rPr>
                <w:t>D</w:t>
              </w:r>
            </w:ins>
            <w:ins w:id="96" w:author="Melissa Stine" w:date="2023-06-29T14:28:00Z">
              <w:r w:rsidRPr="00222EE0">
                <w:rPr>
                  <w:rFonts w:eastAsia="Times New Roman" w:cstheme="minorHAnsi"/>
                  <w:color w:val="000000"/>
                </w:rPr>
                <w:t>ry</w:t>
              </w:r>
            </w:ins>
          </w:p>
          <w:p w14:paraId="28DC45DD" w14:textId="103C0DA5" w:rsidR="00511978" w:rsidRPr="00222EE0" w:rsidRDefault="00511978" w:rsidP="00222EE0">
            <w:pPr>
              <w:pStyle w:val="ListParagraph"/>
              <w:numPr>
                <w:ilvl w:val="0"/>
                <w:numId w:val="7"/>
              </w:numPr>
              <w:spacing w:after="0" w:line="240" w:lineRule="auto"/>
              <w:rPr>
                <w:ins w:id="97" w:author="Melissa Stine" w:date="2023-06-29T14:28:00Z"/>
                <w:rFonts w:eastAsia="Times New Roman" w:cstheme="minorHAnsi"/>
                <w:color w:val="000000"/>
              </w:rPr>
            </w:pPr>
            <w:ins w:id="98" w:author="Melissa Stine" w:date="2023-06-29T14:33:00Z">
              <w:r>
                <w:rPr>
                  <w:rFonts w:eastAsia="Times New Roman" w:cstheme="minorHAnsi"/>
                  <w:color w:val="000000"/>
                </w:rPr>
                <w:t>I</w:t>
              </w:r>
            </w:ins>
            <w:ins w:id="99" w:author="Melissa Stine" w:date="2023-06-29T14:28:00Z">
              <w:r w:rsidRPr="00222EE0">
                <w:rPr>
                  <w:rFonts w:eastAsia="Times New Roman" w:cstheme="minorHAnsi"/>
                  <w:color w:val="000000"/>
                </w:rPr>
                <w:t>njector site monitor</w:t>
              </w:r>
            </w:ins>
          </w:p>
          <w:p w14:paraId="2570FE90" w14:textId="463C955D" w:rsidR="00511978" w:rsidRPr="00222EE0" w:rsidRDefault="00511978" w:rsidP="00222EE0">
            <w:pPr>
              <w:pStyle w:val="ListParagraph"/>
              <w:numPr>
                <w:ilvl w:val="0"/>
                <w:numId w:val="7"/>
              </w:numPr>
              <w:spacing w:after="0" w:line="240" w:lineRule="auto"/>
              <w:rPr>
                <w:ins w:id="100" w:author="Melissa Stine" w:date="2023-06-29T14:28:00Z"/>
                <w:rFonts w:eastAsia="Times New Roman" w:cstheme="minorHAnsi"/>
                <w:color w:val="000000"/>
              </w:rPr>
            </w:pPr>
            <w:ins w:id="101" w:author="Melissa Stine" w:date="2023-06-29T14:33:00Z">
              <w:r>
                <w:rPr>
                  <w:rFonts w:eastAsia="Times New Roman" w:cstheme="minorHAnsi"/>
                  <w:color w:val="000000"/>
                </w:rPr>
                <w:t>I</w:t>
              </w:r>
            </w:ins>
            <w:ins w:id="102" w:author="Melissa Stine" w:date="2023-06-29T14:28:00Z">
              <w:r w:rsidRPr="00222EE0">
                <w:rPr>
                  <w:rFonts w:eastAsia="Times New Roman" w:cstheme="minorHAnsi"/>
                  <w:color w:val="000000"/>
                </w:rPr>
                <w:t>njector site monitor</w:t>
              </w:r>
            </w:ins>
          </w:p>
          <w:p w14:paraId="415613DD" w14:textId="77777777" w:rsidR="00511978" w:rsidRDefault="00511978" w:rsidP="00511978">
            <w:pPr>
              <w:pStyle w:val="ListParagraph"/>
              <w:numPr>
                <w:ilvl w:val="0"/>
                <w:numId w:val="7"/>
              </w:numPr>
              <w:spacing w:after="0" w:line="240" w:lineRule="auto"/>
              <w:rPr>
                <w:ins w:id="103" w:author="Melissa Stine" w:date="2023-06-29T14:34:00Z"/>
                <w:rFonts w:eastAsia="Times New Roman" w:cstheme="minorHAnsi"/>
                <w:color w:val="000000"/>
              </w:rPr>
            </w:pPr>
            <w:ins w:id="104" w:author="Melissa Stine" w:date="2023-06-29T14:33:00Z">
              <w:r>
                <w:rPr>
                  <w:rFonts w:eastAsia="Times New Roman" w:cstheme="minorHAnsi"/>
                  <w:color w:val="000000"/>
                </w:rPr>
                <w:t>Plugged</w:t>
              </w:r>
            </w:ins>
          </w:p>
          <w:p w14:paraId="6169046A" w14:textId="0D2AE313" w:rsidR="00511978" w:rsidRPr="00222EE0" w:rsidRDefault="00511978" w:rsidP="00222EE0">
            <w:pPr>
              <w:pStyle w:val="ListParagraph"/>
              <w:numPr>
                <w:ilvl w:val="0"/>
                <w:numId w:val="7"/>
              </w:numPr>
              <w:spacing w:after="0" w:line="240" w:lineRule="auto"/>
              <w:rPr>
                <w:ins w:id="105" w:author="Melissa Stine" w:date="2023-06-29T14:28:00Z"/>
                <w:rFonts w:eastAsia="Times New Roman" w:cstheme="minorHAnsi"/>
                <w:color w:val="000000"/>
              </w:rPr>
            </w:pPr>
            <w:ins w:id="106" w:author="Melissa Stine" w:date="2023-06-29T14:34:00Z">
              <w:r w:rsidRPr="00222EE0">
                <w:rPr>
                  <w:rFonts w:eastAsia="Times New Roman" w:cstheme="minorHAnsi"/>
                  <w:color w:val="000000"/>
                </w:rPr>
                <w:t>M</w:t>
              </w:r>
            </w:ins>
            <w:ins w:id="107" w:author="Melissa Stine" w:date="2023-06-29T14:28:00Z">
              <w:r w:rsidRPr="00222EE0">
                <w:rPr>
                  <w:rFonts w:eastAsia="Times New Roman" w:cstheme="minorHAnsi"/>
                  <w:color w:val="000000"/>
                </w:rPr>
                <w:t>easurement discontinued</w:t>
              </w:r>
            </w:ins>
          </w:p>
          <w:p w14:paraId="14DB3CA3" w14:textId="49E2E98C" w:rsidR="00511978" w:rsidRPr="00222EE0" w:rsidRDefault="00511978" w:rsidP="00222EE0">
            <w:pPr>
              <w:pStyle w:val="ListParagraph"/>
              <w:numPr>
                <w:ilvl w:val="0"/>
                <w:numId w:val="7"/>
              </w:numPr>
              <w:spacing w:after="0" w:line="240" w:lineRule="auto"/>
              <w:rPr>
                <w:ins w:id="108" w:author="Melissa Stine" w:date="2023-06-29T14:28:00Z"/>
                <w:rFonts w:eastAsia="Times New Roman" w:cstheme="minorHAnsi"/>
                <w:color w:val="000000"/>
              </w:rPr>
            </w:pPr>
            <w:ins w:id="109" w:author="Melissa Stine" w:date="2023-06-29T14:29:00Z">
              <w:r>
                <w:rPr>
                  <w:rFonts w:eastAsia="Times New Roman" w:cstheme="minorHAnsi"/>
                  <w:color w:val="000000"/>
                </w:rPr>
                <w:t>O</w:t>
              </w:r>
            </w:ins>
            <w:ins w:id="110" w:author="Melissa Stine" w:date="2023-06-29T14:28:00Z">
              <w:r w:rsidRPr="00222EE0">
                <w:rPr>
                  <w:rFonts w:eastAsia="Times New Roman" w:cstheme="minorHAnsi"/>
                  <w:color w:val="000000"/>
                </w:rPr>
                <w:t>bstruction</w:t>
              </w:r>
            </w:ins>
          </w:p>
          <w:p w14:paraId="26648EE0" w14:textId="7F881B5A" w:rsidR="00511978" w:rsidRPr="00222EE0" w:rsidRDefault="00511978" w:rsidP="00222EE0">
            <w:pPr>
              <w:pStyle w:val="ListParagraph"/>
              <w:numPr>
                <w:ilvl w:val="0"/>
                <w:numId w:val="7"/>
              </w:numPr>
              <w:spacing w:after="0" w:line="240" w:lineRule="auto"/>
              <w:rPr>
                <w:ins w:id="111" w:author="Melissa Stine" w:date="2023-06-29T14:28:00Z"/>
                <w:rFonts w:eastAsia="Times New Roman" w:cstheme="minorHAnsi"/>
                <w:color w:val="000000"/>
              </w:rPr>
            </w:pPr>
            <w:ins w:id="112" w:author="Melissa Stine" w:date="2023-06-29T14:35:00Z">
              <w:r>
                <w:rPr>
                  <w:rFonts w:eastAsia="Times New Roman" w:cstheme="minorHAnsi"/>
                  <w:color w:val="000000"/>
                </w:rPr>
                <w:t>N</w:t>
              </w:r>
            </w:ins>
            <w:ins w:id="113" w:author="Melissa Stine" w:date="2023-06-29T14:28:00Z">
              <w:r w:rsidRPr="00222EE0">
                <w:rPr>
                  <w:rFonts w:eastAsia="Times New Roman" w:cstheme="minorHAnsi"/>
                  <w:color w:val="000000"/>
                </w:rPr>
                <w:t>earby recently pumped</w:t>
              </w:r>
            </w:ins>
          </w:p>
          <w:p w14:paraId="7AC9F00D" w14:textId="7F0DB322" w:rsidR="00511978" w:rsidRPr="00222EE0" w:rsidRDefault="00511978" w:rsidP="00222EE0">
            <w:pPr>
              <w:pStyle w:val="ListParagraph"/>
              <w:numPr>
                <w:ilvl w:val="0"/>
                <w:numId w:val="7"/>
              </w:numPr>
              <w:spacing w:after="0" w:line="240" w:lineRule="auto"/>
              <w:rPr>
                <w:ins w:id="114" w:author="Melissa Stine" w:date="2023-06-29T14:28:00Z"/>
                <w:rFonts w:eastAsia="Times New Roman" w:cstheme="minorHAnsi"/>
                <w:color w:val="000000"/>
              </w:rPr>
            </w:pPr>
            <w:ins w:id="115" w:author="Melissa Stine" w:date="2023-06-29T14:36:00Z">
              <w:r>
                <w:rPr>
                  <w:rFonts w:eastAsia="Times New Roman" w:cstheme="minorHAnsi"/>
                  <w:color w:val="000000"/>
                </w:rPr>
                <w:t>F</w:t>
              </w:r>
            </w:ins>
            <w:ins w:id="116" w:author="Melissa Stine" w:date="2023-06-29T14:28:00Z">
              <w:r w:rsidRPr="00222EE0">
                <w:rPr>
                  <w:rFonts w:eastAsia="Times New Roman" w:cstheme="minorHAnsi"/>
                  <w:color w:val="000000"/>
                </w:rPr>
                <w:t>oreign substance</w:t>
              </w:r>
            </w:ins>
          </w:p>
          <w:p w14:paraId="300B2A45" w14:textId="79A07ADD" w:rsidR="00511978" w:rsidRPr="00222EE0" w:rsidRDefault="00511978" w:rsidP="00222EE0">
            <w:pPr>
              <w:pStyle w:val="ListParagraph"/>
              <w:numPr>
                <w:ilvl w:val="0"/>
                <w:numId w:val="7"/>
              </w:numPr>
              <w:spacing w:after="0" w:line="240" w:lineRule="auto"/>
              <w:rPr>
                <w:ins w:id="117" w:author="Melissa Stine" w:date="2023-06-29T14:28:00Z"/>
                <w:rFonts w:eastAsia="Times New Roman" w:cstheme="minorHAnsi"/>
                <w:color w:val="000000"/>
              </w:rPr>
            </w:pPr>
            <w:ins w:id="118" w:author="Melissa Stine" w:date="2023-06-29T14:28:00Z">
              <w:r w:rsidRPr="00222EE0">
                <w:rPr>
                  <w:rFonts w:eastAsia="Times New Roman" w:cstheme="minorHAnsi"/>
                  <w:color w:val="000000"/>
                </w:rPr>
                <w:t>Well destroyed</w:t>
              </w:r>
            </w:ins>
          </w:p>
          <w:p w14:paraId="3761632C" w14:textId="23A42E84" w:rsidR="00511978" w:rsidRPr="00222EE0" w:rsidRDefault="00511978" w:rsidP="00222EE0">
            <w:pPr>
              <w:pStyle w:val="ListParagraph"/>
              <w:numPr>
                <w:ilvl w:val="0"/>
                <w:numId w:val="7"/>
              </w:numPr>
              <w:spacing w:after="0" w:line="240" w:lineRule="auto"/>
              <w:rPr>
                <w:ins w:id="119" w:author="Melissa Stine" w:date="2023-06-29T14:28:00Z"/>
                <w:rFonts w:eastAsia="Times New Roman" w:cstheme="minorHAnsi"/>
                <w:color w:val="000000"/>
              </w:rPr>
            </w:pPr>
            <w:ins w:id="120" w:author="Melissa Stine" w:date="2023-06-29T14:36:00Z">
              <w:r>
                <w:rPr>
                  <w:rFonts w:eastAsia="Times New Roman" w:cstheme="minorHAnsi"/>
                  <w:color w:val="000000"/>
                </w:rPr>
                <w:t>S</w:t>
              </w:r>
            </w:ins>
            <w:ins w:id="121" w:author="Melissa Stine" w:date="2023-06-29T14:28:00Z">
              <w:r w:rsidRPr="00222EE0">
                <w:rPr>
                  <w:rFonts w:eastAsia="Times New Roman" w:cstheme="minorHAnsi"/>
                  <w:color w:val="000000"/>
                </w:rPr>
                <w:t>urface water effects</w:t>
              </w:r>
            </w:ins>
          </w:p>
          <w:p w14:paraId="65154AE1" w14:textId="5A3D0973" w:rsidR="00725710" w:rsidRPr="00222EE0" w:rsidRDefault="00511978" w:rsidP="00222EE0">
            <w:pPr>
              <w:pStyle w:val="ListParagraph"/>
              <w:numPr>
                <w:ilvl w:val="0"/>
                <w:numId w:val="7"/>
              </w:numPr>
              <w:spacing w:after="0" w:line="240" w:lineRule="auto"/>
              <w:rPr>
                <w:rFonts w:eastAsia="Times New Roman" w:cstheme="minorHAnsi"/>
                <w:color w:val="000000"/>
              </w:rPr>
            </w:pPr>
            <w:ins w:id="122" w:author="Melissa Stine" w:date="2023-06-29T14:28:00Z">
              <w:r w:rsidRPr="00222EE0">
                <w:rPr>
                  <w:rFonts w:eastAsia="Times New Roman" w:cstheme="minorHAnsi"/>
                  <w:color w:val="000000"/>
                </w:rPr>
                <w:t>Blank – static</w:t>
              </w:r>
            </w:ins>
          </w:p>
        </w:tc>
      </w:tr>
      <w:tr w:rsidR="00725710" w:rsidRPr="003F7E82" w14:paraId="53B14D9D" w14:textId="77777777" w:rsidTr="487FB906">
        <w:trPr>
          <w:gridAfter w:val="1"/>
          <w:wAfter w:w="222" w:type="dxa"/>
          <w:trHeight w:val="160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2344C2F"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Method</w:t>
            </w:r>
          </w:p>
        </w:tc>
        <w:tc>
          <w:tcPr>
            <w:tcW w:w="4551" w:type="dxa"/>
            <w:tcBorders>
              <w:top w:val="nil"/>
              <w:left w:val="nil"/>
              <w:bottom w:val="single" w:sz="8" w:space="0" w:color="auto"/>
              <w:right w:val="single" w:sz="8" w:space="0" w:color="auto"/>
            </w:tcBorders>
            <w:shd w:val="clear" w:color="auto" w:fill="auto"/>
            <w:vAlign w:val="center"/>
            <w:hideMark/>
          </w:tcPr>
          <w:p w14:paraId="1B5B87F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Method used to collect groundwater level measurement.</w:t>
            </w:r>
          </w:p>
        </w:tc>
        <w:tc>
          <w:tcPr>
            <w:tcW w:w="1710" w:type="dxa"/>
            <w:tcBorders>
              <w:top w:val="nil"/>
              <w:left w:val="nil"/>
              <w:bottom w:val="single" w:sz="8" w:space="0" w:color="auto"/>
              <w:right w:val="single" w:sz="4" w:space="0" w:color="auto"/>
            </w:tcBorders>
            <w:shd w:val="clear" w:color="auto" w:fill="auto"/>
          </w:tcPr>
          <w:p w14:paraId="432099C0" w14:textId="5F1478BB"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3C546890" w14:textId="7F0925BC" w:rsidR="00725710" w:rsidRPr="003F7E82" w:rsidDel="00C6313F"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17B9686" w14:textId="6A54282A" w:rsidR="00725710" w:rsidRPr="003F7E82" w:rsidRDefault="00725710" w:rsidP="00725710">
            <w:pPr>
              <w:spacing w:after="0" w:line="240" w:lineRule="auto"/>
              <w:rPr>
                <w:rFonts w:ascii="Calibri" w:eastAsia="Times New Roman" w:hAnsi="Calibri" w:cs="Calibri"/>
                <w:color w:val="000000"/>
                <w:sz w:val="20"/>
                <w:szCs w:val="20"/>
              </w:rPr>
            </w:pPr>
            <w:ins w:id="123" w:author="Melissa Stine" w:date="2023-05-12T09:42:00Z">
              <w:r>
                <w:rPr>
                  <w:rFonts w:ascii="Calibri" w:eastAsia="Times New Roman" w:hAnsi="Calibri" w:cs="Calibri"/>
                  <w:color w:val="000000"/>
                  <w:sz w:val="20"/>
                  <w:szCs w:val="20"/>
                </w:rPr>
                <w:t>Required, i</w:t>
              </w:r>
            </w:ins>
            <w:ins w:id="124" w:author="Melissa Stine" w:date="2023-05-12T09:43:00Z">
              <w:r>
                <w:rPr>
                  <w:rFonts w:ascii="Calibri" w:eastAsia="Times New Roman" w:hAnsi="Calibri" w:cs="Calibri"/>
                  <w:color w:val="000000"/>
                  <w:sz w:val="20"/>
                  <w:szCs w:val="20"/>
                </w:rPr>
                <w:t>f</w:t>
              </w:r>
            </w:ins>
            <w:ins w:id="125" w:author="Melissa Stine" w:date="2023-05-12T09:42:00Z">
              <w:r>
                <w:rPr>
                  <w:rFonts w:ascii="Calibri" w:eastAsia="Times New Roman" w:hAnsi="Calibri" w:cs="Calibri"/>
                  <w:color w:val="000000"/>
                  <w:sz w:val="20"/>
                  <w:szCs w:val="20"/>
                </w:rPr>
                <w:t xml:space="preserve"> RRP is entered</w:t>
              </w:r>
            </w:ins>
            <w:del w:id="126" w:author="Melissa Stine" w:date="2023-05-12T09:42:00Z">
              <w:r w:rsidDel="00671967">
                <w:rPr>
                  <w:rFonts w:ascii="Calibri" w:eastAsia="Times New Roman" w:hAnsi="Calibri" w:cs="Calibri"/>
                  <w:color w:val="000000"/>
                  <w:sz w:val="20"/>
                  <w:szCs w:val="20"/>
                </w:rPr>
                <w:delText>Optional</w:delText>
              </w:r>
            </w:del>
          </w:p>
        </w:tc>
        <w:tc>
          <w:tcPr>
            <w:tcW w:w="2160" w:type="dxa"/>
            <w:tcBorders>
              <w:top w:val="nil"/>
              <w:left w:val="nil"/>
              <w:bottom w:val="single" w:sz="8" w:space="0" w:color="auto"/>
              <w:right w:val="single" w:sz="8" w:space="0" w:color="auto"/>
            </w:tcBorders>
            <w:shd w:val="clear" w:color="auto" w:fill="auto"/>
            <w:vAlign w:val="center"/>
            <w:hideMark/>
          </w:tcPr>
          <w:p w14:paraId="1D4A6853"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A91033B"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3835C86C"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7F563499" w14:textId="06505512" w:rsidR="00725710" w:rsidRPr="00222EE0" w:rsidRDefault="00725710" w:rsidP="00222EE0">
            <w:pPr>
              <w:pStyle w:val="ListParagraph"/>
              <w:numPr>
                <w:ilvl w:val="0"/>
                <w:numId w:val="6"/>
              </w:numPr>
              <w:spacing w:after="0" w:line="240" w:lineRule="auto"/>
              <w:rPr>
                <w:ins w:id="127" w:author="Melissa Stine" w:date="2023-06-23T11:39:00Z"/>
                <w:rFonts w:ascii="Calibri" w:eastAsia="Times New Roman" w:hAnsi="Calibri" w:cs="Calibri"/>
                <w:color w:val="000000"/>
                <w:sz w:val="20"/>
                <w:szCs w:val="20"/>
              </w:rPr>
            </w:pPr>
            <w:ins w:id="128" w:author="Melissa Stine" w:date="2023-06-23T11:39:00Z">
              <w:r w:rsidRPr="00222EE0">
                <w:rPr>
                  <w:rFonts w:ascii="Calibri" w:eastAsia="Times New Roman" w:hAnsi="Calibri" w:cs="Calibri"/>
                  <w:color w:val="000000"/>
                  <w:sz w:val="20"/>
                  <w:szCs w:val="20"/>
                </w:rPr>
                <w:t>Airline</w:t>
              </w:r>
            </w:ins>
          </w:p>
          <w:p w14:paraId="292CD3E2" w14:textId="4D913EA4" w:rsidR="00725710" w:rsidRPr="00222EE0" w:rsidRDefault="00725710" w:rsidP="00222EE0">
            <w:pPr>
              <w:pStyle w:val="ListParagraph"/>
              <w:numPr>
                <w:ilvl w:val="0"/>
                <w:numId w:val="6"/>
              </w:numPr>
              <w:spacing w:after="0" w:line="240" w:lineRule="auto"/>
              <w:rPr>
                <w:ins w:id="129" w:author="Melissa Stine" w:date="2023-06-23T11:39:00Z"/>
                <w:rFonts w:ascii="Calibri" w:eastAsia="Times New Roman" w:hAnsi="Calibri" w:cs="Calibri"/>
                <w:color w:val="000000"/>
                <w:sz w:val="20"/>
                <w:szCs w:val="20"/>
              </w:rPr>
            </w:pPr>
            <w:ins w:id="130" w:author="Melissa Stine" w:date="2023-06-23T11:39:00Z">
              <w:r w:rsidRPr="00222EE0">
                <w:rPr>
                  <w:rFonts w:ascii="Calibri" w:eastAsia="Times New Roman" w:hAnsi="Calibri" w:cs="Calibri"/>
                  <w:color w:val="000000"/>
                  <w:sz w:val="20"/>
                  <w:szCs w:val="20"/>
                </w:rPr>
                <w:t>Acoustic or sonic sounder</w:t>
              </w:r>
            </w:ins>
          </w:p>
          <w:p w14:paraId="37C95A25" w14:textId="65D9BFB1" w:rsidR="00725710" w:rsidRPr="00222EE0" w:rsidRDefault="00725710" w:rsidP="00222EE0">
            <w:pPr>
              <w:pStyle w:val="ListParagraph"/>
              <w:numPr>
                <w:ilvl w:val="0"/>
                <w:numId w:val="6"/>
              </w:numPr>
              <w:spacing w:after="0" w:line="240" w:lineRule="auto"/>
              <w:rPr>
                <w:ins w:id="131" w:author="Melissa Stine" w:date="2023-06-23T11:39:00Z"/>
                <w:rFonts w:ascii="Calibri" w:eastAsia="Times New Roman" w:hAnsi="Calibri" w:cs="Calibri"/>
                <w:color w:val="000000"/>
                <w:sz w:val="20"/>
                <w:szCs w:val="20"/>
              </w:rPr>
            </w:pPr>
            <w:ins w:id="132" w:author="Melissa Stine" w:date="2023-06-23T11:39:00Z">
              <w:r w:rsidRPr="00222EE0">
                <w:rPr>
                  <w:rFonts w:ascii="Calibri" w:eastAsia="Times New Roman" w:hAnsi="Calibri" w:cs="Calibri"/>
                  <w:color w:val="000000"/>
                  <w:sz w:val="20"/>
                  <w:szCs w:val="20"/>
                </w:rPr>
                <w:t>Analog or graphic recorder</w:t>
              </w:r>
            </w:ins>
          </w:p>
          <w:p w14:paraId="42941D80" w14:textId="53573EE7" w:rsidR="00725710" w:rsidRPr="00222EE0" w:rsidRDefault="00725710" w:rsidP="00222EE0">
            <w:pPr>
              <w:pStyle w:val="ListParagraph"/>
              <w:numPr>
                <w:ilvl w:val="0"/>
                <w:numId w:val="6"/>
              </w:numPr>
              <w:spacing w:after="0" w:line="240" w:lineRule="auto"/>
              <w:rPr>
                <w:ins w:id="133" w:author="Melissa Stine" w:date="2023-06-23T11:39:00Z"/>
                <w:rFonts w:ascii="Calibri" w:eastAsia="Times New Roman" w:hAnsi="Calibri" w:cs="Calibri"/>
                <w:color w:val="000000"/>
                <w:sz w:val="20"/>
                <w:szCs w:val="20"/>
              </w:rPr>
            </w:pPr>
            <w:ins w:id="134" w:author="Melissa Stine" w:date="2023-06-23T11:39:00Z">
              <w:r w:rsidRPr="00222EE0">
                <w:rPr>
                  <w:rFonts w:ascii="Calibri" w:eastAsia="Times New Roman" w:hAnsi="Calibri" w:cs="Calibri"/>
                  <w:color w:val="000000"/>
                  <w:sz w:val="20"/>
                  <w:szCs w:val="20"/>
                </w:rPr>
                <w:t>Calibrated airline</w:t>
              </w:r>
            </w:ins>
          </w:p>
          <w:p w14:paraId="473C8C18" w14:textId="0D8D140C" w:rsidR="00725710" w:rsidRPr="00222EE0" w:rsidRDefault="00725710" w:rsidP="00222EE0">
            <w:pPr>
              <w:pStyle w:val="ListParagraph"/>
              <w:numPr>
                <w:ilvl w:val="0"/>
                <w:numId w:val="6"/>
              </w:numPr>
              <w:spacing w:after="0" w:line="240" w:lineRule="auto"/>
              <w:rPr>
                <w:ins w:id="135" w:author="Melissa Stine" w:date="2023-06-23T11:39:00Z"/>
                <w:rFonts w:ascii="Calibri" w:eastAsia="Times New Roman" w:hAnsi="Calibri" w:cs="Calibri"/>
                <w:color w:val="000000"/>
                <w:sz w:val="20"/>
                <w:szCs w:val="20"/>
              </w:rPr>
            </w:pPr>
            <w:ins w:id="136" w:author="Melissa Stine" w:date="2023-06-23T11:39:00Z">
              <w:r w:rsidRPr="00222EE0">
                <w:rPr>
                  <w:rFonts w:ascii="Calibri" w:eastAsia="Times New Roman" w:hAnsi="Calibri" w:cs="Calibri"/>
                  <w:color w:val="000000"/>
                  <w:sz w:val="20"/>
                  <w:szCs w:val="20"/>
                </w:rPr>
                <w:t>Estimated</w:t>
              </w:r>
            </w:ins>
          </w:p>
          <w:p w14:paraId="78D75154" w14:textId="24CDF102" w:rsidR="00725710" w:rsidRPr="00222EE0" w:rsidRDefault="00725710" w:rsidP="00222EE0">
            <w:pPr>
              <w:pStyle w:val="ListParagraph"/>
              <w:numPr>
                <w:ilvl w:val="0"/>
                <w:numId w:val="6"/>
              </w:numPr>
              <w:spacing w:after="0" w:line="240" w:lineRule="auto"/>
              <w:rPr>
                <w:ins w:id="137" w:author="Melissa Stine" w:date="2023-06-23T11:39:00Z"/>
                <w:rFonts w:ascii="Calibri" w:eastAsia="Times New Roman" w:hAnsi="Calibri" w:cs="Calibri"/>
                <w:color w:val="000000"/>
                <w:sz w:val="20"/>
                <w:szCs w:val="20"/>
              </w:rPr>
            </w:pPr>
            <w:ins w:id="138" w:author="Melissa Stine" w:date="2023-06-23T11:39:00Z">
              <w:r w:rsidRPr="00222EE0">
                <w:rPr>
                  <w:rFonts w:ascii="Calibri" w:eastAsia="Times New Roman" w:hAnsi="Calibri" w:cs="Calibri"/>
                  <w:color w:val="000000"/>
                  <w:sz w:val="20"/>
                  <w:szCs w:val="20"/>
                </w:rPr>
                <w:t>Electric sounder measurement</w:t>
              </w:r>
            </w:ins>
          </w:p>
          <w:p w14:paraId="7757F0D5" w14:textId="07CE28D2" w:rsidR="00725710" w:rsidRPr="00222EE0" w:rsidRDefault="00725710" w:rsidP="00222EE0">
            <w:pPr>
              <w:pStyle w:val="ListParagraph"/>
              <w:numPr>
                <w:ilvl w:val="0"/>
                <w:numId w:val="6"/>
              </w:numPr>
              <w:spacing w:after="0" w:line="240" w:lineRule="auto"/>
              <w:rPr>
                <w:ins w:id="139" w:author="Melissa Stine" w:date="2023-06-23T11:39:00Z"/>
                <w:rFonts w:ascii="Calibri" w:eastAsia="Times New Roman" w:hAnsi="Calibri" w:cs="Calibri"/>
                <w:color w:val="000000"/>
                <w:sz w:val="20"/>
                <w:szCs w:val="20"/>
              </w:rPr>
            </w:pPr>
            <w:ins w:id="140" w:author="Melissa Stine" w:date="2023-06-23T11:39:00Z">
              <w:r w:rsidRPr="00222EE0">
                <w:rPr>
                  <w:rFonts w:ascii="Calibri" w:eastAsia="Times New Roman" w:hAnsi="Calibri" w:cs="Calibri"/>
                  <w:color w:val="000000"/>
                  <w:sz w:val="20"/>
                  <w:szCs w:val="20"/>
                </w:rPr>
                <w:t>Transducer</w:t>
              </w:r>
            </w:ins>
          </w:p>
          <w:p w14:paraId="03BF1C2F" w14:textId="6315B763" w:rsidR="00725710" w:rsidRPr="00222EE0" w:rsidRDefault="00725710" w:rsidP="00222EE0">
            <w:pPr>
              <w:pStyle w:val="ListParagraph"/>
              <w:numPr>
                <w:ilvl w:val="0"/>
                <w:numId w:val="6"/>
              </w:numPr>
              <w:spacing w:after="0" w:line="240" w:lineRule="auto"/>
              <w:rPr>
                <w:ins w:id="141" w:author="Melissa Stine" w:date="2023-06-23T11:39:00Z"/>
                <w:rFonts w:ascii="Calibri" w:eastAsia="Times New Roman" w:hAnsi="Calibri" w:cs="Calibri"/>
                <w:color w:val="000000"/>
                <w:sz w:val="20"/>
                <w:szCs w:val="20"/>
              </w:rPr>
            </w:pPr>
            <w:ins w:id="142" w:author="Melissa Stine" w:date="2023-06-23T11:39:00Z">
              <w:r w:rsidRPr="00222EE0">
                <w:rPr>
                  <w:rFonts w:ascii="Calibri" w:eastAsia="Times New Roman" w:hAnsi="Calibri" w:cs="Calibri"/>
                  <w:color w:val="000000"/>
                  <w:sz w:val="20"/>
                  <w:szCs w:val="20"/>
                </w:rPr>
                <w:t>Pressure-gage</w:t>
              </w:r>
            </w:ins>
          </w:p>
          <w:p w14:paraId="55A8F3D7" w14:textId="21C88BCF" w:rsidR="00725710" w:rsidRPr="00222EE0" w:rsidRDefault="00725710" w:rsidP="00222EE0">
            <w:pPr>
              <w:pStyle w:val="ListParagraph"/>
              <w:numPr>
                <w:ilvl w:val="0"/>
                <w:numId w:val="6"/>
              </w:numPr>
              <w:spacing w:after="0" w:line="240" w:lineRule="auto"/>
              <w:rPr>
                <w:ins w:id="143" w:author="Melissa Stine" w:date="2023-06-23T11:39:00Z"/>
                <w:rFonts w:ascii="Calibri" w:eastAsia="Times New Roman" w:hAnsi="Calibri" w:cs="Calibri"/>
                <w:color w:val="000000"/>
                <w:sz w:val="20"/>
                <w:szCs w:val="20"/>
              </w:rPr>
            </w:pPr>
            <w:ins w:id="144" w:author="Melissa Stine" w:date="2023-06-23T11:39:00Z">
              <w:r w:rsidRPr="00222EE0">
                <w:rPr>
                  <w:rFonts w:ascii="Calibri" w:eastAsia="Times New Roman" w:hAnsi="Calibri" w:cs="Calibri"/>
                  <w:color w:val="000000"/>
                  <w:sz w:val="20"/>
                  <w:szCs w:val="20"/>
                </w:rPr>
                <w:t>Calibrated pressure-gage</w:t>
              </w:r>
            </w:ins>
          </w:p>
          <w:p w14:paraId="4D9F64DC" w14:textId="40170679" w:rsidR="00725710" w:rsidRPr="00222EE0" w:rsidRDefault="00725710" w:rsidP="00222EE0">
            <w:pPr>
              <w:pStyle w:val="ListParagraph"/>
              <w:numPr>
                <w:ilvl w:val="0"/>
                <w:numId w:val="6"/>
              </w:numPr>
              <w:spacing w:after="0" w:line="240" w:lineRule="auto"/>
              <w:rPr>
                <w:ins w:id="145" w:author="Melissa Stine" w:date="2023-06-23T11:39:00Z"/>
                <w:rFonts w:ascii="Calibri" w:eastAsia="Times New Roman" w:hAnsi="Calibri" w:cs="Calibri"/>
                <w:color w:val="000000"/>
                <w:sz w:val="20"/>
                <w:szCs w:val="20"/>
              </w:rPr>
            </w:pPr>
            <w:ins w:id="146" w:author="Melissa Stine" w:date="2023-06-23T11:39:00Z">
              <w:r w:rsidRPr="00222EE0">
                <w:rPr>
                  <w:rFonts w:ascii="Calibri" w:eastAsia="Times New Roman" w:hAnsi="Calibri" w:cs="Calibri"/>
                  <w:color w:val="000000"/>
                  <w:sz w:val="20"/>
                  <w:szCs w:val="20"/>
                </w:rPr>
                <w:t>Interpreted from geophysical logs</w:t>
              </w:r>
            </w:ins>
          </w:p>
          <w:p w14:paraId="76ED1905" w14:textId="72816086" w:rsidR="00725710" w:rsidRPr="00222EE0" w:rsidRDefault="00725710" w:rsidP="00222EE0">
            <w:pPr>
              <w:pStyle w:val="ListParagraph"/>
              <w:numPr>
                <w:ilvl w:val="0"/>
                <w:numId w:val="6"/>
              </w:numPr>
              <w:spacing w:after="0" w:line="240" w:lineRule="auto"/>
              <w:rPr>
                <w:ins w:id="147" w:author="Melissa Stine" w:date="2023-06-23T11:39:00Z"/>
                <w:rFonts w:ascii="Calibri" w:eastAsia="Times New Roman" w:hAnsi="Calibri" w:cs="Calibri"/>
                <w:color w:val="000000"/>
                <w:sz w:val="20"/>
                <w:szCs w:val="20"/>
              </w:rPr>
            </w:pPr>
            <w:ins w:id="148" w:author="Melissa Stine" w:date="2023-06-23T11:39:00Z">
              <w:r w:rsidRPr="00222EE0">
                <w:rPr>
                  <w:rFonts w:ascii="Calibri" w:eastAsia="Times New Roman" w:hAnsi="Calibri" w:cs="Calibri"/>
                  <w:color w:val="000000"/>
                  <w:sz w:val="20"/>
                  <w:szCs w:val="20"/>
                </w:rPr>
                <w:t>Manometer</w:t>
              </w:r>
            </w:ins>
          </w:p>
          <w:p w14:paraId="00E5D180" w14:textId="1CB6394A" w:rsidR="00725710" w:rsidRPr="00222EE0" w:rsidRDefault="00725710" w:rsidP="00222EE0">
            <w:pPr>
              <w:pStyle w:val="ListParagraph"/>
              <w:numPr>
                <w:ilvl w:val="0"/>
                <w:numId w:val="6"/>
              </w:numPr>
              <w:spacing w:after="0" w:line="240" w:lineRule="auto"/>
              <w:rPr>
                <w:ins w:id="149" w:author="Melissa Stine" w:date="2023-06-23T11:39:00Z"/>
                <w:rFonts w:ascii="Calibri" w:eastAsia="Times New Roman" w:hAnsi="Calibri" w:cs="Calibri"/>
                <w:color w:val="000000"/>
                <w:sz w:val="20"/>
                <w:szCs w:val="20"/>
              </w:rPr>
            </w:pPr>
            <w:ins w:id="150" w:author="Melissa Stine" w:date="2023-06-23T11:39:00Z">
              <w:r w:rsidRPr="00222EE0">
                <w:rPr>
                  <w:rFonts w:ascii="Calibri" w:eastAsia="Times New Roman" w:hAnsi="Calibri" w:cs="Calibri"/>
                  <w:color w:val="000000"/>
                  <w:sz w:val="20"/>
                  <w:szCs w:val="20"/>
                </w:rPr>
                <w:t>Non-recording gage</w:t>
              </w:r>
            </w:ins>
          </w:p>
          <w:p w14:paraId="0BA2D892" w14:textId="303733A6" w:rsidR="00725710" w:rsidRPr="00222EE0" w:rsidRDefault="00725710" w:rsidP="00222EE0">
            <w:pPr>
              <w:pStyle w:val="ListParagraph"/>
              <w:numPr>
                <w:ilvl w:val="0"/>
                <w:numId w:val="6"/>
              </w:numPr>
              <w:spacing w:after="0" w:line="240" w:lineRule="auto"/>
              <w:rPr>
                <w:ins w:id="151" w:author="Melissa Stine" w:date="2023-06-23T11:39:00Z"/>
                <w:rFonts w:ascii="Calibri" w:eastAsia="Times New Roman" w:hAnsi="Calibri" w:cs="Calibri"/>
                <w:color w:val="000000"/>
                <w:sz w:val="20"/>
                <w:szCs w:val="20"/>
              </w:rPr>
            </w:pPr>
            <w:ins w:id="152" w:author="Melissa Stine" w:date="2023-06-23T11:39:00Z">
              <w:r w:rsidRPr="00222EE0">
                <w:rPr>
                  <w:rFonts w:ascii="Calibri" w:eastAsia="Times New Roman" w:hAnsi="Calibri" w:cs="Calibri"/>
                  <w:color w:val="000000"/>
                  <w:sz w:val="20"/>
                  <w:szCs w:val="20"/>
                </w:rPr>
                <w:t>Observed</w:t>
              </w:r>
            </w:ins>
          </w:p>
          <w:p w14:paraId="015B0DF2" w14:textId="7C0FC35D" w:rsidR="00725710" w:rsidRPr="00222EE0" w:rsidRDefault="00725710" w:rsidP="00222EE0">
            <w:pPr>
              <w:pStyle w:val="ListParagraph"/>
              <w:numPr>
                <w:ilvl w:val="0"/>
                <w:numId w:val="6"/>
              </w:numPr>
              <w:spacing w:after="0" w:line="240" w:lineRule="auto"/>
              <w:rPr>
                <w:ins w:id="153" w:author="Melissa Stine" w:date="2023-06-23T11:39:00Z"/>
                <w:rFonts w:ascii="Calibri" w:eastAsia="Times New Roman" w:hAnsi="Calibri" w:cs="Calibri"/>
                <w:color w:val="000000"/>
                <w:sz w:val="20"/>
                <w:szCs w:val="20"/>
              </w:rPr>
            </w:pPr>
            <w:ins w:id="154" w:author="Melissa Stine" w:date="2023-06-23T11:39:00Z">
              <w:r w:rsidRPr="00222EE0">
                <w:rPr>
                  <w:rFonts w:ascii="Calibri" w:eastAsia="Times New Roman" w:hAnsi="Calibri" w:cs="Calibri"/>
                  <w:color w:val="000000"/>
                  <w:sz w:val="20"/>
                  <w:szCs w:val="20"/>
                </w:rPr>
                <w:t>Reported, method unknown</w:t>
              </w:r>
            </w:ins>
          </w:p>
          <w:p w14:paraId="1D329EAC" w14:textId="388FAD7D" w:rsidR="00725710" w:rsidRPr="00222EE0" w:rsidRDefault="00725710" w:rsidP="00222EE0">
            <w:pPr>
              <w:pStyle w:val="ListParagraph"/>
              <w:numPr>
                <w:ilvl w:val="0"/>
                <w:numId w:val="6"/>
              </w:numPr>
              <w:spacing w:after="0" w:line="240" w:lineRule="auto"/>
              <w:rPr>
                <w:ins w:id="155" w:author="Melissa Stine" w:date="2023-06-23T11:39:00Z"/>
                <w:rFonts w:ascii="Calibri" w:eastAsia="Times New Roman" w:hAnsi="Calibri" w:cs="Calibri"/>
                <w:color w:val="000000"/>
                <w:sz w:val="20"/>
                <w:szCs w:val="20"/>
              </w:rPr>
            </w:pPr>
            <w:ins w:id="156" w:author="Melissa Stine" w:date="2023-06-23T11:39:00Z">
              <w:r w:rsidRPr="00222EE0">
                <w:rPr>
                  <w:rFonts w:ascii="Calibri" w:eastAsia="Times New Roman" w:hAnsi="Calibri" w:cs="Calibri"/>
                  <w:color w:val="000000"/>
                  <w:sz w:val="20"/>
                  <w:szCs w:val="20"/>
                </w:rPr>
                <w:lastRenderedPageBreak/>
                <w:t>Steel-tape measurement</w:t>
              </w:r>
            </w:ins>
          </w:p>
          <w:p w14:paraId="39FDEC96" w14:textId="3F0768D4" w:rsidR="00725710" w:rsidRPr="00222EE0" w:rsidRDefault="00725710" w:rsidP="00222EE0">
            <w:pPr>
              <w:pStyle w:val="ListParagraph"/>
              <w:numPr>
                <w:ilvl w:val="0"/>
                <w:numId w:val="6"/>
              </w:numPr>
              <w:spacing w:after="0" w:line="240" w:lineRule="auto"/>
              <w:rPr>
                <w:ins w:id="157" w:author="Melissa Stine" w:date="2023-06-23T11:39:00Z"/>
                <w:rFonts w:ascii="Calibri" w:eastAsia="Times New Roman" w:hAnsi="Calibri" w:cs="Calibri"/>
                <w:color w:val="000000"/>
                <w:sz w:val="20"/>
                <w:szCs w:val="20"/>
              </w:rPr>
            </w:pPr>
            <w:ins w:id="158" w:author="Melissa Stine" w:date="2023-06-23T11:39:00Z">
              <w:r w:rsidRPr="00222EE0">
                <w:rPr>
                  <w:rFonts w:ascii="Calibri" w:eastAsia="Times New Roman" w:hAnsi="Calibri" w:cs="Calibri"/>
                  <w:color w:val="000000"/>
                  <w:sz w:val="20"/>
                  <w:szCs w:val="20"/>
                </w:rPr>
                <w:t>Electric-tape</w:t>
              </w:r>
            </w:ins>
          </w:p>
          <w:p w14:paraId="5D6A17BF" w14:textId="6F9CD833" w:rsidR="00725710" w:rsidRPr="00222EE0" w:rsidRDefault="00725710" w:rsidP="00222EE0">
            <w:pPr>
              <w:pStyle w:val="ListParagraph"/>
              <w:numPr>
                <w:ilvl w:val="0"/>
                <w:numId w:val="6"/>
              </w:numPr>
              <w:spacing w:after="0" w:line="240" w:lineRule="auto"/>
              <w:rPr>
                <w:ins w:id="159" w:author="Melissa Stine" w:date="2023-06-23T11:39:00Z"/>
                <w:rFonts w:ascii="Calibri" w:eastAsia="Times New Roman" w:hAnsi="Calibri" w:cs="Calibri"/>
                <w:color w:val="000000"/>
                <w:sz w:val="20"/>
                <w:szCs w:val="20"/>
              </w:rPr>
            </w:pPr>
            <w:ins w:id="160" w:author="Melissa Stine" w:date="2023-06-23T11:39:00Z">
              <w:r w:rsidRPr="00222EE0">
                <w:rPr>
                  <w:rFonts w:ascii="Calibri" w:eastAsia="Times New Roman" w:hAnsi="Calibri" w:cs="Calibri"/>
                  <w:color w:val="000000"/>
                  <w:sz w:val="20"/>
                  <w:szCs w:val="20"/>
                </w:rPr>
                <w:t>Electronic pressure transducer</w:t>
              </w:r>
            </w:ins>
          </w:p>
          <w:p w14:paraId="4A1DF1BF" w14:textId="15ABBBC3" w:rsidR="00725710" w:rsidRPr="00222EE0" w:rsidRDefault="00725710" w:rsidP="00222EE0">
            <w:pPr>
              <w:pStyle w:val="ListParagraph"/>
              <w:numPr>
                <w:ilvl w:val="0"/>
                <w:numId w:val="6"/>
              </w:numPr>
              <w:spacing w:after="0" w:line="240" w:lineRule="auto"/>
              <w:rPr>
                <w:ins w:id="161" w:author="Melissa Stine" w:date="2023-06-23T11:39:00Z"/>
                <w:rFonts w:ascii="Calibri" w:eastAsia="Times New Roman" w:hAnsi="Calibri" w:cs="Calibri"/>
                <w:color w:val="000000"/>
                <w:sz w:val="20"/>
                <w:szCs w:val="20"/>
              </w:rPr>
            </w:pPr>
            <w:ins w:id="162" w:author="Melissa Stine" w:date="2023-06-23T11:39:00Z">
              <w:r w:rsidRPr="00222EE0">
                <w:rPr>
                  <w:rFonts w:ascii="Calibri" w:eastAsia="Times New Roman" w:hAnsi="Calibri" w:cs="Calibri"/>
                  <w:color w:val="000000"/>
                  <w:sz w:val="20"/>
                  <w:szCs w:val="20"/>
                </w:rPr>
                <w:t>Calibrated electric tape</w:t>
              </w:r>
            </w:ins>
          </w:p>
          <w:p w14:paraId="79D013C9" w14:textId="23261FF8" w:rsidR="00725710" w:rsidRPr="00222EE0" w:rsidRDefault="00725710" w:rsidP="00222EE0">
            <w:pPr>
              <w:pStyle w:val="ListParagraph"/>
              <w:numPr>
                <w:ilvl w:val="0"/>
                <w:numId w:val="6"/>
              </w:numPr>
              <w:spacing w:after="0" w:line="240" w:lineRule="auto"/>
              <w:rPr>
                <w:ins w:id="163" w:author="Melissa Stine" w:date="2023-06-23T11:39:00Z"/>
                <w:rFonts w:ascii="Calibri" w:eastAsia="Times New Roman" w:hAnsi="Calibri" w:cs="Calibri"/>
                <w:color w:val="000000"/>
                <w:sz w:val="20"/>
                <w:szCs w:val="20"/>
              </w:rPr>
            </w:pPr>
            <w:ins w:id="164" w:author="Melissa Stine" w:date="2023-06-23T11:39:00Z">
              <w:r w:rsidRPr="00222EE0">
                <w:rPr>
                  <w:rFonts w:ascii="Calibri" w:eastAsia="Times New Roman" w:hAnsi="Calibri" w:cs="Calibri"/>
                  <w:color w:val="000000"/>
                  <w:sz w:val="20"/>
                  <w:szCs w:val="20"/>
                </w:rPr>
                <w:t>Other</w:t>
              </w:r>
            </w:ins>
          </w:p>
          <w:p w14:paraId="0256B6D9" w14:textId="7E6B3341" w:rsidR="00725710" w:rsidRPr="00222EE0" w:rsidRDefault="00725710" w:rsidP="00222EE0">
            <w:pPr>
              <w:pStyle w:val="ListParagraph"/>
              <w:numPr>
                <w:ilvl w:val="0"/>
                <w:numId w:val="6"/>
              </w:numPr>
              <w:spacing w:after="0" w:line="240" w:lineRule="auto"/>
              <w:rPr>
                <w:rFonts w:ascii="Calibri" w:eastAsia="Times New Roman" w:hAnsi="Calibri" w:cs="Calibri"/>
                <w:color w:val="000000"/>
                <w:sz w:val="20"/>
                <w:szCs w:val="20"/>
              </w:rPr>
            </w:pPr>
            <w:ins w:id="165" w:author="Melissa Stine" w:date="2023-06-23T11:39:00Z">
              <w:r w:rsidRPr="00222EE0">
                <w:rPr>
                  <w:rFonts w:ascii="Calibri" w:eastAsia="Times New Roman" w:hAnsi="Calibri" w:cs="Calibri"/>
                  <w:color w:val="000000"/>
                  <w:sz w:val="20"/>
                  <w:szCs w:val="20"/>
                </w:rPr>
                <w:t>Unknown</w:t>
              </w:r>
            </w:ins>
            <w:del w:id="166" w:author="Melissa Stine" w:date="2023-06-23T11:39:00Z">
              <w:r w:rsidRPr="00222EE0" w:rsidDel="00B06165">
                <w:rPr>
                  <w:rFonts w:ascii="Calibri" w:eastAsia="Times New Roman" w:hAnsi="Calibri" w:cs="Calibri"/>
                  <w:color w:val="000000"/>
                  <w:sz w:val="20"/>
                  <w:szCs w:val="20"/>
                </w:rPr>
                <w:delText>ES - Electric sounder measurement</w:delText>
              </w:r>
              <w:r w:rsidRPr="00222EE0" w:rsidDel="00B06165">
                <w:rPr>
                  <w:rFonts w:ascii="Calibri" w:eastAsia="Times New Roman" w:hAnsi="Calibri" w:cs="Calibri"/>
                  <w:color w:val="000000"/>
                  <w:sz w:val="20"/>
                  <w:szCs w:val="20"/>
                </w:rPr>
                <w:br/>
                <w:delText>ST - Steel tape measurement</w:delText>
              </w:r>
              <w:r w:rsidRPr="00222EE0" w:rsidDel="00B06165">
                <w:rPr>
                  <w:rFonts w:ascii="Calibri" w:eastAsia="Times New Roman" w:hAnsi="Calibri" w:cs="Calibri"/>
                  <w:color w:val="000000"/>
                  <w:sz w:val="20"/>
                  <w:szCs w:val="20"/>
                </w:rPr>
                <w:br/>
                <w:delText>AS - Acoustic or sonic sounder</w:delText>
              </w:r>
              <w:r w:rsidRPr="00222EE0" w:rsidDel="00B06165">
                <w:rPr>
                  <w:rFonts w:ascii="Calibri" w:eastAsia="Times New Roman" w:hAnsi="Calibri" w:cs="Calibri"/>
                  <w:color w:val="000000"/>
                  <w:sz w:val="20"/>
                  <w:szCs w:val="20"/>
                </w:rPr>
                <w:br/>
                <w:delText>PG - Airline measurement, pressure gage, or manometer</w:delText>
              </w:r>
              <w:r w:rsidRPr="00222EE0" w:rsidDel="00B06165">
                <w:rPr>
                  <w:rFonts w:ascii="Calibri" w:eastAsia="Times New Roman" w:hAnsi="Calibri" w:cs="Calibri"/>
                  <w:color w:val="000000"/>
                  <w:sz w:val="20"/>
                  <w:szCs w:val="20"/>
                </w:rPr>
                <w:br/>
                <w:delText>TR - Electronic pressure transducer</w:delText>
              </w:r>
              <w:r w:rsidRPr="00222EE0" w:rsidDel="00B06165">
                <w:rPr>
                  <w:rFonts w:ascii="Calibri" w:eastAsia="Times New Roman" w:hAnsi="Calibri" w:cs="Calibri"/>
                  <w:color w:val="000000"/>
                  <w:sz w:val="20"/>
                  <w:szCs w:val="20"/>
                </w:rPr>
                <w:br/>
                <w:delText>OTH - Other</w:delText>
              </w:r>
              <w:r w:rsidRPr="00222EE0" w:rsidDel="00B06165">
                <w:rPr>
                  <w:rFonts w:ascii="Calibri" w:eastAsia="Times New Roman" w:hAnsi="Calibri" w:cs="Calibri"/>
                  <w:color w:val="000000"/>
                  <w:sz w:val="20"/>
                  <w:szCs w:val="20"/>
                </w:rPr>
                <w:br/>
                <w:delText>UNK - Unknown</w:delText>
              </w:r>
            </w:del>
          </w:p>
        </w:tc>
      </w:tr>
      <w:tr w:rsidR="00725710" w:rsidRPr="003F7E82" w14:paraId="5A49BA37" w14:textId="77777777" w:rsidTr="487FB906">
        <w:trPr>
          <w:gridAfter w:val="1"/>
          <w:wAfter w:w="222" w:type="dxa"/>
          <w:trHeight w:val="1033"/>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3FB7560"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lastRenderedPageBreak/>
              <w:t>Measurement Accuracy</w:t>
            </w:r>
          </w:p>
        </w:tc>
        <w:tc>
          <w:tcPr>
            <w:tcW w:w="4551" w:type="dxa"/>
            <w:tcBorders>
              <w:top w:val="nil"/>
              <w:left w:val="nil"/>
              <w:bottom w:val="single" w:sz="8" w:space="0" w:color="auto"/>
              <w:right w:val="single" w:sz="8" w:space="0" w:color="auto"/>
            </w:tcBorders>
            <w:shd w:val="clear" w:color="auto" w:fill="auto"/>
            <w:vAlign w:val="center"/>
            <w:hideMark/>
          </w:tcPr>
          <w:p w14:paraId="70D2BF96" w14:textId="5F34D2FA" w:rsidR="00725710" w:rsidRPr="002A0B86" w:rsidRDefault="00725710" w:rsidP="00725710">
            <w:pPr>
              <w:spacing w:after="0" w:line="240" w:lineRule="auto"/>
              <w:rPr>
                <w:rFonts w:ascii="Calibri" w:hAnsi="Calibri"/>
                <w:color w:val="000000"/>
                <w:sz w:val="20"/>
                <w:highlight w:val="yellow"/>
              </w:rPr>
            </w:pPr>
            <w:r w:rsidRPr="003F7E82">
              <w:rPr>
                <w:rFonts w:ascii="Calibri" w:eastAsia="Times New Roman" w:hAnsi="Calibri" w:cs="Calibri"/>
                <w:color w:val="000000"/>
                <w:sz w:val="20"/>
                <w:szCs w:val="20"/>
              </w:rPr>
              <w:t>Accuracy of groundwater level measurement.</w:t>
            </w:r>
            <w:r>
              <w:rPr>
                <w:rFonts w:ascii="Calibri" w:eastAsia="Times New Roman" w:hAnsi="Calibri" w:cs="Calibri"/>
                <w:color w:val="000000"/>
                <w:sz w:val="20"/>
                <w:szCs w:val="20"/>
              </w:rPr>
              <w:t xml:space="preserve"> </w:t>
            </w:r>
          </w:p>
        </w:tc>
        <w:tc>
          <w:tcPr>
            <w:tcW w:w="1710" w:type="dxa"/>
            <w:tcBorders>
              <w:top w:val="nil"/>
              <w:left w:val="nil"/>
              <w:bottom w:val="single" w:sz="8" w:space="0" w:color="auto"/>
              <w:right w:val="single" w:sz="4" w:space="0" w:color="auto"/>
            </w:tcBorders>
            <w:shd w:val="clear" w:color="auto" w:fill="auto"/>
          </w:tcPr>
          <w:p w14:paraId="60D5A61C" w14:textId="1F0B781F" w:rsidR="00725710" w:rsidRDefault="00725710" w:rsidP="00725710">
            <w:pPr>
              <w:spacing w:after="0" w:line="240" w:lineRule="auto"/>
              <w:rPr>
                <w:ins w:id="167" w:author="Melissa Stine" w:date="2023-05-12T08:37:00Z"/>
                <w:rFonts w:ascii="Calibri" w:eastAsia="Times New Roman" w:hAnsi="Calibri" w:cs="Calibri"/>
                <w:color w:val="000000"/>
                <w:sz w:val="20"/>
                <w:szCs w:val="20"/>
              </w:rPr>
            </w:pPr>
            <w:r>
              <w:rPr>
                <w:rFonts w:ascii="Calibri" w:eastAsia="Times New Roman" w:hAnsi="Calibri" w:cs="Calibri"/>
                <w:color w:val="000000"/>
                <w:sz w:val="20"/>
                <w:szCs w:val="20"/>
              </w:rPr>
              <w:t>SGMA</w:t>
            </w:r>
            <w:ins w:id="168" w:author="Melissa Stine" w:date="2023-05-12T09:43:00Z">
              <w:r>
                <w:rPr>
                  <w:rFonts w:ascii="Calibri" w:eastAsia="Times New Roman" w:hAnsi="Calibri" w:cs="Calibri"/>
                  <w:color w:val="000000"/>
                  <w:sz w:val="20"/>
                  <w:szCs w:val="20"/>
                </w:rPr>
                <w:t>*</w:t>
              </w:r>
            </w:ins>
          </w:p>
          <w:p w14:paraId="5658B17B" w14:textId="32E4C4D7" w:rsidR="00725710" w:rsidRPr="003F7E82" w:rsidDel="005C491E" w:rsidRDefault="00725710" w:rsidP="00725710">
            <w:pPr>
              <w:spacing w:after="0" w:line="240" w:lineRule="auto"/>
              <w:rPr>
                <w:rFonts w:ascii="Calibri" w:eastAsia="Times New Roman" w:hAnsi="Calibri" w:cs="Calibri"/>
                <w:color w:val="000000"/>
                <w:sz w:val="20"/>
                <w:szCs w:val="20"/>
              </w:rPr>
            </w:pPr>
            <w:ins w:id="169" w:author="Melissa Stine" w:date="2023-05-12T08:37:00Z">
              <w:r>
                <w:rPr>
                  <w:rFonts w:ascii="Calibri" w:eastAsia="Times New Roman" w:hAnsi="Calibri" w:cs="Calibri"/>
                  <w:color w:val="000000"/>
                  <w:sz w:val="20"/>
                  <w:szCs w:val="20"/>
                </w:rPr>
                <w:t>CASGEM</w:t>
              </w:r>
            </w:ins>
            <w:ins w:id="170" w:author="Melissa Stine" w:date="2023-05-12T09:43:00Z">
              <w:r w:rsidRPr="00917A73">
                <w:rPr>
                  <w:rFonts w:ascii="Calibri" w:eastAsia="Times New Roman" w:hAnsi="Calibri" w:cs="Calibri"/>
                  <w:color w:val="000000"/>
                  <w:sz w:val="20"/>
                  <w:szCs w:val="20"/>
                </w:rPr>
                <w:t>*</w:t>
              </w:r>
            </w:ins>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600CC3EB" w14:textId="4EF57A3B"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64C4F3E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2CD9D1D"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55114437" w14:textId="255CED76"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r>
              <w:rPr>
                <w:rFonts w:ascii="Calibri" w:eastAsia="Times New Roman" w:hAnsi="Calibri" w:cs="Calibri"/>
                <w:color w:val="000000"/>
                <w:sz w:val="20"/>
                <w:szCs w:val="20"/>
              </w:rPr>
              <w:t xml:space="preserve"> (selected from list of options)</w:t>
            </w:r>
          </w:p>
        </w:tc>
        <w:tc>
          <w:tcPr>
            <w:tcW w:w="5130" w:type="dxa"/>
            <w:tcBorders>
              <w:top w:val="nil"/>
              <w:left w:val="nil"/>
              <w:bottom w:val="single" w:sz="8" w:space="0" w:color="auto"/>
              <w:right w:val="single" w:sz="8" w:space="0" w:color="auto"/>
            </w:tcBorders>
            <w:vAlign w:val="center"/>
            <w:hideMark/>
          </w:tcPr>
          <w:p w14:paraId="6096A0C9" w14:textId="3307E242" w:rsidR="00725710" w:rsidRPr="00222EE0" w:rsidRDefault="00725710" w:rsidP="00222EE0">
            <w:pPr>
              <w:pStyle w:val="ListParagraph"/>
              <w:numPr>
                <w:ilvl w:val="0"/>
                <w:numId w:val="3"/>
              </w:numPr>
              <w:spacing w:after="0" w:line="240" w:lineRule="auto"/>
              <w:rPr>
                <w:ins w:id="171" w:author="Melissa Stine" w:date="2023-06-23T10:42:00Z"/>
                <w:rFonts w:ascii="Calibri" w:eastAsia="Times New Roman" w:hAnsi="Calibri" w:cs="Calibri"/>
                <w:sz w:val="20"/>
                <w:szCs w:val="20"/>
              </w:rPr>
            </w:pPr>
            <w:ins w:id="172" w:author="Melissa Stine" w:date="2023-06-23T10:42:00Z">
              <w:r w:rsidRPr="00222EE0">
                <w:rPr>
                  <w:rFonts w:ascii="Calibri" w:eastAsia="Times New Roman" w:hAnsi="Calibri" w:cs="Calibri"/>
                  <w:sz w:val="20"/>
                  <w:szCs w:val="20"/>
                </w:rPr>
                <w:t xml:space="preserve">1 </w:t>
              </w:r>
            </w:ins>
            <w:ins w:id="173" w:author="Melissa Stine" w:date="2023-06-23T10:43:00Z">
              <w:r w:rsidRPr="00222EE0">
                <w:rPr>
                  <w:rFonts w:ascii="Calibri" w:eastAsia="Times New Roman" w:hAnsi="Calibri" w:cs="Calibri"/>
                  <w:sz w:val="20"/>
                  <w:szCs w:val="20"/>
                </w:rPr>
                <w:t>Ft</w:t>
              </w:r>
            </w:ins>
          </w:p>
          <w:p w14:paraId="13135A9D" w14:textId="77777777" w:rsidR="00AD5950" w:rsidRDefault="00725710" w:rsidP="00AD5950">
            <w:pPr>
              <w:pStyle w:val="ListParagraph"/>
              <w:numPr>
                <w:ilvl w:val="0"/>
                <w:numId w:val="5"/>
              </w:numPr>
              <w:spacing w:after="0" w:line="240" w:lineRule="auto"/>
              <w:rPr>
                <w:ins w:id="174" w:author="Melissa Stine" w:date="2023-06-27T10:54:00Z"/>
                <w:rFonts w:ascii="Calibri" w:eastAsia="Times New Roman" w:hAnsi="Calibri" w:cs="Calibri"/>
                <w:sz w:val="20"/>
                <w:szCs w:val="20"/>
              </w:rPr>
            </w:pPr>
            <w:r w:rsidRPr="00222EE0">
              <w:rPr>
                <w:rFonts w:ascii="Calibri" w:eastAsia="Times New Roman" w:hAnsi="Calibri" w:cs="Calibri"/>
                <w:sz w:val="20"/>
                <w:szCs w:val="20"/>
              </w:rPr>
              <w:t>0.1 Ft</w:t>
            </w:r>
          </w:p>
          <w:p w14:paraId="2D14A28E" w14:textId="77777777" w:rsidR="00AD5950" w:rsidRDefault="00AD5950" w:rsidP="00AD5950">
            <w:pPr>
              <w:pStyle w:val="ListParagraph"/>
              <w:numPr>
                <w:ilvl w:val="0"/>
                <w:numId w:val="5"/>
              </w:numPr>
              <w:spacing w:after="0" w:line="240" w:lineRule="auto"/>
              <w:rPr>
                <w:ins w:id="175" w:author="Melissa Stine" w:date="2023-06-27T10:54:00Z"/>
                <w:rFonts w:ascii="Calibri" w:eastAsia="Times New Roman" w:hAnsi="Calibri" w:cs="Calibri"/>
                <w:sz w:val="20"/>
                <w:szCs w:val="20"/>
              </w:rPr>
            </w:pPr>
            <w:ins w:id="176" w:author="Melissa Stine" w:date="2023-06-27T10:54:00Z">
              <w:r w:rsidRPr="0082270E">
                <w:rPr>
                  <w:rFonts w:ascii="Calibri" w:eastAsia="Times New Roman" w:hAnsi="Calibri" w:cs="Calibri"/>
                  <w:sz w:val="20"/>
                  <w:szCs w:val="20"/>
                </w:rPr>
                <w:t>0.01 Ft</w:t>
              </w:r>
            </w:ins>
          </w:p>
          <w:p w14:paraId="1141AC1F" w14:textId="6DB48294" w:rsidR="00725710" w:rsidRPr="00222EE0" w:rsidRDefault="00AD5950" w:rsidP="00AD5950">
            <w:pPr>
              <w:pStyle w:val="ListParagraph"/>
              <w:numPr>
                <w:ilvl w:val="0"/>
                <w:numId w:val="5"/>
              </w:numPr>
              <w:spacing w:after="0" w:line="240" w:lineRule="auto"/>
              <w:rPr>
                <w:ins w:id="177" w:author="Melissa Stine" w:date="2023-06-23T10:42:00Z"/>
                <w:rFonts w:ascii="Calibri" w:eastAsia="Times New Roman" w:hAnsi="Calibri" w:cs="Calibri"/>
                <w:sz w:val="20"/>
                <w:szCs w:val="20"/>
              </w:rPr>
            </w:pPr>
            <w:ins w:id="178" w:author="Melissa Stine" w:date="2023-06-27T10:54:00Z">
              <w:r w:rsidRPr="0082270E">
                <w:rPr>
                  <w:rFonts w:ascii="Calibri" w:eastAsia="Times New Roman" w:hAnsi="Calibri" w:cs="Calibri"/>
                  <w:sz w:val="20"/>
                  <w:szCs w:val="20"/>
                </w:rPr>
                <w:t>0.001 Ft</w:t>
              </w:r>
            </w:ins>
          </w:p>
          <w:p w14:paraId="39DB518F" w14:textId="77777777" w:rsidR="00AD5950" w:rsidRDefault="00725710" w:rsidP="00AD5950">
            <w:pPr>
              <w:pStyle w:val="ListParagraph"/>
              <w:numPr>
                <w:ilvl w:val="0"/>
                <w:numId w:val="3"/>
              </w:numPr>
              <w:spacing w:after="0" w:line="240" w:lineRule="auto"/>
              <w:rPr>
                <w:ins w:id="179" w:author="Melissa Stine" w:date="2023-06-27T10:55:00Z"/>
                <w:rFonts w:ascii="Calibri" w:eastAsia="Times New Roman" w:hAnsi="Calibri" w:cs="Calibri"/>
                <w:sz w:val="20"/>
                <w:szCs w:val="20"/>
              </w:rPr>
            </w:pPr>
            <w:ins w:id="180" w:author="Melissa Stine" w:date="2023-06-23T10:42:00Z">
              <w:r w:rsidRPr="00222EE0">
                <w:rPr>
                  <w:rFonts w:ascii="Calibri" w:eastAsia="Times New Roman" w:hAnsi="Calibri" w:cs="Calibri"/>
                  <w:sz w:val="20"/>
                  <w:szCs w:val="20"/>
                </w:rPr>
                <w:t>Not to nearest foot</w:t>
              </w:r>
            </w:ins>
          </w:p>
          <w:p w14:paraId="6D88A3D9" w14:textId="33EBA203" w:rsidR="00725710" w:rsidRPr="00222EE0" w:rsidRDefault="00725710" w:rsidP="00222EE0">
            <w:pPr>
              <w:pStyle w:val="ListParagraph"/>
              <w:numPr>
                <w:ilvl w:val="0"/>
                <w:numId w:val="3"/>
              </w:numPr>
              <w:spacing w:after="0" w:line="240" w:lineRule="auto"/>
              <w:rPr>
                <w:rFonts w:ascii="Calibri" w:eastAsia="Times New Roman" w:hAnsi="Calibri" w:cs="Calibri"/>
                <w:sz w:val="20"/>
                <w:szCs w:val="20"/>
              </w:rPr>
            </w:pPr>
            <w:r w:rsidRPr="00222EE0">
              <w:rPr>
                <w:rFonts w:ascii="Calibri" w:eastAsia="Times New Roman" w:hAnsi="Calibri" w:cs="Calibri"/>
                <w:sz w:val="20"/>
                <w:szCs w:val="20"/>
              </w:rPr>
              <w:t>Unknown</w:t>
            </w:r>
          </w:p>
          <w:p w14:paraId="1272D45D" w14:textId="64FB3DCA" w:rsidR="00725710" w:rsidRPr="00222EE0" w:rsidRDefault="00725710" w:rsidP="00222EE0">
            <w:pPr>
              <w:pStyle w:val="ListParagraph"/>
              <w:numPr>
                <w:ilvl w:val="0"/>
                <w:numId w:val="3"/>
              </w:numPr>
              <w:spacing w:after="0" w:line="240" w:lineRule="auto"/>
              <w:rPr>
                <w:rFonts w:ascii="Calibri" w:eastAsia="Times New Roman" w:hAnsi="Calibri" w:cs="Calibri"/>
                <w:sz w:val="20"/>
                <w:szCs w:val="20"/>
              </w:rPr>
            </w:pPr>
            <w:r w:rsidRPr="00222EE0">
              <w:rPr>
                <w:rFonts w:ascii="Calibri" w:eastAsia="Times New Roman" w:hAnsi="Calibri" w:cs="Calibri"/>
                <w:sz w:val="20"/>
                <w:szCs w:val="20"/>
              </w:rPr>
              <w:t>Other</w:t>
            </w:r>
          </w:p>
        </w:tc>
      </w:tr>
      <w:tr w:rsidR="00725710" w:rsidRPr="003F7E82" w14:paraId="3297986A" w14:textId="77777777" w:rsidTr="487FB906">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979C64A"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Collection Agency</w:t>
            </w:r>
          </w:p>
        </w:tc>
        <w:tc>
          <w:tcPr>
            <w:tcW w:w="4551" w:type="dxa"/>
            <w:tcBorders>
              <w:top w:val="nil"/>
              <w:left w:val="nil"/>
              <w:bottom w:val="single" w:sz="8" w:space="0" w:color="auto"/>
              <w:right w:val="single" w:sz="8" w:space="0" w:color="auto"/>
            </w:tcBorders>
            <w:shd w:val="clear" w:color="auto" w:fill="auto"/>
            <w:vAlign w:val="center"/>
            <w:hideMark/>
          </w:tcPr>
          <w:p w14:paraId="2FB8FDD2" w14:textId="4CD606C6" w:rsidR="00725710" w:rsidRPr="003F7E82" w:rsidRDefault="00725710" w:rsidP="00725710">
            <w:pPr>
              <w:spacing w:after="0" w:line="240" w:lineRule="auto"/>
              <w:rPr>
                <w:rFonts w:ascii="Calibri" w:eastAsia="Times New Roman" w:hAnsi="Calibri" w:cs="Calibri"/>
                <w:color w:val="000000"/>
                <w:sz w:val="20"/>
                <w:szCs w:val="20"/>
              </w:rPr>
            </w:pPr>
            <w:ins w:id="181" w:author="Melissa Stine" w:date="2023-06-27T10:25:00Z">
              <w:r>
                <w:rPr>
                  <w:rFonts w:ascii="Calibri" w:eastAsia="Times New Roman" w:hAnsi="Calibri" w:cs="Calibri"/>
                  <w:color w:val="000000"/>
                  <w:sz w:val="20"/>
                  <w:szCs w:val="20"/>
                </w:rPr>
                <w:t>Full n</w:t>
              </w:r>
            </w:ins>
            <w:del w:id="182" w:author="Melissa Stine" w:date="2023-06-27T10:25:00Z">
              <w:r w:rsidRPr="003F7E82" w:rsidDel="00FC5BA8">
                <w:rPr>
                  <w:rFonts w:ascii="Calibri" w:eastAsia="Times New Roman" w:hAnsi="Calibri" w:cs="Calibri"/>
                  <w:color w:val="000000"/>
                  <w:sz w:val="20"/>
                  <w:szCs w:val="20"/>
                </w:rPr>
                <w:delText>N</w:delText>
              </w:r>
            </w:del>
            <w:r w:rsidRPr="003F7E82">
              <w:rPr>
                <w:rFonts w:ascii="Calibri" w:eastAsia="Times New Roman" w:hAnsi="Calibri" w:cs="Calibri"/>
                <w:color w:val="000000"/>
                <w:sz w:val="20"/>
                <w:szCs w:val="20"/>
              </w:rPr>
              <w:t xml:space="preserve">ame of </w:t>
            </w:r>
            <w:ins w:id="183" w:author="Melissa Stine" w:date="2023-06-27T10:25:00Z">
              <w:r>
                <w:rPr>
                  <w:rFonts w:ascii="Calibri" w:eastAsia="Times New Roman" w:hAnsi="Calibri" w:cs="Calibri"/>
                  <w:color w:val="000000"/>
                  <w:sz w:val="20"/>
                  <w:szCs w:val="20"/>
                </w:rPr>
                <w:t xml:space="preserve">collection or co-op </w:t>
              </w:r>
            </w:ins>
            <w:r w:rsidRPr="003F7E82">
              <w:rPr>
                <w:rFonts w:ascii="Calibri" w:eastAsia="Times New Roman" w:hAnsi="Calibri" w:cs="Calibri"/>
                <w:color w:val="000000"/>
                <w:sz w:val="20"/>
                <w:szCs w:val="20"/>
              </w:rPr>
              <w:t>agency that collected groundwater level measurement.</w:t>
            </w:r>
          </w:p>
        </w:tc>
        <w:tc>
          <w:tcPr>
            <w:tcW w:w="1710" w:type="dxa"/>
            <w:tcBorders>
              <w:top w:val="nil"/>
              <w:left w:val="nil"/>
              <w:bottom w:val="single" w:sz="8" w:space="0" w:color="auto"/>
              <w:right w:val="single" w:sz="4" w:space="0" w:color="auto"/>
            </w:tcBorders>
            <w:shd w:val="clear" w:color="auto" w:fill="auto"/>
          </w:tcPr>
          <w:p w14:paraId="2032E8FE"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72D0E111" w14:textId="714FAC8A" w:rsidR="00725710" w:rsidRPr="003F7E82" w:rsidDel="00C6313F"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66EE1B35" w14:textId="62C7AD8F"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5796A9C0"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9FB215C"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423BB4DE"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07967873" w14:textId="38A5513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70834BD4" w14:textId="77777777" w:rsidTr="487FB906">
        <w:trPr>
          <w:gridAfter w:val="1"/>
          <w:wAfter w:w="222" w:type="dxa"/>
          <w:trHeight w:val="510"/>
          <w:ins w:id="184" w:author="Melissa Stine" w:date="2023-06-23T10:55:00Z"/>
        </w:trPr>
        <w:tc>
          <w:tcPr>
            <w:tcW w:w="2009" w:type="dxa"/>
            <w:tcBorders>
              <w:top w:val="nil"/>
              <w:left w:val="single" w:sz="8" w:space="0" w:color="auto"/>
              <w:bottom w:val="single" w:sz="8" w:space="0" w:color="auto"/>
              <w:right w:val="single" w:sz="8" w:space="0" w:color="auto"/>
            </w:tcBorders>
            <w:shd w:val="clear" w:color="auto" w:fill="auto"/>
            <w:vAlign w:val="center"/>
          </w:tcPr>
          <w:p w14:paraId="55F985B1" w14:textId="113F6826" w:rsidR="00725710" w:rsidRPr="003F7E82" w:rsidRDefault="00725710" w:rsidP="00725710">
            <w:pPr>
              <w:spacing w:after="0" w:line="240" w:lineRule="auto"/>
              <w:rPr>
                <w:ins w:id="185" w:author="Melissa Stine" w:date="2023-06-23T10:55:00Z"/>
                <w:rFonts w:ascii="Calibri" w:eastAsia="Times New Roman" w:hAnsi="Calibri" w:cs="Calibri"/>
                <w:b/>
                <w:bCs/>
                <w:color w:val="000000"/>
                <w:sz w:val="20"/>
                <w:szCs w:val="20"/>
              </w:rPr>
            </w:pPr>
            <w:ins w:id="186" w:author="Melissa Stine" w:date="2023-06-27T10:24:00Z">
              <w:r>
                <w:rPr>
                  <w:rFonts w:ascii="Calibri" w:eastAsia="Times New Roman" w:hAnsi="Calibri" w:cs="Calibri"/>
                  <w:b/>
                  <w:bCs/>
                  <w:color w:val="000000"/>
                  <w:sz w:val="20"/>
                  <w:szCs w:val="20"/>
                </w:rPr>
                <w:t>Reporting</w:t>
              </w:r>
            </w:ins>
            <w:ins w:id="187" w:author="Melissa Stine" w:date="2023-06-23T10:56:00Z">
              <w:r>
                <w:rPr>
                  <w:rFonts w:ascii="Calibri" w:eastAsia="Times New Roman" w:hAnsi="Calibri" w:cs="Calibri"/>
                  <w:b/>
                  <w:bCs/>
                  <w:color w:val="000000"/>
                  <w:sz w:val="20"/>
                  <w:szCs w:val="20"/>
                </w:rPr>
                <w:t xml:space="preserve"> Agency</w:t>
              </w:r>
            </w:ins>
          </w:p>
        </w:tc>
        <w:tc>
          <w:tcPr>
            <w:tcW w:w="4551" w:type="dxa"/>
            <w:tcBorders>
              <w:top w:val="nil"/>
              <w:left w:val="nil"/>
              <w:bottom w:val="single" w:sz="8" w:space="0" w:color="auto"/>
              <w:right w:val="single" w:sz="8" w:space="0" w:color="auto"/>
            </w:tcBorders>
            <w:shd w:val="clear" w:color="auto" w:fill="auto"/>
            <w:vAlign w:val="center"/>
          </w:tcPr>
          <w:p w14:paraId="608AC90A" w14:textId="6A29633E" w:rsidR="00725710" w:rsidRPr="003F7E82" w:rsidRDefault="00725710" w:rsidP="00725710">
            <w:pPr>
              <w:spacing w:after="0" w:line="240" w:lineRule="auto"/>
              <w:rPr>
                <w:ins w:id="188" w:author="Melissa Stine" w:date="2023-06-23T10:55:00Z"/>
                <w:rFonts w:ascii="Calibri" w:eastAsia="Times New Roman" w:hAnsi="Calibri" w:cs="Calibri"/>
                <w:color w:val="000000"/>
                <w:sz w:val="20"/>
                <w:szCs w:val="20"/>
              </w:rPr>
            </w:pPr>
            <w:ins w:id="189" w:author="Melissa Stine" w:date="2023-06-27T10:25:00Z">
              <w:r>
                <w:rPr>
                  <w:rFonts w:ascii="Calibri" w:eastAsia="Times New Roman" w:hAnsi="Calibri" w:cs="Calibri"/>
                  <w:color w:val="000000"/>
                  <w:sz w:val="20"/>
                  <w:szCs w:val="20"/>
                </w:rPr>
                <w:t>Full name of reporting agency that reports the groundwater level measurement.</w:t>
              </w:r>
            </w:ins>
          </w:p>
        </w:tc>
        <w:tc>
          <w:tcPr>
            <w:tcW w:w="1710" w:type="dxa"/>
            <w:tcBorders>
              <w:top w:val="nil"/>
              <w:left w:val="nil"/>
              <w:bottom w:val="single" w:sz="8" w:space="0" w:color="auto"/>
              <w:right w:val="single" w:sz="4" w:space="0" w:color="auto"/>
            </w:tcBorders>
            <w:shd w:val="clear" w:color="auto" w:fill="auto"/>
          </w:tcPr>
          <w:p w14:paraId="474F7A7F" w14:textId="77777777" w:rsidR="00725710" w:rsidRDefault="00725710" w:rsidP="00725710">
            <w:pPr>
              <w:spacing w:after="0" w:line="240" w:lineRule="auto"/>
              <w:rPr>
                <w:ins w:id="190" w:author="Melissa Stine" w:date="2023-06-23T10:55:00Z"/>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tcPr>
          <w:p w14:paraId="4F1B2943" w14:textId="039BE809" w:rsidR="00725710" w:rsidRDefault="00725710" w:rsidP="00725710">
            <w:pPr>
              <w:spacing w:after="0" w:line="240" w:lineRule="auto"/>
              <w:rPr>
                <w:ins w:id="191" w:author="Melissa Stine" w:date="2023-06-23T10:55:00Z"/>
                <w:rFonts w:ascii="Calibri" w:eastAsia="Times New Roman" w:hAnsi="Calibri" w:cs="Calibri"/>
                <w:color w:val="000000"/>
                <w:sz w:val="20"/>
                <w:szCs w:val="20"/>
              </w:rPr>
            </w:pPr>
            <w:ins w:id="192" w:author="Melissa Stine" w:date="2023-06-27T10:25:00Z">
              <w:r>
                <w:rPr>
                  <w:rFonts w:ascii="Calibri" w:eastAsia="Times New Roman" w:hAnsi="Calibri" w:cs="Calibri"/>
                  <w:color w:val="000000"/>
                  <w:sz w:val="20"/>
                  <w:szCs w:val="20"/>
                </w:rPr>
                <w:t>Optional</w:t>
              </w:r>
            </w:ins>
          </w:p>
        </w:tc>
        <w:tc>
          <w:tcPr>
            <w:tcW w:w="2160" w:type="dxa"/>
            <w:tcBorders>
              <w:top w:val="nil"/>
              <w:left w:val="nil"/>
              <w:bottom w:val="single" w:sz="8" w:space="0" w:color="auto"/>
              <w:right w:val="single" w:sz="8" w:space="0" w:color="auto"/>
            </w:tcBorders>
            <w:shd w:val="clear" w:color="auto" w:fill="auto"/>
            <w:vAlign w:val="center"/>
          </w:tcPr>
          <w:p w14:paraId="600AC1FC" w14:textId="4563D096" w:rsidR="00725710" w:rsidRPr="003F7E82" w:rsidRDefault="00725710" w:rsidP="00725710">
            <w:pPr>
              <w:spacing w:after="0" w:line="240" w:lineRule="auto"/>
              <w:rPr>
                <w:ins w:id="193" w:author="Melissa Stine" w:date="2023-06-23T10:55:00Z"/>
                <w:rFonts w:ascii="Calibri" w:eastAsia="Times New Roman" w:hAnsi="Calibri" w:cs="Calibri"/>
                <w:color w:val="000000"/>
                <w:sz w:val="20"/>
                <w:szCs w:val="20"/>
              </w:rPr>
            </w:pPr>
            <w:ins w:id="194" w:author="Melissa Stine" w:date="2023-06-27T10:25:00Z">
              <w:r>
                <w:rPr>
                  <w:rFonts w:ascii="Calibri" w:eastAsia="Times New Roman" w:hAnsi="Calibri" w:cs="Calibri"/>
                  <w:color w:val="000000"/>
                  <w:sz w:val="20"/>
                  <w:szCs w:val="20"/>
                </w:rPr>
                <w:t>N/A</w:t>
              </w:r>
            </w:ins>
          </w:p>
        </w:tc>
        <w:tc>
          <w:tcPr>
            <w:tcW w:w="2250" w:type="dxa"/>
            <w:tcBorders>
              <w:top w:val="nil"/>
              <w:left w:val="nil"/>
              <w:bottom w:val="single" w:sz="8" w:space="0" w:color="auto"/>
              <w:right w:val="single" w:sz="8" w:space="0" w:color="auto"/>
            </w:tcBorders>
            <w:shd w:val="clear" w:color="auto" w:fill="auto"/>
            <w:vAlign w:val="center"/>
          </w:tcPr>
          <w:p w14:paraId="17C0C7CD" w14:textId="500B7095" w:rsidR="00725710" w:rsidRPr="003F7E82" w:rsidRDefault="00725710" w:rsidP="00725710">
            <w:pPr>
              <w:spacing w:after="0" w:line="240" w:lineRule="auto"/>
              <w:rPr>
                <w:ins w:id="195" w:author="Melissa Stine" w:date="2023-06-23T10:55:00Z"/>
                <w:rFonts w:ascii="Calibri" w:eastAsia="Times New Roman" w:hAnsi="Calibri" w:cs="Calibri"/>
                <w:color w:val="000000"/>
                <w:sz w:val="20"/>
                <w:szCs w:val="20"/>
              </w:rPr>
            </w:pPr>
            <w:ins w:id="196" w:author="Melissa Stine" w:date="2023-06-27T10:25:00Z">
              <w:r>
                <w:rPr>
                  <w:rFonts w:ascii="Calibri" w:eastAsia="Times New Roman" w:hAnsi="Calibri" w:cs="Calibri"/>
                  <w:color w:val="000000"/>
                  <w:sz w:val="20"/>
                  <w:szCs w:val="20"/>
                </w:rPr>
                <w:t>N/A</w:t>
              </w:r>
            </w:ins>
          </w:p>
        </w:tc>
        <w:tc>
          <w:tcPr>
            <w:tcW w:w="2160" w:type="dxa"/>
            <w:tcBorders>
              <w:top w:val="nil"/>
              <w:left w:val="nil"/>
              <w:bottom w:val="single" w:sz="8" w:space="0" w:color="auto"/>
              <w:right w:val="single" w:sz="8" w:space="0" w:color="auto"/>
            </w:tcBorders>
            <w:shd w:val="clear" w:color="auto" w:fill="auto"/>
            <w:vAlign w:val="center"/>
          </w:tcPr>
          <w:p w14:paraId="59BDC27C" w14:textId="063293B4" w:rsidR="00725710" w:rsidRPr="003F7E82" w:rsidRDefault="00725710" w:rsidP="00725710">
            <w:pPr>
              <w:spacing w:after="0" w:line="240" w:lineRule="auto"/>
              <w:rPr>
                <w:ins w:id="197" w:author="Melissa Stine" w:date="2023-06-23T10:55:00Z"/>
                <w:rFonts w:ascii="Calibri" w:eastAsia="Times New Roman" w:hAnsi="Calibri" w:cs="Calibri"/>
                <w:color w:val="000000"/>
                <w:sz w:val="20"/>
                <w:szCs w:val="20"/>
              </w:rPr>
            </w:pPr>
            <w:ins w:id="198" w:author="Melissa Stine" w:date="2023-06-27T10:26:00Z">
              <w:r>
                <w:rPr>
                  <w:rFonts w:ascii="Calibri" w:eastAsia="Times New Roman" w:hAnsi="Calibri" w:cs="Calibri"/>
                  <w:color w:val="000000"/>
                  <w:sz w:val="20"/>
                  <w:szCs w:val="20"/>
                </w:rPr>
                <w:t>Text</w:t>
              </w:r>
            </w:ins>
          </w:p>
        </w:tc>
        <w:tc>
          <w:tcPr>
            <w:tcW w:w="5130" w:type="dxa"/>
            <w:tcBorders>
              <w:top w:val="nil"/>
              <w:left w:val="nil"/>
              <w:bottom w:val="single" w:sz="8" w:space="0" w:color="auto"/>
              <w:right w:val="single" w:sz="8" w:space="0" w:color="auto"/>
            </w:tcBorders>
            <w:vAlign w:val="center"/>
          </w:tcPr>
          <w:p w14:paraId="5FDB0608" w14:textId="2122290F" w:rsidR="00725710" w:rsidRPr="003F7E82" w:rsidRDefault="00725710" w:rsidP="00725710">
            <w:pPr>
              <w:spacing w:after="0" w:line="240" w:lineRule="auto"/>
              <w:rPr>
                <w:ins w:id="199" w:author="Melissa Stine" w:date="2023-06-23T10:55:00Z"/>
                <w:rFonts w:ascii="Calibri" w:eastAsia="Times New Roman" w:hAnsi="Calibri" w:cs="Calibri"/>
                <w:color w:val="000000"/>
                <w:sz w:val="20"/>
                <w:szCs w:val="20"/>
              </w:rPr>
            </w:pPr>
            <w:ins w:id="200" w:author="Melissa Stine" w:date="2023-06-27T10:26:00Z">
              <w:r>
                <w:rPr>
                  <w:rFonts w:ascii="Calibri" w:eastAsia="Times New Roman" w:hAnsi="Calibri" w:cs="Calibri"/>
                  <w:color w:val="000000"/>
                  <w:sz w:val="20"/>
                  <w:szCs w:val="20"/>
                </w:rPr>
                <w:t>N/A</w:t>
              </w:r>
            </w:ins>
          </w:p>
        </w:tc>
      </w:tr>
      <w:tr w:rsidR="00725710" w:rsidRPr="003F7E82" w14:paraId="483B2BB6" w14:textId="77777777" w:rsidTr="487FB906">
        <w:trPr>
          <w:gridAfter w:val="1"/>
          <w:wAfter w:w="222" w:type="dxa"/>
          <w:trHeight w:val="90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7CBEDCAB" w14:textId="0F3AB9BF" w:rsidR="00725710" w:rsidRPr="003F7E82" w:rsidRDefault="00725710" w:rsidP="00725710">
            <w:pPr>
              <w:spacing w:after="0" w:line="240" w:lineRule="auto"/>
              <w:rPr>
                <w:rFonts w:ascii="Calibri" w:eastAsia="Times New Roman" w:hAnsi="Calibri" w:cs="Calibri"/>
                <w:b/>
                <w:bCs/>
                <w:sz w:val="20"/>
                <w:szCs w:val="20"/>
              </w:rPr>
            </w:pPr>
            <w:r w:rsidRPr="003F7E82">
              <w:rPr>
                <w:rFonts w:ascii="Calibri" w:eastAsia="Times New Roman" w:hAnsi="Calibri" w:cs="Calibri"/>
                <w:b/>
                <w:bCs/>
                <w:sz w:val="20"/>
                <w:szCs w:val="20"/>
              </w:rPr>
              <w:t>Water Level</w:t>
            </w:r>
            <w:r>
              <w:rPr>
                <w:rFonts w:ascii="Calibri" w:eastAsia="Times New Roman" w:hAnsi="Calibri" w:cs="Calibri"/>
                <w:b/>
                <w:bCs/>
                <w:sz w:val="20"/>
                <w:szCs w:val="20"/>
              </w:rPr>
              <w:t xml:space="preserve"> Comments</w:t>
            </w:r>
          </w:p>
        </w:tc>
        <w:tc>
          <w:tcPr>
            <w:tcW w:w="4551" w:type="dxa"/>
            <w:tcBorders>
              <w:top w:val="nil"/>
              <w:left w:val="nil"/>
              <w:bottom w:val="single" w:sz="8" w:space="0" w:color="auto"/>
              <w:right w:val="single" w:sz="8" w:space="0" w:color="auto"/>
            </w:tcBorders>
            <w:shd w:val="clear" w:color="auto" w:fill="auto"/>
            <w:vAlign w:val="center"/>
            <w:hideMark/>
          </w:tcPr>
          <w:p w14:paraId="412474DF"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General description or other notes associated with groundwater level measurement.</w:t>
            </w:r>
          </w:p>
        </w:tc>
        <w:tc>
          <w:tcPr>
            <w:tcW w:w="1710" w:type="dxa"/>
            <w:tcBorders>
              <w:top w:val="nil"/>
              <w:left w:val="nil"/>
              <w:bottom w:val="single" w:sz="8" w:space="0" w:color="auto"/>
              <w:right w:val="single" w:sz="4" w:space="0" w:color="auto"/>
            </w:tcBorders>
            <w:shd w:val="clear" w:color="auto" w:fill="auto"/>
          </w:tcPr>
          <w:p w14:paraId="7AC0934F" w14:textId="3F9964BA"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EA46674" w14:textId="525750B8"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73FB490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0A2C958A"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6B71917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7EE592BC" w14:textId="7D73532B"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657626FD" w14:textId="77777777" w:rsidTr="487FB906">
        <w:trPr>
          <w:gridAfter w:val="1"/>
          <w:wAfter w:w="222" w:type="dxa"/>
          <w:trHeight w:val="463"/>
        </w:trPr>
        <w:tc>
          <w:tcPr>
            <w:tcW w:w="22940" w:type="dxa"/>
            <w:gridSpan w:val="8"/>
            <w:vMerge w:val="restart"/>
            <w:tcBorders>
              <w:top w:val="single" w:sz="8" w:space="0" w:color="auto"/>
              <w:left w:val="single" w:sz="4" w:space="0" w:color="auto"/>
              <w:bottom w:val="single" w:sz="4" w:space="0" w:color="auto"/>
              <w:right w:val="single" w:sz="4" w:space="0" w:color="auto"/>
            </w:tcBorders>
          </w:tcPr>
          <w:p w14:paraId="21CD3C9B" w14:textId="638800E9" w:rsidR="00725710"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vertAlign w:val="superscript"/>
              </w:rPr>
              <w:t>1</w:t>
            </w:r>
            <w:r>
              <w:rPr>
                <w:rFonts w:ascii="Calibri" w:eastAsia="Times New Roman" w:hAnsi="Calibri" w:cs="Calibri"/>
                <w:color w:val="000000"/>
                <w:sz w:val="20"/>
                <w:szCs w:val="20"/>
              </w:rPr>
              <w:t>Attributes designated as optional may be required depending on program specific reporting compliance. Fields designated as required are deemed to be the most important attributes for reporting. However, if required data is missing, the user may still upload the attributes that are available. Required fields that are not submitted will cause the data to be flagged for quality control purposes. Additional evaluation of the SAFER program’s level of requirements is still needed to highlight program reporting requirements.</w:t>
            </w:r>
          </w:p>
          <w:p w14:paraId="14260A85" w14:textId="04477265" w:rsidR="00725710"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vertAlign w:val="superscript"/>
              </w:rPr>
              <w:t>2</w:t>
            </w:r>
            <w:r>
              <w:rPr>
                <w:rFonts w:ascii="Calibri" w:eastAsia="Times New Roman" w:hAnsi="Calibri" w:cs="Calibri"/>
                <w:color w:val="000000"/>
                <w:sz w:val="20"/>
                <w:szCs w:val="20"/>
              </w:rPr>
              <w:t>The Recommended Reporting Accuracy does not preclude data outside of the recommended accuracy from being submitted. Data with Unknown or Other Accuracy may be flagged as potentially inaccurate data.</w:t>
            </w:r>
          </w:p>
          <w:p w14:paraId="3FF6D829" w14:textId="6902F2C1"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*Designated as a conditional reporting requirement for the specific program.</w:t>
            </w:r>
          </w:p>
          <w:p w14:paraId="0B8D6AC7" w14:textId="198165AB" w:rsidR="00725710"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b/>
                <w:bCs/>
                <w:color w:val="000000"/>
                <w:sz w:val="20"/>
                <w:szCs w:val="20"/>
              </w:rPr>
              <w:t>Acronyms</w:t>
            </w:r>
            <w:r>
              <w:rPr>
                <w:rFonts w:ascii="Calibri" w:eastAsia="Times New Roman" w:hAnsi="Calibri" w:cs="Calibri"/>
                <w:color w:val="000000"/>
                <w:sz w:val="20"/>
                <w:szCs w:val="20"/>
              </w:rPr>
              <w:t>:</w:t>
            </w:r>
          </w:p>
          <w:p w14:paraId="2BBDCAB1" w14:textId="2424C19B" w:rsidR="00725710"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 = not applicable</w:t>
            </w:r>
            <w:r w:rsidRPr="003F7E82">
              <w:rPr>
                <w:rFonts w:ascii="Calibri" w:eastAsia="Times New Roman" w:hAnsi="Calibri" w:cs="Calibri"/>
                <w:color w:val="000000"/>
                <w:sz w:val="20"/>
                <w:szCs w:val="20"/>
              </w:rPr>
              <w:br/>
              <w:t>PST = Pacific Standard Time</w:t>
            </w:r>
            <w:r w:rsidRPr="003F7E82">
              <w:rPr>
                <w:rFonts w:ascii="Calibri" w:eastAsia="Times New Roman" w:hAnsi="Calibri" w:cs="Calibri"/>
                <w:color w:val="000000"/>
                <w:sz w:val="20"/>
                <w:szCs w:val="20"/>
              </w:rPr>
              <w:br/>
              <w:t>RP = reference point</w:t>
            </w:r>
          </w:p>
          <w:p w14:paraId="4E5E1B37"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RPE = reference point elevation</w:t>
            </w:r>
            <w:r w:rsidRPr="003F7E82">
              <w:rPr>
                <w:rFonts w:ascii="Calibri" w:eastAsia="Times New Roman" w:hAnsi="Calibri" w:cs="Calibri"/>
                <w:color w:val="000000"/>
                <w:sz w:val="20"/>
                <w:szCs w:val="20"/>
              </w:rPr>
              <w:br/>
              <w:t>RRP = reading at reference point</w:t>
            </w:r>
            <w:r w:rsidRPr="003F7E82">
              <w:rPr>
                <w:rFonts w:ascii="Calibri" w:eastAsia="Times New Roman" w:hAnsi="Calibri" w:cs="Calibri"/>
                <w:color w:val="000000"/>
                <w:sz w:val="20"/>
                <w:szCs w:val="20"/>
              </w:rPr>
              <w:br/>
              <w:t>RWS = reading at water surface</w:t>
            </w:r>
            <w:r w:rsidRPr="003F7E82">
              <w:rPr>
                <w:rFonts w:ascii="Calibri" w:eastAsia="Times New Roman" w:hAnsi="Calibri" w:cs="Calibri"/>
                <w:color w:val="000000"/>
                <w:sz w:val="20"/>
                <w:szCs w:val="20"/>
              </w:rPr>
              <w:br/>
              <w:t>WSE = water surface elevation</w:t>
            </w:r>
            <w:r w:rsidRPr="003F7E82">
              <w:rPr>
                <w:rFonts w:ascii="Calibri" w:eastAsia="Times New Roman" w:hAnsi="Calibri" w:cs="Calibri"/>
                <w:color w:val="000000"/>
                <w:sz w:val="20"/>
                <w:szCs w:val="20"/>
              </w:rPr>
              <w:br/>
              <w:t>NAVD88 = North American Vertical Datum of 1988</w:t>
            </w:r>
          </w:p>
          <w:p w14:paraId="5BCFF7E8" w14:textId="50CAA253"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WGS84 = World Geodetic System </w:t>
            </w:r>
          </w:p>
          <w:p w14:paraId="546670B9" w14:textId="19C2780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NAD83 = </w:t>
            </w:r>
            <w:r w:rsidRPr="003F7E82">
              <w:rPr>
                <w:rFonts w:ascii="Calibri" w:eastAsia="Times New Roman" w:hAnsi="Calibri" w:cs="Calibri"/>
                <w:color w:val="000000"/>
                <w:sz w:val="20"/>
                <w:szCs w:val="20"/>
              </w:rPr>
              <w:t>North American Datum of 19</w:t>
            </w:r>
            <w:r>
              <w:rPr>
                <w:rFonts w:ascii="Calibri" w:eastAsia="Times New Roman" w:hAnsi="Calibri" w:cs="Calibri"/>
                <w:color w:val="000000"/>
                <w:sz w:val="20"/>
                <w:szCs w:val="20"/>
              </w:rPr>
              <w:t>83</w:t>
            </w:r>
          </w:p>
          <w:p w14:paraId="2108B0DF" w14:textId="5CAE77D3" w:rsidR="00725710" w:rsidRPr="003F7E82" w:rsidRDefault="00725710" w:rsidP="00725710">
            <w:pPr>
              <w:spacing w:after="0" w:line="240" w:lineRule="auto"/>
              <w:rPr>
                <w:rFonts w:ascii="Calibri" w:eastAsia="Times New Roman" w:hAnsi="Calibri" w:cs="Calibri"/>
                <w:color w:val="000000"/>
                <w:sz w:val="20"/>
                <w:szCs w:val="20"/>
              </w:rPr>
            </w:pPr>
            <w:r w:rsidRPr="00B7351A">
              <w:rPr>
                <w:rFonts w:ascii="Calibri" w:eastAsia="Times New Roman" w:hAnsi="Calibri" w:cs="Calibri"/>
                <w:color w:val="000000"/>
                <w:sz w:val="20"/>
                <w:szCs w:val="20"/>
              </w:rPr>
              <w:t>NGVD29</w:t>
            </w:r>
            <w:r>
              <w:rPr>
                <w:rFonts w:ascii="Calibri" w:eastAsia="Times New Roman" w:hAnsi="Calibri" w:cs="Calibri"/>
                <w:color w:val="000000"/>
                <w:sz w:val="20"/>
                <w:szCs w:val="20"/>
              </w:rPr>
              <w:t xml:space="preserve"> = </w:t>
            </w:r>
            <w:r w:rsidRPr="003F7E82">
              <w:rPr>
                <w:rFonts w:ascii="Calibri" w:eastAsia="Times New Roman" w:hAnsi="Calibri" w:cs="Calibri"/>
                <w:color w:val="000000"/>
                <w:sz w:val="20"/>
                <w:szCs w:val="20"/>
              </w:rPr>
              <w:t xml:space="preserve">North </w:t>
            </w:r>
            <w:r>
              <w:rPr>
                <w:rFonts w:ascii="Calibri" w:eastAsia="Times New Roman" w:hAnsi="Calibri" w:cs="Calibri"/>
                <w:color w:val="000000"/>
                <w:sz w:val="20"/>
                <w:szCs w:val="20"/>
              </w:rPr>
              <w:t>Geodetic</w:t>
            </w:r>
            <w:r w:rsidRPr="003F7E82">
              <w:rPr>
                <w:rFonts w:ascii="Calibri" w:eastAsia="Times New Roman" w:hAnsi="Calibri" w:cs="Calibri"/>
                <w:color w:val="000000"/>
                <w:sz w:val="20"/>
                <w:szCs w:val="20"/>
              </w:rPr>
              <w:t xml:space="preserve"> Vertical Datum of 19</w:t>
            </w:r>
            <w:r>
              <w:rPr>
                <w:rFonts w:ascii="Calibri" w:eastAsia="Times New Roman" w:hAnsi="Calibri" w:cs="Calibri"/>
                <w:color w:val="000000"/>
                <w:sz w:val="20"/>
                <w:szCs w:val="20"/>
              </w:rPr>
              <w:t>29</w:t>
            </w:r>
          </w:p>
        </w:tc>
      </w:tr>
      <w:tr w:rsidR="00725710" w:rsidRPr="003F7E82" w14:paraId="104E9E5A" w14:textId="77777777" w:rsidTr="487FB906">
        <w:trPr>
          <w:trHeight w:val="300"/>
        </w:trPr>
        <w:tc>
          <w:tcPr>
            <w:tcW w:w="22940" w:type="dxa"/>
            <w:gridSpan w:val="8"/>
            <w:vMerge/>
          </w:tcPr>
          <w:p w14:paraId="00C298CC" w14:textId="799C0040"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446C7844" w14:textId="77777777" w:rsidR="00725710" w:rsidRPr="003F7E82" w:rsidRDefault="00725710" w:rsidP="00725710">
            <w:pPr>
              <w:spacing w:after="0" w:line="240" w:lineRule="auto"/>
              <w:rPr>
                <w:rFonts w:ascii="Calibri" w:eastAsia="Times New Roman" w:hAnsi="Calibri" w:cs="Calibri"/>
                <w:color w:val="000000"/>
                <w:sz w:val="20"/>
                <w:szCs w:val="20"/>
              </w:rPr>
            </w:pPr>
          </w:p>
        </w:tc>
      </w:tr>
      <w:tr w:rsidR="00725710" w:rsidRPr="003F7E82" w14:paraId="42A7BE3B" w14:textId="77777777" w:rsidTr="487FB906">
        <w:trPr>
          <w:trHeight w:val="300"/>
        </w:trPr>
        <w:tc>
          <w:tcPr>
            <w:tcW w:w="22940" w:type="dxa"/>
            <w:gridSpan w:val="8"/>
            <w:vMerge/>
          </w:tcPr>
          <w:p w14:paraId="331D92E0" w14:textId="73B4D4D5"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10986D5A"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365CCBDB" w14:textId="77777777" w:rsidTr="487FB906">
        <w:trPr>
          <w:trHeight w:val="300"/>
        </w:trPr>
        <w:tc>
          <w:tcPr>
            <w:tcW w:w="22940" w:type="dxa"/>
            <w:gridSpan w:val="8"/>
            <w:vMerge/>
          </w:tcPr>
          <w:p w14:paraId="3839C18A" w14:textId="2B7BB160"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1AC29863"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63AFD6FD" w14:textId="77777777" w:rsidTr="487FB906">
        <w:trPr>
          <w:trHeight w:val="300"/>
        </w:trPr>
        <w:tc>
          <w:tcPr>
            <w:tcW w:w="22940" w:type="dxa"/>
            <w:gridSpan w:val="8"/>
            <w:vMerge/>
          </w:tcPr>
          <w:p w14:paraId="21056BC0" w14:textId="0369C709"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68035A66"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380711D3" w14:textId="77777777" w:rsidTr="487FB906">
        <w:trPr>
          <w:trHeight w:val="300"/>
        </w:trPr>
        <w:tc>
          <w:tcPr>
            <w:tcW w:w="22940" w:type="dxa"/>
            <w:gridSpan w:val="8"/>
            <w:vMerge/>
          </w:tcPr>
          <w:p w14:paraId="6BD7A33D" w14:textId="453A7E17"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4A9E5A9D"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55833723" w14:textId="77777777" w:rsidTr="487FB906">
        <w:trPr>
          <w:trHeight w:val="300"/>
        </w:trPr>
        <w:tc>
          <w:tcPr>
            <w:tcW w:w="22940" w:type="dxa"/>
            <w:gridSpan w:val="8"/>
            <w:vMerge/>
          </w:tcPr>
          <w:p w14:paraId="0243AEDD" w14:textId="6974003A"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7997F447"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23CEC449" w14:textId="77777777" w:rsidTr="487FB906">
        <w:trPr>
          <w:trHeight w:val="315"/>
        </w:trPr>
        <w:tc>
          <w:tcPr>
            <w:tcW w:w="22940" w:type="dxa"/>
            <w:gridSpan w:val="8"/>
            <w:vMerge/>
          </w:tcPr>
          <w:p w14:paraId="25E7277D" w14:textId="18B4AEBA"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2FE29DDC"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bl>
    <w:p w14:paraId="0F47B1F1" w14:textId="77777777" w:rsidR="004A0414" w:rsidRDefault="004A0414"/>
    <w:sectPr w:rsidR="004A0414" w:rsidSect="003F7E82">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D3D"/>
    <w:multiLevelType w:val="multilevel"/>
    <w:tmpl w:val="292A741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CB1397"/>
    <w:multiLevelType w:val="hybridMultilevel"/>
    <w:tmpl w:val="EC5C0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930599"/>
    <w:multiLevelType w:val="hybridMultilevel"/>
    <w:tmpl w:val="4B2EB92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F9E6CB0"/>
    <w:multiLevelType w:val="hybridMultilevel"/>
    <w:tmpl w:val="E5161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E022B"/>
    <w:multiLevelType w:val="hybridMultilevel"/>
    <w:tmpl w:val="D52ED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86D50"/>
    <w:multiLevelType w:val="hybridMultilevel"/>
    <w:tmpl w:val="63ECD0A8"/>
    <w:lvl w:ilvl="0" w:tplc="04090001">
      <w:start w:val="1"/>
      <w:numFmt w:val="bullet"/>
      <w:lvlText w:val=""/>
      <w:lvlJc w:val="left"/>
      <w:pPr>
        <w:ind w:left="360" w:hanging="360"/>
      </w:pPr>
      <w:rPr>
        <w:rFonts w:ascii="Symbol" w:hAnsi="Symbol" w:hint="default"/>
      </w:rPr>
    </w:lvl>
    <w:lvl w:ilvl="1" w:tplc="41E440BE">
      <w:numFmt w:val="bullet"/>
      <w:lvlText w:val="–"/>
      <w:lvlJc w:val="left"/>
      <w:pPr>
        <w:ind w:left="1080" w:hanging="360"/>
      </w:pPr>
      <w:rPr>
        <w:rFonts w:ascii="Jacobs Chronos" w:eastAsia="Times New Roman" w:hAnsi="Jacobs Chrono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A26CAF"/>
    <w:multiLevelType w:val="hybridMultilevel"/>
    <w:tmpl w:val="5966F9B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4F5574C"/>
    <w:multiLevelType w:val="hybridMultilevel"/>
    <w:tmpl w:val="6F8A5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F7B5F93"/>
    <w:multiLevelType w:val="hybridMultilevel"/>
    <w:tmpl w:val="96388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7775054">
    <w:abstractNumId w:val="3"/>
  </w:num>
  <w:num w:numId="2" w16cid:durableId="1272933011">
    <w:abstractNumId w:val="0"/>
  </w:num>
  <w:num w:numId="3" w16cid:durableId="1667515870">
    <w:abstractNumId w:val="1"/>
  </w:num>
  <w:num w:numId="4" w16cid:durableId="1212158487">
    <w:abstractNumId w:val="6"/>
  </w:num>
  <w:num w:numId="5" w16cid:durableId="1990670603">
    <w:abstractNumId w:val="2"/>
  </w:num>
  <w:num w:numId="6" w16cid:durableId="1962490108">
    <w:abstractNumId w:val="7"/>
  </w:num>
  <w:num w:numId="7" w16cid:durableId="769088269">
    <w:abstractNumId w:val="5"/>
  </w:num>
  <w:num w:numId="8" w16cid:durableId="1840466781">
    <w:abstractNumId w:val="8"/>
  </w:num>
  <w:num w:numId="9" w16cid:durableId="9067202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ssa Stine">
    <w15:presenceInfo w15:providerId="AD" w15:userId="S::mstine@woodardcurran.com::71d18026-eb77-4ee0-9177-e6dafb993d25"/>
  </w15:person>
  <w15:person w15:author="Cooledge, Craig">
    <w15:presenceInfo w15:providerId="AD" w15:userId="S::CRAIG.COOLEDGE@jacobs.com::0afe80da-75ce-403b-acb8-cde1cf417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82"/>
    <w:rsid w:val="000129E7"/>
    <w:rsid w:val="00032AC0"/>
    <w:rsid w:val="000407E1"/>
    <w:rsid w:val="00040A9C"/>
    <w:rsid w:val="00041986"/>
    <w:rsid w:val="00057E8D"/>
    <w:rsid w:val="00072DA1"/>
    <w:rsid w:val="00075A7C"/>
    <w:rsid w:val="000771B2"/>
    <w:rsid w:val="00082628"/>
    <w:rsid w:val="00091141"/>
    <w:rsid w:val="000935CC"/>
    <w:rsid w:val="000C4C66"/>
    <w:rsid w:val="000C4FE1"/>
    <w:rsid w:val="000E64C9"/>
    <w:rsid w:val="000E68ED"/>
    <w:rsid w:val="000F2CC9"/>
    <w:rsid w:val="0010044E"/>
    <w:rsid w:val="0010424A"/>
    <w:rsid w:val="00107FDE"/>
    <w:rsid w:val="001225DC"/>
    <w:rsid w:val="00122B33"/>
    <w:rsid w:val="00166B1B"/>
    <w:rsid w:val="0019325D"/>
    <w:rsid w:val="001C60B7"/>
    <w:rsid w:val="001F190E"/>
    <w:rsid w:val="00214868"/>
    <w:rsid w:val="002168BE"/>
    <w:rsid w:val="00216FA3"/>
    <w:rsid w:val="00222221"/>
    <w:rsid w:val="00222EE0"/>
    <w:rsid w:val="00230819"/>
    <w:rsid w:val="00241C60"/>
    <w:rsid w:val="002567E9"/>
    <w:rsid w:val="00264A9F"/>
    <w:rsid w:val="00265801"/>
    <w:rsid w:val="00267887"/>
    <w:rsid w:val="00284590"/>
    <w:rsid w:val="002863C3"/>
    <w:rsid w:val="002A0B86"/>
    <w:rsid w:val="002C2D3B"/>
    <w:rsid w:val="002D41F0"/>
    <w:rsid w:val="002D4C0D"/>
    <w:rsid w:val="002E3A47"/>
    <w:rsid w:val="003002C9"/>
    <w:rsid w:val="003118FD"/>
    <w:rsid w:val="003226B9"/>
    <w:rsid w:val="00335566"/>
    <w:rsid w:val="0034736B"/>
    <w:rsid w:val="00353AD0"/>
    <w:rsid w:val="00362A6D"/>
    <w:rsid w:val="003703BC"/>
    <w:rsid w:val="00373C08"/>
    <w:rsid w:val="003759EB"/>
    <w:rsid w:val="00385964"/>
    <w:rsid w:val="00387B90"/>
    <w:rsid w:val="00390B77"/>
    <w:rsid w:val="0039463B"/>
    <w:rsid w:val="003C7E80"/>
    <w:rsid w:val="003D3CB7"/>
    <w:rsid w:val="003D730E"/>
    <w:rsid w:val="003E75C3"/>
    <w:rsid w:val="003F7E82"/>
    <w:rsid w:val="004206B0"/>
    <w:rsid w:val="00427BDD"/>
    <w:rsid w:val="00450D42"/>
    <w:rsid w:val="00451AD6"/>
    <w:rsid w:val="004528F4"/>
    <w:rsid w:val="0046225F"/>
    <w:rsid w:val="0046516B"/>
    <w:rsid w:val="00477F9B"/>
    <w:rsid w:val="00481282"/>
    <w:rsid w:val="004A0414"/>
    <w:rsid w:val="004A3D38"/>
    <w:rsid w:val="004B564A"/>
    <w:rsid w:val="004C6309"/>
    <w:rsid w:val="004C72B4"/>
    <w:rsid w:val="004D0AC4"/>
    <w:rsid w:val="004D1400"/>
    <w:rsid w:val="004D477C"/>
    <w:rsid w:val="00502FAA"/>
    <w:rsid w:val="00511978"/>
    <w:rsid w:val="00525C51"/>
    <w:rsid w:val="00547A4A"/>
    <w:rsid w:val="00554455"/>
    <w:rsid w:val="0056466A"/>
    <w:rsid w:val="005721D2"/>
    <w:rsid w:val="0057307D"/>
    <w:rsid w:val="00575C93"/>
    <w:rsid w:val="00577D96"/>
    <w:rsid w:val="005834AB"/>
    <w:rsid w:val="00591DAC"/>
    <w:rsid w:val="005923E6"/>
    <w:rsid w:val="005A28C4"/>
    <w:rsid w:val="005A3B04"/>
    <w:rsid w:val="005B3BB2"/>
    <w:rsid w:val="005B4265"/>
    <w:rsid w:val="005B7A54"/>
    <w:rsid w:val="005C491E"/>
    <w:rsid w:val="005D0777"/>
    <w:rsid w:val="005E68CA"/>
    <w:rsid w:val="005F2A3E"/>
    <w:rsid w:val="005F664E"/>
    <w:rsid w:val="0064219D"/>
    <w:rsid w:val="00646FC5"/>
    <w:rsid w:val="00671967"/>
    <w:rsid w:val="006A56F3"/>
    <w:rsid w:val="006A7597"/>
    <w:rsid w:val="006C058A"/>
    <w:rsid w:val="006C5297"/>
    <w:rsid w:val="006D7A22"/>
    <w:rsid w:val="006F39DA"/>
    <w:rsid w:val="0070627D"/>
    <w:rsid w:val="0070775E"/>
    <w:rsid w:val="00713FB2"/>
    <w:rsid w:val="00725710"/>
    <w:rsid w:val="007539CA"/>
    <w:rsid w:val="00772949"/>
    <w:rsid w:val="007A2285"/>
    <w:rsid w:val="007B1593"/>
    <w:rsid w:val="007C04AD"/>
    <w:rsid w:val="007C4CEB"/>
    <w:rsid w:val="007E2C8E"/>
    <w:rsid w:val="007E2D18"/>
    <w:rsid w:val="007E44CB"/>
    <w:rsid w:val="007F4A2E"/>
    <w:rsid w:val="00814865"/>
    <w:rsid w:val="00823CCE"/>
    <w:rsid w:val="00835967"/>
    <w:rsid w:val="00841930"/>
    <w:rsid w:val="00887901"/>
    <w:rsid w:val="00892B56"/>
    <w:rsid w:val="008B0F49"/>
    <w:rsid w:val="008C73A2"/>
    <w:rsid w:val="008F5173"/>
    <w:rsid w:val="00902837"/>
    <w:rsid w:val="00917A73"/>
    <w:rsid w:val="009541DB"/>
    <w:rsid w:val="00960582"/>
    <w:rsid w:val="0096487A"/>
    <w:rsid w:val="00972028"/>
    <w:rsid w:val="009778B1"/>
    <w:rsid w:val="0098148A"/>
    <w:rsid w:val="00991259"/>
    <w:rsid w:val="009A462D"/>
    <w:rsid w:val="009A689D"/>
    <w:rsid w:val="009A69E3"/>
    <w:rsid w:val="009B384A"/>
    <w:rsid w:val="009C5DB8"/>
    <w:rsid w:val="009E0533"/>
    <w:rsid w:val="009E230D"/>
    <w:rsid w:val="009E3CEF"/>
    <w:rsid w:val="009E6CBE"/>
    <w:rsid w:val="009F22C6"/>
    <w:rsid w:val="00A02133"/>
    <w:rsid w:val="00A11602"/>
    <w:rsid w:val="00A3616E"/>
    <w:rsid w:val="00A61E5D"/>
    <w:rsid w:val="00A62258"/>
    <w:rsid w:val="00A776E3"/>
    <w:rsid w:val="00AA2357"/>
    <w:rsid w:val="00AB7F17"/>
    <w:rsid w:val="00AC5922"/>
    <w:rsid w:val="00AD5950"/>
    <w:rsid w:val="00AF2DFE"/>
    <w:rsid w:val="00B06165"/>
    <w:rsid w:val="00B14C7C"/>
    <w:rsid w:val="00B177F6"/>
    <w:rsid w:val="00B26E31"/>
    <w:rsid w:val="00B37A97"/>
    <w:rsid w:val="00B55093"/>
    <w:rsid w:val="00B65C02"/>
    <w:rsid w:val="00B7351A"/>
    <w:rsid w:val="00B920B5"/>
    <w:rsid w:val="00BA5979"/>
    <w:rsid w:val="00BB7353"/>
    <w:rsid w:val="00BC1B66"/>
    <w:rsid w:val="00BD4996"/>
    <w:rsid w:val="00BF1A77"/>
    <w:rsid w:val="00C0102F"/>
    <w:rsid w:val="00C01D92"/>
    <w:rsid w:val="00C03D56"/>
    <w:rsid w:val="00C155BC"/>
    <w:rsid w:val="00C450A4"/>
    <w:rsid w:val="00C47B40"/>
    <w:rsid w:val="00C50647"/>
    <w:rsid w:val="00C6213F"/>
    <w:rsid w:val="00C6313F"/>
    <w:rsid w:val="00C70F47"/>
    <w:rsid w:val="00C82495"/>
    <w:rsid w:val="00C877C9"/>
    <w:rsid w:val="00CA4318"/>
    <w:rsid w:val="00CB5176"/>
    <w:rsid w:val="00CB648C"/>
    <w:rsid w:val="00CC13BC"/>
    <w:rsid w:val="00CC443C"/>
    <w:rsid w:val="00D05A8D"/>
    <w:rsid w:val="00D30262"/>
    <w:rsid w:val="00D35F0F"/>
    <w:rsid w:val="00D427E1"/>
    <w:rsid w:val="00D457C0"/>
    <w:rsid w:val="00D54C34"/>
    <w:rsid w:val="00D57504"/>
    <w:rsid w:val="00D74607"/>
    <w:rsid w:val="00D762F0"/>
    <w:rsid w:val="00D87E34"/>
    <w:rsid w:val="00D9279F"/>
    <w:rsid w:val="00DB03F3"/>
    <w:rsid w:val="00DC244C"/>
    <w:rsid w:val="00DC6A3B"/>
    <w:rsid w:val="00DD6836"/>
    <w:rsid w:val="00DF1620"/>
    <w:rsid w:val="00DF7316"/>
    <w:rsid w:val="00E15F02"/>
    <w:rsid w:val="00E1601D"/>
    <w:rsid w:val="00E355B5"/>
    <w:rsid w:val="00E50CC1"/>
    <w:rsid w:val="00EC1430"/>
    <w:rsid w:val="00ED1230"/>
    <w:rsid w:val="00EF5F80"/>
    <w:rsid w:val="00F36170"/>
    <w:rsid w:val="00F435D3"/>
    <w:rsid w:val="00F73703"/>
    <w:rsid w:val="00F97966"/>
    <w:rsid w:val="00FA2633"/>
    <w:rsid w:val="00FA50C7"/>
    <w:rsid w:val="00FC5BA8"/>
    <w:rsid w:val="00FD339E"/>
    <w:rsid w:val="00FF264F"/>
    <w:rsid w:val="30A29BC3"/>
    <w:rsid w:val="487FB906"/>
    <w:rsid w:val="5A4B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522F"/>
  <w15:chartTrackingRefBased/>
  <w15:docId w15:val="{B0ABBFA4-1D82-440C-B4FB-8167F091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2DFE"/>
    <w:rPr>
      <w:sz w:val="16"/>
      <w:szCs w:val="16"/>
    </w:rPr>
  </w:style>
  <w:style w:type="paragraph" w:styleId="CommentText">
    <w:name w:val="annotation text"/>
    <w:basedOn w:val="Normal"/>
    <w:link w:val="CommentTextChar"/>
    <w:uiPriority w:val="99"/>
    <w:unhideWhenUsed/>
    <w:rsid w:val="00AF2DFE"/>
    <w:pPr>
      <w:spacing w:line="240" w:lineRule="auto"/>
    </w:pPr>
    <w:rPr>
      <w:sz w:val="20"/>
      <w:szCs w:val="20"/>
    </w:rPr>
  </w:style>
  <w:style w:type="character" w:customStyle="1" w:styleId="CommentTextChar">
    <w:name w:val="Comment Text Char"/>
    <w:basedOn w:val="DefaultParagraphFont"/>
    <w:link w:val="CommentText"/>
    <w:uiPriority w:val="99"/>
    <w:rsid w:val="00AF2DFE"/>
    <w:rPr>
      <w:sz w:val="20"/>
      <w:szCs w:val="20"/>
    </w:rPr>
  </w:style>
  <w:style w:type="paragraph" w:styleId="CommentSubject">
    <w:name w:val="annotation subject"/>
    <w:basedOn w:val="CommentText"/>
    <w:next w:val="CommentText"/>
    <w:link w:val="CommentSubjectChar"/>
    <w:uiPriority w:val="99"/>
    <w:semiHidden/>
    <w:unhideWhenUsed/>
    <w:rsid w:val="00AF2DFE"/>
    <w:rPr>
      <w:b/>
      <w:bCs/>
    </w:rPr>
  </w:style>
  <w:style w:type="character" w:customStyle="1" w:styleId="CommentSubjectChar">
    <w:name w:val="Comment Subject Char"/>
    <w:basedOn w:val="CommentTextChar"/>
    <w:link w:val="CommentSubject"/>
    <w:uiPriority w:val="99"/>
    <w:semiHidden/>
    <w:rsid w:val="00AF2DFE"/>
    <w:rPr>
      <w:b/>
      <w:bCs/>
      <w:sz w:val="20"/>
      <w:szCs w:val="20"/>
    </w:rPr>
  </w:style>
  <w:style w:type="paragraph" w:styleId="Revision">
    <w:name w:val="Revision"/>
    <w:hidden/>
    <w:uiPriority w:val="99"/>
    <w:semiHidden/>
    <w:rsid w:val="00AF2DFE"/>
    <w:pPr>
      <w:spacing w:after="0" w:line="240" w:lineRule="auto"/>
    </w:pPr>
  </w:style>
  <w:style w:type="character" w:styleId="Hyperlink">
    <w:name w:val="Hyperlink"/>
    <w:basedOn w:val="DefaultParagraphFont"/>
    <w:uiPriority w:val="99"/>
    <w:unhideWhenUsed/>
    <w:rsid w:val="004A3D38"/>
    <w:rPr>
      <w:color w:val="2314DC" w:themeColor="hyperlink"/>
      <w:u w:val="single"/>
    </w:rPr>
  </w:style>
  <w:style w:type="character" w:styleId="UnresolvedMention">
    <w:name w:val="Unresolved Mention"/>
    <w:basedOn w:val="DefaultParagraphFont"/>
    <w:uiPriority w:val="99"/>
    <w:semiHidden/>
    <w:unhideWhenUsed/>
    <w:rsid w:val="004A3D38"/>
    <w:rPr>
      <w:color w:val="605E5C"/>
      <w:shd w:val="clear" w:color="auto" w:fill="E1DFDD"/>
    </w:rPr>
  </w:style>
  <w:style w:type="paragraph" w:styleId="ListParagraph">
    <w:name w:val="List Paragraph"/>
    <w:basedOn w:val="Normal"/>
    <w:uiPriority w:val="34"/>
    <w:qFormat/>
    <w:rsid w:val="00335566"/>
    <w:pPr>
      <w:ind w:left="720"/>
      <w:contextualSpacing/>
    </w:pPr>
  </w:style>
  <w:style w:type="character" w:customStyle="1" w:styleId="normaltextrun">
    <w:name w:val="normaltextrun"/>
    <w:basedOn w:val="DefaultParagraphFont"/>
    <w:rsid w:val="007C4CEB"/>
  </w:style>
  <w:style w:type="character" w:customStyle="1" w:styleId="eop">
    <w:name w:val="eop"/>
    <w:basedOn w:val="DefaultParagraphFont"/>
    <w:rsid w:val="007C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76550">
      <w:bodyDiv w:val="1"/>
      <w:marLeft w:val="0"/>
      <w:marRight w:val="0"/>
      <w:marTop w:val="0"/>
      <w:marBottom w:val="0"/>
      <w:divBdr>
        <w:top w:val="none" w:sz="0" w:space="0" w:color="auto"/>
        <w:left w:val="none" w:sz="0" w:space="0" w:color="auto"/>
        <w:bottom w:val="none" w:sz="0" w:space="0" w:color="auto"/>
        <w:right w:val="none" w:sz="0" w:space="0" w:color="auto"/>
      </w:divBdr>
      <w:divsChild>
        <w:div w:id="247272780">
          <w:marLeft w:val="0"/>
          <w:marRight w:val="0"/>
          <w:marTop w:val="0"/>
          <w:marBottom w:val="0"/>
          <w:divBdr>
            <w:top w:val="none" w:sz="0" w:space="0" w:color="auto"/>
            <w:left w:val="none" w:sz="0" w:space="0" w:color="auto"/>
            <w:bottom w:val="none" w:sz="0" w:space="0" w:color="auto"/>
            <w:right w:val="none" w:sz="0" w:space="0" w:color="auto"/>
          </w:divBdr>
        </w:div>
      </w:divsChild>
    </w:div>
    <w:div w:id="17029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1bce4d657f2ebb25e75bb899cabceff0">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ca0fae5f63e7d4ba4b30888fe5c19090"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027B46-B0CE-404F-AEE7-E787ABC63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3E588-BC57-45CE-8441-B06EBF47FF0D}">
  <ds:schemaRefs>
    <ds:schemaRef ds:uri="http://schemas.microsoft.com/sharepoint/v3/contenttype/forms"/>
  </ds:schemaRefs>
</ds:datastoreItem>
</file>

<file path=customXml/itemProps3.xml><?xml version="1.0" encoding="utf-8"?>
<ds:datastoreItem xmlns:ds="http://schemas.openxmlformats.org/officeDocument/2006/customXml" ds:itemID="{8CCC814B-A8B9-47E5-A3CE-8B45ABFC7A7A}">
  <ds:schemaRefs>
    <ds:schemaRef ds:uri="http://schemas.microsoft.com/office/2006/metadata/properties"/>
    <ds:schemaRef ds:uri="http://schemas.microsoft.com/office/infopath/2007/PartnerControls"/>
    <ds:schemaRef ds:uri="f60d4be9-3557-4154-8f7f-0f7fc20459a7"/>
    <ds:schemaRef ds:uri="5f3253ea-56e9-41d1-9209-ab9ec5c8f07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Cooledge, Craig</cp:lastModifiedBy>
  <cp:revision>70</cp:revision>
  <dcterms:created xsi:type="dcterms:W3CDTF">2023-03-24T14:25:00Z</dcterms:created>
  <dcterms:modified xsi:type="dcterms:W3CDTF">2023-10-17T14:57:00Z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y fmtid="{D5CDD505-2E9C-101B-9397-08002B2CF9AE}" pid="4" name="MSIP_Label_459dbfb2-99d1-4800-bc52-5e645ca43df1_Enabled">
    <vt:lpwstr>true</vt:lpwstr>
  </property>
  <property fmtid="{D5CDD505-2E9C-101B-9397-08002B2CF9AE}" pid="5" name="MSIP_Label_459dbfb2-99d1-4800-bc52-5e645ca43df1_SetDate">
    <vt:lpwstr>2023-06-22T16:24:23Z</vt:lpwstr>
  </property>
  <property fmtid="{D5CDD505-2E9C-101B-9397-08002B2CF9AE}" pid="6" name="MSIP_Label_459dbfb2-99d1-4800-bc52-5e645ca43df1_Method">
    <vt:lpwstr>Standard</vt:lpwstr>
  </property>
  <property fmtid="{D5CDD505-2E9C-101B-9397-08002B2CF9AE}" pid="7" name="MSIP_Label_459dbfb2-99d1-4800-bc52-5e645ca43df1_Name">
    <vt:lpwstr>defa4170-0d19-0005-0004-bc88714345d2</vt:lpwstr>
  </property>
  <property fmtid="{D5CDD505-2E9C-101B-9397-08002B2CF9AE}" pid="8" name="MSIP_Label_459dbfb2-99d1-4800-bc52-5e645ca43df1_SiteId">
    <vt:lpwstr>65580b2b-5e0d-4e60-a239-afb35fd31cde</vt:lpwstr>
  </property>
  <property fmtid="{D5CDD505-2E9C-101B-9397-08002B2CF9AE}" pid="9" name="MSIP_Label_459dbfb2-99d1-4800-bc52-5e645ca43df1_ActionId">
    <vt:lpwstr>2b7c9c6f-5cef-43fd-9a28-80c63a9c4bff</vt:lpwstr>
  </property>
  <property fmtid="{D5CDD505-2E9C-101B-9397-08002B2CF9AE}" pid="10" name="MSIP_Label_459dbfb2-99d1-4800-bc52-5e645ca43df1_ContentBits">
    <vt:lpwstr>0</vt:lpwstr>
  </property>
</Properties>
</file>