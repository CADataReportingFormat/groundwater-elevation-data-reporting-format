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2996" w:type="dxa"/>
        <w:tblLook w:val="04A0" w:firstRow="1" w:lastRow="0" w:firstColumn="1" w:lastColumn="0" w:noHBand="0" w:noVBand="1"/>
      </w:tblPr>
      <w:tblGrid>
        <w:gridCol w:w="3761"/>
        <w:gridCol w:w="4059"/>
        <w:gridCol w:w="1980"/>
        <w:gridCol w:w="2610"/>
        <w:gridCol w:w="2610"/>
        <w:gridCol w:w="2342"/>
        <w:gridCol w:w="1568"/>
        <w:gridCol w:w="3830"/>
        <w:gridCol w:w="236"/>
      </w:tblGrid>
      <w:tr w:rsidR="00460499" w:rsidRPr="00655F1A" w14:paraId="1FE116A0" w14:textId="77777777" w:rsidTr="00460499">
        <w:trPr>
          <w:gridAfter w:val="1"/>
          <w:wAfter w:w="236" w:type="dxa"/>
          <w:trHeight w:val="645"/>
          <w:tblHeader/>
        </w:trPr>
        <w:tc>
          <w:tcPr>
            <w:tcW w:w="3761" w:type="dxa"/>
            <w:tcBorders>
              <w:top w:val="single" w:sz="8" w:space="0" w:color="auto"/>
              <w:left w:val="single" w:sz="8" w:space="0" w:color="auto"/>
              <w:bottom w:val="nil"/>
              <w:right w:val="single" w:sz="8" w:space="0" w:color="auto"/>
            </w:tcBorders>
            <w:shd w:val="clear" w:color="auto" w:fill="44546A"/>
            <w:vAlign w:val="center"/>
            <w:hideMark/>
          </w:tcPr>
          <w:p w14:paraId="7986D932"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Attribute</w:t>
            </w:r>
          </w:p>
        </w:tc>
        <w:tc>
          <w:tcPr>
            <w:tcW w:w="4059" w:type="dxa"/>
            <w:tcBorders>
              <w:top w:val="single" w:sz="8" w:space="0" w:color="auto"/>
              <w:left w:val="nil"/>
              <w:bottom w:val="nil"/>
              <w:right w:val="single" w:sz="8" w:space="0" w:color="auto"/>
            </w:tcBorders>
            <w:shd w:val="clear" w:color="auto" w:fill="44546A"/>
            <w:vAlign w:val="center"/>
            <w:hideMark/>
          </w:tcPr>
          <w:p w14:paraId="45474295"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Definition</w:t>
            </w:r>
          </w:p>
        </w:tc>
        <w:tc>
          <w:tcPr>
            <w:tcW w:w="1980" w:type="dxa"/>
            <w:tcBorders>
              <w:top w:val="single" w:sz="8" w:space="0" w:color="auto"/>
              <w:left w:val="nil"/>
              <w:bottom w:val="single" w:sz="8" w:space="0" w:color="auto"/>
              <w:right w:val="single" w:sz="4" w:space="0" w:color="auto"/>
            </w:tcBorders>
            <w:shd w:val="clear" w:color="auto" w:fill="44546A"/>
          </w:tcPr>
          <w:p w14:paraId="1832DF5F" w14:textId="7344B9BA"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Programs that Required Reporting</w:t>
            </w:r>
          </w:p>
        </w:tc>
        <w:tc>
          <w:tcPr>
            <w:tcW w:w="2610" w:type="dxa"/>
            <w:tcBorders>
              <w:top w:val="single" w:sz="8" w:space="0" w:color="auto"/>
              <w:left w:val="single" w:sz="4" w:space="0" w:color="auto"/>
              <w:bottom w:val="single" w:sz="8" w:space="0" w:color="auto"/>
              <w:right w:val="single" w:sz="8" w:space="0" w:color="auto"/>
            </w:tcBorders>
            <w:shd w:val="clear" w:color="auto" w:fill="44546A"/>
            <w:vAlign w:val="center"/>
            <w:hideMark/>
          </w:tcPr>
          <w:p w14:paraId="59D22BDD" w14:textId="050760AD"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Required/Optional</w:t>
            </w:r>
            <w:r w:rsidR="00A27A68" w:rsidRPr="00C74AB0">
              <w:rPr>
                <w:rFonts w:ascii="Calibri" w:eastAsia="Times New Roman" w:hAnsi="Calibri" w:cs="Calibri"/>
                <w:b/>
                <w:bCs/>
                <w:color w:val="FFFFFF"/>
                <w:sz w:val="24"/>
                <w:szCs w:val="24"/>
                <w:vertAlign w:val="superscript"/>
              </w:rPr>
              <w:t>1</w:t>
            </w:r>
          </w:p>
        </w:tc>
        <w:tc>
          <w:tcPr>
            <w:tcW w:w="2610" w:type="dxa"/>
            <w:tcBorders>
              <w:top w:val="single" w:sz="8" w:space="0" w:color="auto"/>
              <w:left w:val="nil"/>
              <w:bottom w:val="nil"/>
              <w:right w:val="single" w:sz="8" w:space="0" w:color="auto"/>
            </w:tcBorders>
            <w:shd w:val="clear" w:color="auto" w:fill="44546A"/>
            <w:vAlign w:val="center"/>
            <w:hideMark/>
          </w:tcPr>
          <w:p w14:paraId="6EE9A00A" w14:textId="04F86EBF"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Recommended Reporting Accuracy</w:t>
            </w:r>
            <w:r w:rsidR="00A27A68" w:rsidRPr="00C74AB0">
              <w:rPr>
                <w:rFonts w:ascii="Calibri" w:eastAsia="Times New Roman" w:hAnsi="Calibri" w:cs="Calibri"/>
                <w:b/>
                <w:bCs/>
                <w:color w:val="FFFFFF"/>
                <w:sz w:val="24"/>
                <w:szCs w:val="24"/>
                <w:vertAlign w:val="superscript"/>
              </w:rPr>
              <w:t>2</w:t>
            </w:r>
          </w:p>
        </w:tc>
        <w:tc>
          <w:tcPr>
            <w:tcW w:w="2342" w:type="dxa"/>
            <w:tcBorders>
              <w:top w:val="single" w:sz="8" w:space="0" w:color="auto"/>
              <w:left w:val="nil"/>
              <w:bottom w:val="nil"/>
              <w:right w:val="single" w:sz="8" w:space="0" w:color="auto"/>
            </w:tcBorders>
            <w:shd w:val="clear" w:color="auto" w:fill="44546A"/>
            <w:vAlign w:val="center"/>
            <w:hideMark/>
          </w:tcPr>
          <w:p w14:paraId="13AD88E9"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Unit/Format</w:t>
            </w:r>
          </w:p>
        </w:tc>
        <w:tc>
          <w:tcPr>
            <w:tcW w:w="1568" w:type="dxa"/>
            <w:tcBorders>
              <w:top w:val="nil"/>
              <w:left w:val="nil"/>
              <w:bottom w:val="nil"/>
              <w:right w:val="single" w:sz="8" w:space="0" w:color="auto"/>
            </w:tcBorders>
            <w:shd w:val="clear" w:color="auto" w:fill="44546A"/>
            <w:vAlign w:val="center"/>
            <w:hideMark/>
          </w:tcPr>
          <w:p w14:paraId="036A0E11"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Data Type</w:t>
            </w:r>
          </w:p>
        </w:tc>
        <w:tc>
          <w:tcPr>
            <w:tcW w:w="3830" w:type="dxa"/>
            <w:tcBorders>
              <w:top w:val="single" w:sz="8" w:space="0" w:color="auto"/>
              <w:left w:val="nil"/>
              <w:bottom w:val="single" w:sz="8" w:space="0" w:color="auto"/>
              <w:right w:val="single" w:sz="8" w:space="0" w:color="auto"/>
            </w:tcBorders>
            <w:shd w:val="clear" w:color="auto" w:fill="44546A"/>
            <w:vAlign w:val="center"/>
            <w:hideMark/>
          </w:tcPr>
          <w:p w14:paraId="16AA573A"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List of Options</w:t>
            </w:r>
          </w:p>
        </w:tc>
      </w:tr>
      <w:tr w:rsidR="00025311" w:rsidRPr="00655F1A" w14:paraId="4A29C8DB" w14:textId="77777777" w:rsidTr="00460499">
        <w:trPr>
          <w:gridAfter w:val="1"/>
          <w:wAfter w:w="236" w:type="dxa"/>
          <w:trHeight w:val="780"/>
        </w:trPr>
        <w:tc>
          <w:tcPr>
            <w:tcW w:w="37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2DC7B4" w14:textId="07E9C4DF"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 xml:space="preserve">Local </w:t>
            </w:r>
            <w:ins w:id="0" w:author="Cooledge, Craig" w:date="2023-05-30T08:39:00Z">
              <w:r w:rsidR="00DD69B4">
                <w:rPr>
                  <w:rFonts w:ascii="Calibri" w:eastAsia="Times New Roman" w:hAnsi="Calibri" w:cs="Calibri"/>
                  <w:b/>
                  <w:bCs/>
                  <w:color w:val="000000"/>
                  <w:sz w:val="20"/>
                  <w:szCs w:val="20"/>
                </w:rPr>
                <w:t xml:space="preserve">Well </w:t>
              </w:r>
            </w:ins>
            <w:r w:rsidRPr="00655F1A">
              <w:rPr>
                <w:rFonts w:ascii="Calibri" w:eastAsia="Times New Roman" w:hAnsi="Calibri" w:cs="Calibri"/>
                <w:b/>
                <w:bCs/>
                <w:color w:val="000000"/>
                <w:sz w:val="20"/>
                <w:szCs w:val="20"/>
              </w:rPr>
              <w:t>Name</w:t>
            </w:r>
            <w:del w:id="1" w:author="Cooledge, Craig" w:date="2023-05-30T08:39:00Z">
              <w:r w:rsidRPr="00655F1A" w:rsidDel="00DD69B4">
                <w:rPr>
                  <w:rFonts w:ascii="Calibri" w:eastAsia="Times New Roman" w:hAnsi="Calibri" w:cs="Calibri"/>
                  <w:b/>
                  <w:bCs/>
                  <w:color w:val="000000"/>
                  <w:sz w:val="20"/>
                  <w:szCs w:val="20"/>
                </w:rPr>
                <w:delText>/ID</w:delText>
              </w:r>
            </w:del>
          </w:p>
        </w:tc>
        <w:tc>
          <w:tcPr>
            <w:tcW w:w="4059" w:type="dxa"/>
            <w:tcBorders>
              <w:top w:val="single" w:sz="8" w:space="0" w:color="auto"/>
              <w:left w:val="nil"/>
              <w:bottom w:val="single" w:sz="8" w:space="0" w:color="auto"/>
              <w:right w:val="single" w:sz="8" w:space="0" w:color="auto"/>
            </w:tcBorders>
            <w:shd w:val="clear" w:color="auto" w:fill="auto"/>
            <w:vAlign w:val="center"/>
            <w:hideMark/>
          </w:tcPr>
          <w:p w14:paraId="0C52F420"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Name or number identifier given by the Monitoring Agency used to identify the well on a local basis.</w:t>
            </w:r>
          </w:p>
        </w:tc>
        <w:tc>
          <w:tcPr>
            <w:tcW w:w="1980" w:type="dxa"/>
            <w:tcBorders>
              <w:top w:val="nil"/>
              <w:left w:val="nil"/>
              <w:bottom w:val="single" w:sz="8" w:space="0" w:color="auto"/>
              <w:right w:val="single" w:sz="4" w:space="0" w:color="auto"/>
            </w:tcBorders>
          </w:tcPr>
          <w:p w14:paraId="6FB13025" w14:textId="77777777" w:rsidR="00CF4923" w:rsidRPr="00F3398A" w:rsidRDefault="00B350F4" w:rsidP="00F3398A">
            <w:pPr>
              <w:pStyle w:val="ListParagraph"/>
              <w:numPr>
                <w:ilvl w:val="0"/>
                <w:numId w:val="5"/>
              </w:numPr>
              <w:spacing w:after="0" w:line="240" w:lineRule="auto"/>
              <w:rPr>
                <w:ins w:id="2" w:author="Cooledge, Craig" w:date="2023-05-09T13:18:00Z"/>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4F963C93" w14:textId="77777777" w:rsidR="00EF6256" w:rsidRPr="00F3398A" w:rsidRDefault="00EF6256" w:rsidP="00F3398A">
            <w:pPr>
              <w:pStyle w:val="ListParagraph"/>
              <w:numPr>
                <w:ilvl w:val="0"/>
                <w:numId w:val="5"/>
              </w:numPr>
              <w:spacing w:after="0" w:line="240" w:lineRule="auto"/>
              <w:rPr>
                <w:ins w:id="3" w:author="Cooledge, Craig" w:date="2023-05-30T08:39:00Z"/>
                <w:rFonts w:ascii="Calibri" w:eastAsia="Times New Roman" w:hAnsi="Calibri" w:cs="Calibri"/>
                <w:color w:val="000000"/>
                <w:sz w:val="20"/>
                <w:szCs w:val="20"/>
              </w:rPr>
            </w:pPr>
            <w:ins w:id="4" w:author="Cooledge, Craig" w:date="2023-05-09T13:18:00Z">
              <w:r w:rsidRPr="00F3398A">
                <w:rPr>
                  <w:rFonts w:ascii="Calibri" w:eastAsia="Times New Roman" w:hAnsi="Calibri" w:cs="Calibri"/>
                  <w:color w:val="000000"/>
                  <w:sz w:val="20"/>
                  <w:szCs w:val="20"/>
                </w:rPr>
                <w:t>CASGEM</w:t>
              </w:r>
            </w:ins>
          </w:p>
          <w:p w14:paraId="647F54C5" w14:textId="5E0E6430" w:rsidR="00B21E40" w:rsidRPr="00F3398A" w:rsidRDefault="00B21E40" w:rsidP="00F3398A">
            <w:pPr>
              <w:pStyle w:val="ListParagraph"/>
              <w:numPr>
                <w:ilvl w:val="0"/>
                <w:numId w:val="5"/>
              </w:numPr>
              <w:spacing w:after="0" w:line="240" w:lineRule="auto"/>
              <w:rPr>
                <w:rFonts w:ascii="Calibri" w:eastAsia="Times New Roman" w:hAnsi="Calibri" w:cs="Calibri"/>
                <w:color w:val="000000"/>
                <w:sz w:val="20"/>
                <w:szCs w:val="20"/>
              </w:rPr>
            </w:pPr>
            <w:proofErr w:type="spellStart"/>
            <w:ins w:id="5" w:author="Cooledge, Craig" w:date="2023-05-30T08:39:00Z">
              <w:r w:rsidRPr="00F3398A">
                <w:rPr>
                  <w:rFonts w:ascii="Calibri" w:eastAsia="Times New Roman" w:hAnsi="Calibri" w:cs="Calibri"/>
                  <w:color w:val="000000"/>
                  <w:sz w:val="20"/>
                  <w:szCs w:val="20"/>
                </w:rPr>
                <w:t>GeoTracker</w:t>
              </w:r>
            </w:ins>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56C17C9" w14:textId="4A36FBC8" w:rsidR="00CF4923" w:rsidRPr="00655F1A" w:rsidRDefault="00A04B24" w:rsidP="00C22AE2">
            <w:pPr>
              <w:spacing w:after="0" w:line="240" w:lineRule="auto"/>
              <w:rPr>
                <w:rFonts w:ascii="Calibri" w:eastAsia="Times New Roman" w:hAnsi="Calibri" w:cs="Calibri"/>
                <w:color w:val="000000"/>
                <w:sz w:val="20"/>
                <w:szCs w:val="20"/>
              </w:rPr>
            </w:pPr>
            <w:del w:id="6" w:author="Cooledge, Craig" w:date="2023-05-15T06:12:00Z">
              <w:r w:rsidRPr="00655F1A" w:rsidDel="00DE38DA">
                <w:rPr>
                  <w:rFonts w:ascii="Calibri" w:eastAsia="Times New Roman" w:hAnsi="Calibri" w:cs="Calibri"/>
                  <w:color w:val="000000"/>
                  <w:sz w:val="20"/>
                  <w:szCs w:val="20"/>
                </w:rPr>
                <w:delText>At least one well identifier must be entered for each submittal</w:delText>
              </w:r>
            </w:del>
            <w:ins w:id="7" w:author="Cooledge, Craig" w:date="2023-05-15T06:12:00Z">
              <w:r w:rsidR="00DE38DA">
                <w:rPr>
                  <w:rFonts w:ascii="Calibri" w:eastAsia="Times New Roman" w:hAnsi="Calibri" w:cs="Calibri"/>
                  <w:color w:val="000000"/>
                  <w:sz w:val="20"/>
                  <w:szCs w:val="20"/>
                </w:rPr>
                <w:t>Optional</w:t>
              </w:r>
            </w:ins>
          </w:p>
        </w:tc>
        <w:tc>
          <w:tcPr>
            <w:tcW w:w="2610" w:type="dxa"/>
            <w:tcBorders>
              <w:top w:val="single" w:sz="8" w:space="0" w:color="auto"/>
              <w:left w:val="nil"/>
              <w:bottom w:val="single" w:sz="8" w:space="0" w:color="auto"/>
              <w:right w:val="single" w:sz="8" w:space="0" w:color="auto"/>
            </w:tcBorders>
            <w:shd w:val="clear" w:color="auto" w:fill="auto"/>
            <w:vAlign w:val="center"/>
            <w:hideMark/>
          </w:tcPr>
          <w:p w14:paraId="7ED961A4"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single" w:sz="8" w:space="0" w:color="auto"/>
              <w:left w:val="nil"/>
              <w:bottom w:val="single" w:sz="8" w:space="0" w:color="auto"/>
              <w:right w:val="single" w:sz="8" w:space="0" w:color="auto"/>
            </w:tcBorders>
            <w:shd w:val="clear" w:color="auto" w:fill="auto"/>
            <w:vAlign w:val="center"/>
            <w:hideMark/>
          </w:tcPr>
          <w:p w14:paraId="7483D8CB"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single" w:sz="8" w:space="0" w:color="auto"/>
              <w:left w:val="nil"/>
              <w:bottom w:val="single" w:sz="8" w:space="0" w:color="auto"/>
              <w:right w:val="single" w:sz="8" w:space="0" w:color="auto"/>
            </w:tcBorders>
            <w:shd w:val="clear" w:color="auto" w:fill="auto"/>
            <w:vAlign w:val="center"/>
            <w:hideMark/>
          </w:tcPr>
          <w:p w14:paraId="0120ECA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6723240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5F98FCDF" w14:textId="77777777" w:rsidTr="00460499">
        <w:trPr>
          <w:gridAfter w:val="1"/>
          <w:wAfter w:w="236" w:type="dxa"/>
          <w:trHeight w:val="574"/>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00B5439"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State Well Number</w:t>
            </w:r>
          </w:p>
        </w:tc>
        <w:tc>
          <w:tcPr>
            <w:tcW w:w="4059" w:type="dxa"/>
            <w:tcBorders>
              <w:top w:val="nil"/>
              <w:left w:val="nil"/>
              <w:bottom w:val="single" w:sz="8" w:space="0" w:color="auto"/>
              <w:right w:val="single" w:sz="8" w:space="0" w:color="auto"/>
            </w:tcBorders>
            <w:shd w:val="clear" w:color="auto" w:fill="auto"/>
            <w:vAlign w:val="center"/>
            <w:hideMark/>
          </w:tcPr>
          <w:p w14:paraId="0DAAE04F"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State Well Number provided by the Department of Water Resources.</w:t>
            </w:r>
          </w:p>
        </w:tc>
        <w:tc>
          <w:tcPr>
            <w:tcW w:w="1980" w:type="dxa"/>
            <w:tcBorders>
              <w:top w:val="nil"/>
              <w:left w:val="nil"/>
              <w:bottom w:val="single" w:sz="8" w:space="0" w:color="auto"/>
              <w:right w:val="single" w:sz="4" w:space="0" w:color="auto"/>
            </w:tcBorders>
          </w:tcPr>
          <w:p w14:paraId="58BA5CE6" w14:textId="77777777" w:rsidR="00CF4923" w:rsidRPr="00655F1A" w:rsidRDefault="00CF4923" w:rsidP="00C22AE2">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F6BE2C1" w14:textId="736F2CE6" w:rsidR="00CF4923" w:rsidRPr="00655F1A" w:rsidRDefault="00A04B24"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At least one well identifier must be entered for each submittal</w:t>
            </w:r>
          </w:p>
        </w:tc>
        <w:tc>
          <w:tcPr>
            <w:tcW w:w="2610" w:type="dxa"/>
            <w:tcBorders>
              <w:top w:val="nil"/>
              <w:left w:val="nil"/>
              <w:bottom w:val="single" w:sz="8" w:space="0" w:color="auto"/>
              <w:right w:val="single" w:sz="8" w:space="0" w:color="auto"/>
            </w:tcBorders>
            <w:shd w:val="clear" w:color="auto" w:fill="auto"/>
            <w:vAlign w:val="center"/>
            <w:hideMark/>
          </w:tcPr>
          <w:p w14:paraId="18E6FED3"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70CAB01A"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2AD2D247"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74D9B8F1"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0C49CB73" w14:textId="77777777" w:rsidTr="00460499">
        <w:trPr>
          <w:gridAfter w:val="1"/>
          <w:wAfter w:w="236" w:type="dxa"/>
          <w:trHeight w:val="754"/>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B29D2A7" w14:textId="0FFD8C34" w:rsidR="00CF4923" w:rsidRPr="00655F1A" w:rsidRDefault="00CF4923" w:rsidP="00C22AE2">
            <w:pPr>
              <w:spacing w:after="0" w:line="240" w:lineRule="auto"/>
              <w:rPr>
                <w:rFonts w:ascii="Calibri" w:eastAsia="Times New Roman" w:hAnsi="Calibri" w:cs="Calibri"/>
                <w:b/>
                <w:bCs/>
                <w:color w:val="000000"/>
                <w:sz w:val="20"/>
                <w:szCs w:val="20"/>
              </w:rPr>
            </w:pPr>
            <w:del w:id="8" w:author="Cooledge, Craig" w:date="2023-05-12T13:47:00Z">
              <w:r w:rsidRPr="00655F1A" w:rsidDel="0066463E">
                <w:rPr>
                  <w:rFonts w:ascii="Calibri" w:eastAsia="Times New Roman" w:hAnsi="Calibri" w:cs="Calibri"/>
                  <w:b/>
                  <w:bCs/>
                  <w:color w:val="000000"/>
                  <w:sz w:val="20"/>
                  <w:szCs w:val="20"/>
                </w:rPr>
                <w:delText xml:space="preserve">Master </w:delText>
              </w:r>
            </w:del>
            <w:ins w:id="9" w:author="Cooledge, Craig" w:date="2023-05-12T13:47:00Z">
              <w:r w:rsidR="0066463E">
                <w:rPr>
                  <w:rFonts w:ascii="Calibri" w:eastAsia="Times New Roman" w:hAnsi="Calibri" w:cs="Calibri"/>
                  <w:b/>
                  <w:bCs/>
                  <w:color w:val="000000"/>
                  <w:sz w:val="20"/>
                  <w:szCs w:val="20"/>
                </w:rPr>
                <w:t>Site</w:t>
              </w:r>
              <w:r w:rsidR="0066463E" w:rsidRPr="00655F1A">
                <w:rPr>
                  <w:rFonts w:ascii="Calibri" w:eastAsia="Times New Roman" w:hAnsi="Calibri" w:cs="Calibri"/>
                  <w:b/>
                  <w:bCs/>
                  <w:color w:val="000000"/>
                  <w:sz w:val="20"/>
                  <w:szCs w:val="20"/>
                </w:rPr>
                <w:t xml:space="preserve"> </w:t>
              </w:r>
            </w:ins>
            <w:r w:rsidRPr="00655F1A">
              <w:rPr>
                <w:rFonts w:ascii="Calibri" w:eastAsia="Times New Roman" w:hAnsi="Calibri" w:cs="Calibri"/>
                <w:b/>
                <w:bCs/>
                <w:color w:val="000000"/>
                <w:sz w:val="20"/>
                <w:szCs w:val="20"/>
              </w:rPr>
              <w:t>Code</w:t>
            </w:r>
          </w:p>
        </w:tc>
        <w:tc>
          <w:tcPr>
            <w:tcW w:w="4059" w:type="dxa"/>
            <w:tcBorders>
              <w:top w:val="nil"/>
              <w:left w:val="nil"/>
              <w:bottom w:val="single" w:sz="8" w:space="0" w:color="auto"/>
              <w:right w:val="single" w:sz="8" w:space="0" w:color="auto"/>
            </w:tcBorders>
            <w:shd w:val="clear" w:color="auto" w:fill="auto"/>
            <w:vAlign w:val="center"/>
            <w:hideMark/>
          </w:tcPr>
          <w:p w14:paraId="5E8309C3" w14:textId="20CDEF03"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Unique identifier assigned to each well for a </w:t>
            </w:r>
            <w:del w:id="10" w:author="Cooledge, Craig" w:date="2023-05-30T09:03:00Z">
              <w:r w:rsidRPr="00655F1A" w:rsidDel="00930688">
                <w:rPr>
                  <w:rFonts w:ascii="Calibri" w:eastAsia="Times New Roman" w:hAnsi="Calibri" w:cs="Calibri"/>
                  <w:color w:val="000000"/>
                  <w:sz w:val="20"/>
                  <w:szCs w:val="20"/>
                </w:rPr>
                <w:delText xml:space="preserve">given </w:delText>
              </w:r>
            </w:del>
            <w:ins w:id="11" w:author="Cooledge, Craig" w:date="2023-05-30T09:03:00Z">
              <w:r w:rsidR="00930688">
                <w:rPr>
                  <w:rFonts w:ascii="Calibri" w:eastAsia="Times New Roman" w:hAnsi="Calibri" w:cs="Calibri"/>
                  <w:color w:val="000000"/>
                  <w:sz w:val="20"/>
                  <w:szCs w:val="20"/>
                </w:rPr>
                <w:t>relevant</w:t>
              </w:r>
              <w:r w:rsidR="00930688" w:rsidRPr="00655F1A">
                <w:rPr>
                  <w:rFonts w:ascii="Calibri" w:eastAsia="Times New Roman" w:hAnsi="Calibri" w:cs="Calibri"/>
                  <w:color w:val="000000"/>
                  <w:sz w:val="20"/>
                  <w:szCs w:val="20"/>
                </w:rPr>
                <w:t xml:space="preserve"> </w:t>
              </w:r>
            </w:ins>
            <w:r w:rsidRPr="00655F1A">
              <w:rPr>
                <w:rFonts w:ascii="Calibri" w:eastAsia="Times New Roman" w:hAnsi="Calibri" w:cs="Calibri"/>
                <w:color w:val="000000"/>
                <w:sz w:val="20"/>
                <w:szCs w:val="20"/>
              </w:rPr>
              <w:t>program that the program uses to track individual wells within the program’s system.</w:t>
            </w:r>
          </w:p>
        </w:tc>
        <w:tc>
          <w:tcPr>
            <w:tcW w:w="1980" w:type="dxa"/>
            <w:tcBorders>
              <w:top w:val="nil"/>
              <w:left w:val="nil"/>
              <w:bottom w:val="single" w:sz="8" w:space="0" w:color="auto"/>
              <w:right w:val="single" w:sz="4" w:space="0" w:color="auto"/>
            </w:tcBorders>
          </w:tcPr>
          <w:p w14:paraId="2186C438" w14:textId="77777777" w:rsidR="003001F8" w:rsidRPr="00F3398A" w:rsidRDefault="003001F8" w:rsidP="00F3398A">
            <w:pPr>
              <w:pStyle w:val="ListParagraph"/>
              <w:numPr>
                <w:ilvl w:val="0"/>
                <w:numId w:val="6"/>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4A226A04" w14:textId="77777777" w:rsidR="003001F8" w:rsidRPr="00F3398A" w:rsidRDefault="003001F8" w:rsidP="00F3398A">
            <w:pPr>
              <w:pStyle w:val="ListParagraph"/>
              <w:numPr>
                <w:ilvl w:val="0"/>
                <w:numId w:val="6"/>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CASGEM</w:t>
            </w:r>
          </w:p>
          <w:p w14:paraId="6995AF10" w14:textId="2549F4D8" w:rsidR="004D6F52" w:rsidRPr="00F3398A" w:rsidRDefault="003001F8" w:rsidP="00F3398A">
            <w:pPr>
              <w:pStyle w:val="ListParagraph"/>
              <w:numPr>
                <w:ilvl w:val="0"/>
                <w:numId w:val="6"/>
              </w:numPr>
              <w:spacing w:after="0" w:line="240" w:lineRule="auto"/>
              <w:rPr>
                <w:rFonts w:ascii="Calibri" w:eastAsia="Times New Roman" w:hAnsi="Calibri" w:cs="Calibri"/>
                <w:color w:val="000000"/>
                <w:sz w:val="20"/>
                <w:szCs w:val="20"/>
              </w:rPr>
            </w:pPr>
            <w:proofErr w:type="spellStart"/>
            <w:r w:rsidRPr="00F3398A">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41A6769" w14:textId="262165B6" w:rsidR="00CF4923" w:rsidRPr="00655F1A" w:rsidRDefault="00A04B24"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At least one well identifier must be entered for each submittal</w:t>
            </w:r>
          </w:p>
        </w:tc>
        <w:tc>
          <w:tcPr>
            <w:tcW w:w="2610" w:type="dxa"/>
            <w:tcBorders>
              <w:top w:val="nil"/>
              <w:left w:val="nil"/>
              <w:bottom w:val="single" w:sz="8" w:space="0" w:color="auto"/>
              <w:right w:val="single" w:sz="8" w:space="0" w:color="auto"/>
            </w:tcBorders>
            <w:shd w:val="clear" w:color="auto" w:fill="auto"/>
            <w:vAlign w:val="center"/>
            <w:hideMark/>
          </w:tcPr>
          <w:p w14:paraId="63FE24B9"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27D3B788"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0034AC9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7FCD913D"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B57B57" w:rsidRPr="00655F1A" w14:paraId="343CD450" w14:textId="77777777" w:rsidTr="00460499">
        <w:trPr>
          <w:gridAfter w:val="1"/>
          <w:wAfter w:w="236" w:type="dxa"/>
          <w:trHeight w:val="754"/>
          <w:ins w:id="12" w:author="Cooledge, Craig" w:date="2023-06-22T11:56:00Z"/>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212A0CC5" w14:textId="4D6345A7" w:rsidR="00B57B57" w:rsidRPr="00655F1A" w:rsidDel="0066463E" w:rsidRDefault="000E4DEF" w:rsidP="00C22AE2">
            <w:pPr>
              <w:spacing w:after="0" w:line="240" w:lineRule="auto"/>
              <w:rPr>
                <w:ins w:id="13" w:author="Cooledge, Craig" w:date="2023-06-22T11:56:00Z"/>
                <w:rFonts w:ascii="Calibri" w:eastAsia="Times New Roman" w:hAnsi="Calibri" w:cs="Calibri"/>
                <w:b/>
                <w:bCs/>
                <w:color w:val="000000"/>
                <w:sz w:val="20"/>
                <w:szCs w:val="20"/>
              </w:rPr>
            </w:pPr>
            <w:ins w:id="14" w:author="Cooledge, Craig" w:date="2023-06-22T11:56:00Z">
              <w:r>
                <w:rPr>
                  <w:rFonts w:ascii="Calibri" w:eastAsia="Times New Roman" w:hAnsi="Calibri" w:cs="Calibri"/>
                  <w:b/>
                  <w:bCs/>
                  <w:color w:val="000000"/>
                  <w:sz w:val="20"/>
                  <w:szCs w:val="20"/>
                </w:rPr>
                <w:t>Permit Number</w:t>
              </w:r>
            </w:ins>
          </w:p>
        </w:tc>
        <w:tc>
          <w:tcPr>
            <w:tcW w:w="4059" w:type="dxa"/>
            <w:tcBorders>
              <w:top w:val="nil"/>
              <w:left w:val="nil"/>
              <w:bottom w:val="single" w:sz="8" w:space="0" w:color="auto"/>
              <w:right w:val="single" w:sz="8" w:space="0" w:color="auto"/>
            </w:tcBorders>
            <w:shd w:val="clear" w:color="auto" w:fill="auto"/>
            <w:vAlign w:val="center"/>
          </w:tcPr>
          <w:p w14:paraId="65389DCF" w14:textId="570A74FF" w:rsidR="00B57B57" w:rsidRPr="00655F1A" w:rsidRDefault="000E4DEF" w:rsidP="00C22AE2">
            <w:pPr>
              <w:spacing w:after="0" w:line="240" w:lineRule="auto"/>
              <w:rPr>
                <w:ins w:id="15" w:author="Cooledge, Craig" w:date="2023-06-22T11:56:00Z"/>
                <w:rFonts w:ascii="Calibri" w:eastAsia="Times New Roman" w:hAnsi="Calibri" w:cs="Calibri"/>
                <w:color w:val="000000"/>
                <w:sz w:val="20"/>
                <w:szCs w:val="20"/>
              </w:rPr>
            </w:pPr>
            <w:ins w:id="16" w:author="Cooledge, Craig" w:date="2023-06-22T11:56:00Z">
              <w:r>
                <w:rPr>
                  <w:rFonts w:ascii="Calibri" w:eastAsia="Times New Roman" w:hAnsi="Calibri" w:cs="Calibri"/>
                  <w:color w:val="000000"/>
                  <w:sz w:val="20"/>
                  <w:szCs w:val="20"/>
                </w:rPr>
                <w:t>Permitting agency permit number associated with well.</w:t>
              </w:r>
            </w:ins>
          </w:p>
        </w:tc>
        <w:tc>
          <w:tcPr>
            <w:tcW w:w="1980" w:type="dxa"/>
            <w:tcBorders>
              <w:top w:val="nil"/>
              <w:left w:val="nil"/>
              <w:bottom w:val="single" w:sz="8" w:space="0" w:color="auto"/>
              <w:right w:val="single" w:sz="4" w:space="0" w:color="auto"/>
            </w:tcBorders>
          </w:tcPr>
          <w:p w14:paraId="480AE989" w14:textId="77777777" w:rsidR="00B57B57" w:rsidRPr="00655F1A" w:rsidRDefault="00B57B57" w:rsidP="003001F8">
            <w:pPr>
              <w:spacing w:after="0" w:line="240" w:lineRule="auto"/>
              <w:rPr>
                <w:ins w:id="17" w:author="Cooledge, Craig" w:date="2023-06-22T11:56:00Z"/>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65AE16B7" w14:textId="24D25D85" w:rsidR="00B57B57" w:rsidRPr="00655F1A" w:rsidRDefault="004F555D" w:rsidP="00C22AE2">
            <w:pPr>
              <w:spacing w:after="0" w:line="240" w:lineRule="auto"/>
              <w:rPr>
                <w:ins w:id="18" w:author="Cooledge, Craig" w:date="2023-06-22T11:56:00Z"/>
                <w:rFonts w:ascii="Calibri" w:eastAsia="Times New Roman" w:hAnsi="Calibri" w:cs="Calibri"/>
                <w:color w:val="000000"/>
                <w:sz w:val="20"/>
                <w:szCs w:val="20"/>
              </w:rPr>
            </w:pPr>
            <w:ins w:id="19" w:author="Cooledge, Craig" w:date="2023-06-22T12:10:00Z">
              <w:r>
                <w:rPr>
                  <w:rFonts w:ascii="Calibri" w:eastAsia="Times New Roman" w:hAnsi="Calibri" w:cs="Calibri"/>
                  <w:color w:val="000000"/>
                  <w:sz w:val="20"/>
                  <w:szCs w:val="20"/>
                </w:rPr>
                <w:t>Optional</w:t>
              </w:r>
            </w:ins>
          </w:p>
        </w:tc>
        <w:tc>
          <w:tcPr>
            <w:tcW w:w="2610" w:type="dxa"/>
            <w:tcBorders>
              <w:top w:val="nil"/>
              <w:left w:val="nil"/>
              <w:bottom w:val="single" w:sz="8" w:space="0" w:color="auto"/>
              <w:right w:val="single" w:sz="8" w:space="0" w:color="auto"/>
            </w:tcBorders>
            <w:shd w:val="clear" w:color="auto" w:fill="auto"/>
            <w:vAlign w:val="center"/>
          </w:tcPr>
          <w:p w14:paraId="62AA6489" w14:textId="53327462" w:rsidR="00B57B57" w:rsidRPr="00655F1A" w:rsidRDefault="00E87955" w:rsidP="00C22AE2">
            <w:pPr>
              <w:spacing w:after="0" w:line="240" w:lineRule="auto"/>
              <w:rPr>
                <w:ins w:id="20" w:author="Cooledge, Craig" w:date="2023-06-22T11:56:00Z"/>
                <w:rFonts w:ascii="Calibri" w:eastAsia="Times New Roman" w:hAnsi="Calibri" w:cs="Calibri"/>
                <w:color w:val="000000"/>
                <w:sz w:val="20"/>
                <w:szCs w:val="20"/>
              </w:rPr>
            </w:pPr>
            <w:ins w:id="21" w:author="Cooledge, Craig" w:date="2023-06-22T11:57:00Z">
              <w:r>
                <w:rPr>
                  <w:rFonts w:ascii="Calibri" w:eastAsia="Times New Roman" w:hAnsi="Calibri" w:cs="Calibri"/>
                  <w:color w:val="000000"/>
                  <w:sz w:val="20"/>
                  <w:szCs w:val="20"/>
                </w:rPr>
                <w:t>N/A</w:t>
              </w:r>
            </w:ins>
          </w:p>
        </w:tc>
        <w:tc>
          <w:tcPr>
            <w:tcW w:w="2342" w:type="dxa"/>
            <w:tcBorders>
              <w:top w:val="nil"/>
              <w:left w:val="nil"/>
              <w:bottom w:val="single" w:sz="8" w:space="0" w:color="auto"/>
              <w:right w:val="single" w:sz="8" w:space="0" w:color="auto"/>
            </w:tcBorders>
            <w:shd w:val="clear" w:color="auto" w:fill="auto"/>
            <w:vAlign w:val="center"/>
          </w:tcPr>
          <w:p w14:paraId="3DDFD7DA" w14:textId="361F0445" w:rsidR="00B57B57" w:rsidRPr="00655F1A" w:rsidRDefault="00E87955" w:rsidP="00C22AE2">
            <w:pPr>
              <w:spacing w:after="0" w:line="240" w:lineRule="auto"/>
              <w:rPr>
                <w:ins w:id="22" w:author="Cooledge, Craig" w:date="2023-06-22T11:56:00Z"/>
                <w:rFonts w:ascii="Calibri" w:eastAsia="Times New Roman" w:hAnsi="Calibri" w:cs="Calibri"/>
                <w:color w:val="000000"/>
                <w:sz w:val="20"/>
                <w:szCs w:val="20"/>
              </w:rPr>
            </w:pPr>
            <w:ins w:id="23" w:author="Cooledge, Craig" w:date="2023-06-22T11:57:00Z">
              <w:r>
                <w:rPr>
                  <w:rFonts w:ascii="Calibri" w:eastAsia="Times New Roman" w:hAnsi="Calibri" w:cs="Calibri"/>
                  <w:color w:val="000000"/>
                  <w:sz w:val="20"/>
                  <w:szCs w:val="20"/>
                </w:rPr>
                <w:t>N/A</w:t>
              </w:r>
            </w:ins>
          </w:p>
        </w:tc>
        <w:tc>
          <w:tcPr>
            <w:tcW w:w="1568" w:type="dxa"/>
            <w:tcBorders>
              <w:top w:val="nil"/>
              <w:left w:val="nil"/>
              <w:bottom w:val="single" w:sz="8" w:space="0" w:color="auto"/>
              <w:right w:val="single" w:sz="8" w:space="0" w:color="auto"/>
            </w:tcBorders>
            <w:shd w:val="clear" w:color="auto" w:fill="auto"/>
            <w:vAlign w:val="center"/>
          </w:tcPr>
          <w:p w14:paraId="4F68983E" w14:textId="46BBB106" w:rsidR="00B57B57" w:rsidRPr="00655F1A" w:rsidRDefault="00E87955" w:rsidP="00C22AE2">
            <w:pPr>
              <w:spacing w:after="0" w:line="240" w:lineRule="auto"/>
              <w:rPr>
                <w:ins w:id="24" w:author="Cooledge, Craig" w:date="2023-06-22T11:56:00Z"/>
                <w:rFonts w:ascii="Calibri" w:eastAsia="Times New Roman" w:hAnsi="Calibri" w:cs="Calibri"/>
                <w:color w:val="000000"/>
                <w:sz w:val="20"/>
                <w:szCs w:val="20"/>
              </w:rPr>
            </w:pPr>
            <w:ins w:id="25" w:author="Cooledge, Craig" w:date="2023-06-22T11:57:00Z">
              <w:r>
                <w:rPr>
                  <w:rFonts w:ascii="Calibri" w:eastAsia="Times New Roman" w:hAnsi="Calibri" w:cs="Calibri"/>
                  <w:color w:val="000000"/>
                  <w:sz w:val="20"/>
                  <w:szCs w:val="20"/>
                </w:rPr>
                <w:t>text</w:t>
              </w:r>
            </w:ins>
          </w:p>
        </w:tc>
        <w:tc>
          <w:tcPr>
            <w:tcW w:w="3830" w:type="dxa"/>
            <w:tcBorders>
              <w:top w:val="nil"/>
              <w:left w:val="nil"/>
              <w:bottom w:val="single" w:sz="8" w:space="0" w:color="auto"/>
              <w:right w:val="single" w:sz="8" w:space="0" w:color="auto"/>
            </w:tcBorders>
            <w:shd w:val="clear" w:color="auto" w:fill="auto"/>
            <w:vAlign w:val="center"/>
          </w:tcPr>
          <w:p w14:paraId="7AA55863" w14:textId="7359DE00" w:rsidR="00B57B57" w:rsidRPr="00655F1A" w:rsidRDefault="00E87955" w:rsidP="00C22AE2">
            <w:pPr>
              <w:spacing w:after="0" w:line="240" w:lineRule="auto"/>
              <w:rPr>
                <w:ins w:id="26" w:author="Cooledge, Craig" w:date="2023-06-22T11:56:00Z"/>
                <w:rFonts w:ascii="Calibri" w:eastAsia="Times New Roman" w:hAnsi="Calibri" w:cs="Calibri"/>
                <w:color w:val="000000"/>
                <w:sz w:val="20"/>
                <w:szCs w:val="20"/>
              </w:rPr>
            </w:pPr>
            <w:ins w:id="27" w:author="Cooledge, Craig" w:date="2023-06-22T11:57:00Z">
              <w:r>
                <w:rPr>
                  <w:rFonts w:ascii="Calibri" w:eastAsia="Times New Roman" w:hAnsi="Calibri" w:cs="Calibri"/>
                  <w:color w:val="000000"/>
                  <w:sz w:val="20"/>
                  <w:szCs w:val="20"/>
                </w:rPr>
                <w:t>N/A</w:t>
              </w:r>
            </w:ins>
          </w:p>
        </w:tc>
      </w:tr>
      <w:tr w:rsidR="000E4DEF" w:rsidRPr="00655F1A" w14:paraId="3A9053A1" w14:textId="77777777" w:rsidTr="00460499">
        <w:trPr>
          <w:gridAfter w:val="1"/>
          <w:wAfter w:w="236" w:type="dxa"/>
          <w:trHeight w:val="754"/>
          <w:ins w:id="28" w:author="Cooledge, Craig" w:date="2023-06-22T11:56:00Z"/>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0CBC046F" w14:textId="53B8EEF5" w:rsidR="000E4DEF" w:rsidRDefault="000E4DEF" w:rsidP="00C22AE2">
            <w:pPr>
              <w:spacing w:after="0" w:line="240" w:lineRule="auto"/>
              <w:rPr>
                <w:ins w:id="29" w:author="Cooledge, Craig" w:date="2023-06-22T11:56:00Z"/>
                <w:rFonts w:ascii="Calibri" w:eastAsia="Times New Roman" w:hAnsi="Calibri" w:cs="Calibri"/>
                <w:b/>
                <w:bCs/>
                <w:color w:val="000000"/>
                <w:sz w:val="20"/>
                <w:szCs w:val="20"/>
              </w:rPr>
            </w:pPr>
            <w:ins w:id="30" w:author="Cooledge, Craig" w:date="2023-06-22T11:56:00Z">
              <w:r>
                <w:rPr>
                  <w:rFonts w:ascii="Calibri" w:eastAsia="Times New Roman" w:hAnsi="Calibri" w:cs="Calibri"/>
                  <w:b/>
                  <w:bCs/>
                  <w:color w:val="000000"/>
                  <w:sz w:val="20"/>
                  <w:szCs w:val="20"/>
                </w:rPr>
                <w:t>Local Permit Agency</w:t>
              </w:r>
            </w:ins>
          </w:p>
        </w:tc>
        <w:tc>
          <w:tcPr>
            <w:tcW w:w="4059" w:type="dxa"/>
            <w:tcBorders>
              <w:top w:val="nil"/>
              <w:left w:val="nil"/>
              <w:bottom w:val="single" w:sz="8" w:space="0" w:color="auto"/>
              <w:right w:val="single" w:sz="8" w:space="0" w:color="auto"/>
            </w:tcBorders>
            <w:shd w:val="clear" w:color="auto" w:fill="auto"/>
            <w:vAlign w:val="center"/>
          </w:tcPr>
          <w:p w14:paraId="2402BF89" w14:textId="07C9E7A9" w:rsidR="000E4DEF" w:rsidRDefault="000E4DEF" w:rsidP="00C22AE2">
            <w:pPr>
              <w:spacing w:after="0" w:line="240" w:lineRule="auto"/>
              <w:rPr>
                <w:ins w:id="31" w:author="Cooledge, Craig" w:date="2023-06-22T11:56:00Z"/>
                <w:rFonts w:ascii="Calibri" w:eastAsia="Times New Roman" w:hAnsi="Calibri" w:cs="Calibri"/>
                <w:color w:val="000000"/>
                <w:sz w:val="20"/>
                <w:szCs w:val="20"/>
              </w:rPr>
            </w:pPr>
            <w:ins w:id="32" w:author="Cooledge, Craig" w:date="2023-06-22T11:56:00Z">
              <w:r>
                <w:rPr>
                  <w:rFonts w:ascii="Calibri" w:eastAsia="Times New Roman" w:hAnsi="Calibri" w:cs="Calibri"/>
                  <w:color w:val="000000"/>
                  <w:sz w:val="20"/>
                  <w:szCs w:val="20"/>
                </w:rPr>
                <w:t>Agency</w:t>
              </w:r>
              <w:r w:rsidR="00E87955">
                <w:rPr>
                  <w:rFonts w:ascii="Calibri" w:eastAsia="Times New Roman" w:hAnsi="Calibri" w:cs="Calibri"/>
                  <w:color w:val="000000"/>
                  <w:sz w:val="20"/>
                  <w:szCs w:val="20"/>
                </w:rPr>
                <w:t xml:space="preserve"> who approved permit as</w:t>
              </w:r>
            </w:ins>
            <w:ins w:id="33" w:author="Cooledge, Craig" w:date="2023-06-22T11:57:00Z">
              <w:r w:rsidR="00E87955">
                <w:rPr>
                  <w:rFonts w:ascii="Calibri" w:eastAsia="Times New Roman" w:hAnsi="Calibri" w:cs="Calibri"/>
                  <w:color w:val="000000"/>
                  <w:sz w:val="20"/>
                  <w:szCs w:val="20"/>
                </w:rPr>
                <w:t>sociated with well.</w:t>
              </w:r>
            </w:ins>
          </w:p>
        </w:tc>
        <w:tc>
          <w:tcPr>
            <w:tcW w:w="1980" w:type="dxa"/>
            <w:tcBorders>
              <w:top w:val="nil"/>
              <w:left w:val="nil"/>
              <w:bottom w:val="single" w:sz="8" w:space="0" w:color="auto"/>
              <w:right w:val="single" w:sz="4" w:space="0" w:color="auto"/>
            </w:tcBorders>
          </w:tcPr>
          <w:p w14:paraId="187AC0DD" w14:textId="77777777" w:rsidR="000E4DEF" w:rsidRPr="00655F1A" w:rsidRDefault="000E4DEF" w:rsidP="003001F8">
            <w:pPr>
              <w:spacing w:after="0" w:line="240" w:lineRule="auto"/>
              <w:rPr>
                <w:ins w:id="34" w:author="Cooledge, Craig" w:date="2023-06-22T11:56:00Z"/>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3845ACD0" w14:textId="50F08BF7" w:rsidR="000E4DEF" w:rsidRPr="00655F1A" w:rsidRDefault="003A0F5C" w:rsidP="00C22AE2">
            <w:pPr>
              <w:spacing w:after="0" w:line="240" w:lineRule="auto"/>
              <w:rPr>
                <w:ins w:id="35" w:author="Cooledge, Craig" w:date="2023-06-22T11:56:00Z"/>
                <w:rFonts w:ascii="Calibri" w:eastAsia="Times New Roman" w:hAnsi="Calibri" w:cs="Calibri"/>
                <w:color w:val="000000"/>
                <w:sz w:val="20"/>
                <w:szCs w:val="20"/>
              </w:rPr>
            </w:pPr>
            <w:ins w:id="36" w:author="Cooledge, Craig" w:date="2023-06-22T12:02:00Z">
              <w:r>
                <w:rPr>
                  <w:rFonts w:ascii="Calibri" w:eastAsia="Times New Roman" w:hAnsi="Calibri" w:cs="Calibri"/>
                  <w:color w:val="000000"/>
                  <w:sz w:val="20"/>
                  <w:szCs w:val="20"/>
                </w:rPr>
                <w:t>Optional</w:t>
              </w:r>
            </w:ins>
          </w:p>
        </w:tc>
        <w:tc>
          <w:tcPr>
            <w:tcW w:w="2610" w:type="dxa"/>
            <w:tcBorders>
              <w:top w:val="nil"/>
              <w:left w:val="nil"/>
              <w:bottom w:val="single" w:sz="8" w:space="0" w:color="auto"/>
              <w:right w:val="single" w:sz="8" w:space="0" w:color="auto"/>
            </w:tcBorders>
            <w:shd w:val="clear" w:color="auto" w:fill="auto"/>
            <w:vAlign w:val="center"/>
          </w:tcPr>
          <w:p w14:paraId="640368D3" w14:textId="62166668" w:rsidR="000E4DEF" w:rsidRPr="00655F1A" w:rsidRDefault="00E87955" w:rsidP="00C22AE2">
            <w:pPr>
              <w:spacing w:after="0" w:line="240" w:lineRule="auto"/>
              <w:rPr>
                <w:ins w:id="37" w:author="Cooledge, Craig" w:date="2023-06-22T11:56:00Z"/>
                <w:rFonts w:ascii="Calibri" w:eastAsia="Times New Roman" w:hAnsi="Calibri" w:cs="Calibri"/>
                <w:color w:val="000000"/>
                <w:sz w:val="20"/>
                <w:szCs w:val="20"/>
              </w:rPr>
            </w:pPr>
            <w:ins w:id="38" w:author="Cooledge, Craig" w:date="2023-06-22T11:57:00Z">
              <w:r>
                <w:rPr>
                  <w:rFonts w:ascii="Calibri" w:eastAsia="Times New Roman" w:hAnsi="Calibri" w:cs="Calibri"/>
                  <w:color w:val="000000"/>
                  <w:sz w:val="20"/>
                  <w:szCs w:val="20"/>
                </w:rPr>
                <w:t>N/A</w:t>
              </w:r>
            </w:ins>
          </w:p>
        </w:tc>
        <w:tc>
          <w:tcPr>
            <w:tcW w:w="2342" w:type="dxa"/>
            <w:tcBorders>
              <w:top w:val="nil"/>
              <w:left w:val="nil"/>
              <w:bottom w:val="single" w:sz="8" w:space="0" w:color="auto"/>
              <w:right w:val="single" w:sz="8" w:space="0" w:color="auto"/>
            </w:tcBorders>
            <w:shd w:val="clear" w:color="auto" w:fill="auto"/>
            <w:vAlign w:val="center"/>
          </w:tcPr>
          <w:p w14:paraId="71D94882" w14:textId="75F2EE24" w:rsidR="000E4DEF" w:rsidRPr="00655F1A" w:rsidRDefault="00E87955" w:rsidP="00C22AE2">
            <w:pPr>
              <w:spacing w:after="0" w:line="240" w:lineRule="auto"/>
              <w:rPr>
                <w:ins w:id="39" w:author="Cooledge, Craig" w:date="2023-06-22T11:56:00Z"/>
                <w:rFonts w:ascii="Calibri" w:eastAsia="Times New Roman" w:hAnsi="Calibri" w:cs="Calibri"/>
                <w:color w:val="000000"/>
                <w:sz w:val="20"/>
                <w:szCs w:val="20"/>
              </w:rPr>
            </w:pPr>
            <w:ins w:id="40" w:author="Cooledge, Craig" w:date="2023-06-22T11:57:00Z">
              <w:r>
                <w:rPr>
                  <w:rFonts w:ascii="Calibri" w:eastAsia="Times New Roman" w:hAnsi="Calibri" w:cs="Calibri"/>
                  <w:color w:val="000000"/>
                  <w:sz w:val="20"/>
                  <w:szCs w:val="20"/>
                </w:rPr>
                <w:t>N/A</w:t>
              </w:r>
            </w:ins>
          </w:p>
        </w:tc>
        <w:tc>
          <w:tcPr>
            <w:tcW w:w="1568" w:type="dxa"/>
            <w:tcBorders>
              <w:top w:val="nil"/>
              <w:left w:val="nil"/>
              <w:bottom w:val="single" w:sz="8" w:space="0" w:color="auto"/>
              <w:right w:val="single" w:sz="8" w:space="0" w:color="auto"/>
            </w:tcBorders>
            <w:shd w:val="clear" w:color="auto" w:fill="auto"/>
            <w:vAlign w:val="center"/>
          </w:tcPr>
          <w:p w14:paraId="37BF859C" w14:textId="31B3D5C3" w:rsidR="000E4DEF" w:rsidRPr="00655F1A" w:rsidRDefault="00E87955" w:rsidP="00C22AE2">
            <w:pPr>
              <w:spacing w:after="0" w:line="240" w:lineRule="auto"/>
              <w:rPr>
                <w:ins w:id="41" w:author="Cooledge, Craig" w:date="2023-06-22T11:56:00Z"/>
                <w:rFonts w:ascii="Calibri" w:eastAsia="Times New Roman" w:hAnsi="Calibri" w:cs="Calibri"/>
                <w:color w:val="000000"/>
                <w:sz w:val="20"/>
                <w:szCs w:val="20"/>
              </w:rPr>
            </w:pPr>
            <w:ins w:id="42" w:author="Cooledge, Craig" w:date="2023-06-22T11:57:00Z">
              <w:r>
                <w:rPr>
                  <w:rFonts w:ascii="Calibri" w:eastAsia="Times New Roman" w:hAnsi="Calibri" w:cs="Calibri"/>
                  <w:color w:val="000000"/>
                  <w:sz w:val="20"/>
                  <w:szCs w:val="20"/>
                </w:rPr>
                <w:t>text</w:t>
              </w:r>
            </w:ins>
          </w:p>
        </w:tc>
        <w:tc>
          <w:tcPr>
            <w:tcW w:w="3830" w:type="dxa"/>
            <w:tcBorders>
              <w:top w:val="nil"/>
              <w:left w:val="nil"/>
              <w:bottom w:val="single" w:sz="8" w:space="0" w:color="auto"/>
              <w:right w:val="single" w:sz="8" w:space="0" w:color="auto"/>
            </w:tcBorders>
            <w:shd w:val="clear" w:color="auto" w:fill="auto"/>
            <w:vAlign w:val="center"/>
          </w:tcPr>
          <w:p w14:paraId="4975782E" w14:textId="1BED9823" w:rsidR="000E4DEF" w:rsidRPr="00655F1A" w:rsidRDefault="00E87955" w:rsidP="00C22AE2">
            <w:pPr>
              <w:spacing w:after="0" w:line="240" w:lineRule="auto"/>
              <w:rPr>
                <w:ins w:id="43" w:author="Cooledge, Craig" w:date="2023-06-22T11:56:00Z"/>
                <w:rFonts w:ascii="Calibri" w:eastAsia="Times New Roman" w:hAnsi="Calibri" w:cs="Calibri"/>
                <w:color w:val="000000"/>
                <w:sz w:val="20"/>
                <w:szCs w:val="20"/>
              </w:rPr>
            </w:pPr>
            <w:ins w:id="44" w:author="Cooledge, Craig" w:date="2023-06-22T11:57:00Z">
              <w:r>
                <w:rPr>
                  <w:rFonts w:ascii="Calibri" w:eastAsia="Times New Roman" w:hAnsi="Calibri" w:cs="Calibri"/>
                  <w:color w:val="000000"/>
                  <w:sz w:val="20"/>
                  <w:szCs w:val="20"/>
                </w:rPr>
                <w:t>N/A</w:t>
              </w:r>
            </w:ins>
          </w:p>
        </w:tc>
      </w:tr>
      <w:tr w:rsidR="00025311" w:rsidRPr="00655F1A" w14:paraId="4B2D666F" w14:textId="77777777" w:rsidTr="00460499">
        <w:trPr>
          <w:gridAfter w:val="1"/>
          <w:wAfter w:w="236" w:type="dxa"/>
          <w:trHeight w:val="376"/>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60EA710"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Latitude</w:t>
            </w:r>
          </w:p>
        </w:tc>
        <w:tc>
          <w:tcPr>
            <w:tcW w:w="4059" w:type="dxa"/>
            <w:tcBorders>
              <w:top w:val="nil"/>
              <w:left w:val="nil"/>
              <w:bottom w:val="single" w:sz="8" w:space="0" w:color="auto"/>
              <w:right w:val="single" w:sz="8" w:space="0" w:color="auto"/>
            </w:tcBorders>
            <w:shd w:val="clear" w:color="auto" w:fill="auto"/>
            <w:vAlign w:val="center"/>
            <w:hideMark/>
          </w:tcPr>
          <w:p w14:paraId="7B2BD1B2" w14:textId="77777777" w:rsidR="00CF4923" w:rsidRPr="00655F1A" w:rsidRDefault="00CF4923" w:rsidP="00C22AE2">
            <w:pPr>
              <w:spacing w:after="0" w:line="240" w:lineRule="auto"/>
              <w:rPr>
                <w:rFonts w:ascii="Calibri" w:hAnsi="Calibri"/>
                <w:color w:val="000000"/>
                <w:sz w:val="20"/>
              </w:rPr>
            </w:pPr>
            <w:r w:rsidRPr="00655F1A">
              <w:rPr>
                <w:rFonts w:ascii="Calibri" w:hAnsi="Calibri"/>
                <w:color w:val="000000"/>
                <w:sz w:val="20"/>
              </w:rPr>
              <w:t>Latitude of the well location (Y Coordinate).</w:t>
            </w:r>
          </w:p>
        </w:tc>
        <w:tc>
          <w:tcPr>
            <w:tcW w:w="1980" w:type="dxa"/>
            <w:tcBorders>
              <w:top w:val="nil"/>
              <w:left w:val="nil"/>
              <w:bottom w:val="single" w:sz="8" w:space="0" w:color="auto"/>
              <w:right w:val="single" w:sz="4" w:space="0" w:color="auto"/>
            </w:tcBorders>
          </w:tcPr>
          <w:p w14:paraId="6D898415" w14:textId="77777777" w:rsidR="00CF4923" w:rsidRPr="00F3398A" w:rsidRDefault="002F2DC9" w:rsidP="00F3398A">
            <w:pPr>
              <w:pStyle w:val="ListParagraph"/>
              <w:numPr>
                <w:ilvl w:val="0"/>
                <w:numId w:val="14"/>
              </w:numPr>
              <w:spacing w:after="0" w:line="240" w:lineRule="auto"/>
              <w:rPr>
                <w:ins w:id="45" w:author="Cooledge, Craig" w:date="2023-05-15T06:47:00Z"/>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5A5C6368" w14:textId="6E72B32C" w:rsidR="00676AD6" w:rsidRPr="00F3398A" w:rsidRDefault="00676AD6" w:rsidP="00F3398A">
            <w:pPr>
              <w:pStyle w:val="ListParagraph"/>
              <w:numPr>
                <w:ilvl w:val="0"/>
                <w:numId w:val="14"/>
              </w:numPr>
              <w:spacing w:after="0" w:line="240" w:lineRule="auto"/>
              <w:rPr>
                <w:rFonts w:ascii="Calibri" w:eastAsia="Times New Roman" w:hAnsi="Calibri" w:cs="Calibri"/>
                <w:color w:val="000000"/>
                <w:sz w:val="20"/>
                <w:szCs w:val="20"/>
              </w:rPr>
            </w:pPr>
            <w:ins w:id="46" w:author="Cooledge, Craig" w:date="2023-05-15T06:47:00Z">
              <w:r w:rsidRPr="00F3398A">
                <w:rPr>
                  <w:rFonts w:ascii="Calibri" w:eastAsia="Times New Roman" w:hAnsi="Calibri" w:cs="Calibri"/>
                  <w:color w:val="000000"/>
                  <w:sz w:val="20"/>
                  <w:szCs w:val="20"/>
                </w:rPr>
                <w:t>CASGEM</w:t>
              </w:r>
            </w:ins>
          </w:p>
          <w:p w14:paraId="2FD10AA1" w14:textId="2F234EB9" w:rsidR="00641BCB" w:rsidRPr="00F3398A" w:rsidRDefault="00641BCB" w:rsidP="00F3398A">
            <w:pPr>
              <w:pStyle w:val="ListParagraph"/>
              <w:numPr>
                <w:ilvl w:val="0"/>
                <w:numId w:val="14"/>
              </w:numPr>
              <w:spacing w:after="0" w:line="240" w:lineRule="auto"/>
              <w:rPr>
                <w:rFonts w:ascii="Calibri" w:eastAsia="Times New Roman" w:hAnsi="Calibri" w:cs="Calibri"/>
                <w:color w:val="000000"/>
                <w:sz w:val="20"/>
                <w:szCs w:val="20"/>
              </w:rPr>
            </w:pPr>
            <w:proofErr w:type="spellStart"/>
            <w:r w:rsidRPr="00F3398A">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5B18A567" w14:textId="2E69E709"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5B8E577A" w14:textId="3AFC63C0" w:rsidR="00CF4923" w:rsidRPr="00655F1A" w:rsidRDefault="425C1620" w:rsidP="00C22AE2">
            <w:pPr>
              <w:spacing w:after="0" w:line="240" w:lineRule="auto"/>
              <w:rPr>
                <w:rFonts w:ascii="Calibri" w:hAnsi="Calibri"/>
                <w:color w:val="000000"/>
                <w:sz w:val="20"/>
                <w:szCs w:val="20"/>
              </w:rPr>
            </w:pPr>
            <w:r w:rsidRPr="520FF5B2">
              <w:rPr>
                <w:rFonts w:ascii="Calibri" w:hAnsi="Calibri"/>
                <w:color w:val="000000" w:themeColor="text1"/>
                <w:sz w:val="20"/>
                <w:szCs w:val="20"/>
              </w:rPr>
              <w:t>5 decimal places</w:t>
            </w:r>
            <w:r w:rsidRPr="47607F35">
              <w:rPr>
                <w:rFonts w:ascii="Calibri" w:hAnsi="Calibri"/>
                <w:color w:val="000000" w:themeColor="text1"/>
                <w:sz w:val="20"/>
                <w:szCs w:val="20"/>
              </w:rPr>
              <w:t xml:space="preserve"> (</w:t>
            </w:r>
            <w:r w:rsidR="00CF4923" w:rsidRPr="47607F35">
              <w:rPr>
                <w:rFonts w:ascii="Calibri" w:hAnsi="Calibri"/>
                <w:color w:val="000000" w:themeColor="text1"/>
                <w:sz w:val="20"/>
                <w:szCs w:val="20"/>
              </w:rPr>
              <w:t>3</w:t>
            </w:r>
            <w:r w:rsidR="05BFD426" w:rsidRPr="47607F35">
              <w:rPr>
                <w:rFonts w:ascii="Calibri" w:hAnsi="Calibri"/>
                <w:color w:val="000000" w:themeColor="text1"/>
                <w:sz w:val="20"/>
                <w:szCs w:val="20"/>
              </w:rPr>
              <w:t>6</w:t>
            </w:r>
            <w:r w:rsidR="00CF4923" w:rsidRPr="520FF5B2">
              <w:rPr>
                <w:rFonts w:ascii="Calibri" w:hAnsi="Calibri"/>
                <w:color w:val="000000" w:themeColor="text1"/>
                <w:sz w:val="20"/>
                <w:szCs w:val="20"/>
              </w:rPr>
              <w:t>-feet</w:t>
            </w:r>
            <w:r w:rsidR="39166EA1" w:rsidRPr="47607F35">
              <w:rPr>
                <w:rFonts w:ascii="Calibri" w:hAnsi="Calibri"/>
                <w:color w:val="000000" w:themeColor="text1"/>
                <w:sz w:val="20"/>
                <w:szCs w:val="20"/>
              </w:rPr>
              <w:t>)</w:t>
            </w:r>
          </w:p>
        </w:tc>
        <w:tc>
          <w:tcPr>
            <w:tcW w:w="2342" w:type="dxa"/>
            <w:tcBorders>
              <w:top w:val="nil"/>
              <w:left w:val="nil"/>
              <w:bottom w:val="single" w:sz="8" w:space="0" w:color="auto"/>
              <w:right w:val="single" w:sz="8" w:space="0" w:color="auto"/>
            </w:tcBorders>
            <w:shd w:val="clear" w:color="auto" w:fill="auto"/>
            <w:vAlign w:val="center"/>
            <w:hideMark/>
          </w:tcPr>
          <w:p w14:paraId="7EBED53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Decimal degrees</w:t>
            </w:r>
          </w:p>
        </w:tc>
        <w:tc>
          <w:tcPr>
            <w:tcW w:w="1568" w:type="dxa"/>
            <w:tcBorders>
              <w:top w:val="nil"/>
              <w:left w:val="nil"/>
              <w:bottom w:val="single" w:sz="8" w:space="0" w:color="auto"/>
              <w:right w:val="single" w:sz="8" w:space="0" w:color="auto"/>
            </w:tcBorders>
            <w:shd w:val="clear" w:color="auto" w:fill="auto"/>
            <w:vAlign w:val="center"/>
            <w:hideMark/>
          </w:tcPr>
          <w:p w14:paraId="7A06560D"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60201E0B"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17D18E65" w14:textId="77777777" w:rsidTr="00460499">
        <w:trPr>
          <w:gridAfter w:val="1"/>
          <w:wAfter w:w="236" w:type="dxa"/>
          <w:trHeight w:val="421"/>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27BF9362"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Longitude</w:t>
            </w:r>
          </w:p>
        </w:tc>
        <w:tc>
          <w:tcPr>
            <w:tcW w:w="4059" w:type="dxa"/>
            <w:tcBorders>
              <w:top w:val="nil"/>
              <w:left w:val="nil"/>
              <w:bottom w:val="single" w:sz="8" w:space="0" w:color="auto"/>
              <w:right w:val="single" w:sz="8" w:space="0" w:color="auto"/>
            </w:tcBorders>
            <w:shd w:val="clear" w:color="auto" w:fill="auto"/>
            <w:vAlign w:val="center"/>
            <w:hideMark/>
          </w:tcPr>
          <w:p w14:paraId="7B85CF05" w14:textId="77777777" w:rsidR="00CF4923" w:rsidRPr="00655F1A" w:rsidRDefault="00CF4923" w:rsidP="00C22AE2">
            <w:pPr>
              <w:spacing w:after="0" w:line="240" w:lineRule="auto"/>
              <w:rPr>
                <w:rFonts w:ascii="Calibri" w:hAnsi="Calibri"/>
                <w:color w:val="000000"/>
                <w:sz w:val="20"/>
              </w:rPr>
            </w:pPr>
            <w:r w:rsidRPr="00655F1A">
              <w:rPr>
                <w:rFonts w:ascii="Calibri" w:hAnsi="Calibri"/>
                <w:color w:val="000000"/>
                <w:sz w:val="20"/>
              </w:rPr>
              <w:t>Longitude of the well location (X Coordinate).</w:t>
            </w:r>
          </w:p>
        </w:tc>
        <w:tc>
          <w:tcPr>
            <w:tcW w:w="1980" w:type="dxa"/>
            <w:tcBorders>
              <w:top w:val="nil"/>
              <w:left w:val="nil"/>
              <w:bottom w:val="single" w:sz="8" w:space="0" w:color="auto"/>
              <w:right w:val="single" w:sz="4" w:space="0" w:color="auto"/>
            </w:tcBorders>
          </w:tcPr>
          <w:p w14:paraId="14CBC912" w14:textId="77777777" w:rsidR="00CF4923" w:rsidRPr="00F3398A" w:rsidRDefault="002F2DC9" w:rsidP="00F3398A">
            <w:pPr>
              <w:pStyle w:val="ListParagraph"/>
              <w:numPr>
                <w:ilvl w:val="0"/>
                <w:numId w:val="15"/>
              </w:numPr>
              <w:spacing w:after="0" w:line="240" w:lineRule="auto"/>
              <w:rPr>
                <w:ins w:id="47" w:author="Cooledge, Craig" w:date="2023-05-15T06:47:00Z"/>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2DCC3F98" w14:textId="787BB909" w:rsidR="00676AD6" w:rsidRPr="00F3398A" w:rsidRDefault="00676AD6" w:rsidP="00F3398A">
            <w:pPr>
              <w:pStyle w:val="ListParagraph"/>
              <w:numPr>
                <w:ilvl w:val="0"/>
                <w:numId w:val="15"/>
              </w:numPr>
              <w:spacing w:after="0" w:line="240" w:lineRule="auto"/>
              <w:rPr>
                <w:rFonts w:ascii="Calibri" w:eastAsia="Times New Roman" w:hAnsi="Calibri" w:cs="Calibri"/>
                <w:color w:val="000000"/>
                <w:sz w:val="20"/>
                <w:szCs w:val="20"/>
              </w:rPr>
            </w:pPr>
            <w:ins w:id="48" w:author="Cooledge, Craig" w:date="2023-05-15T06:47:00Z">
              <w:r w:rsidRPr="00F3398A">
                <w:rPr>
                  <w:rFonts w:ascii="Calibri" w:eastAsia="Times New Roman" w:hAnsi="Calibri" w:cs="Calibri"/>
                  <w:color w:val="000000"/>
                  <w:sz w:val="20"/>
                  <w:szCs w:val="20"/>
                </w:rPr>
                <w:t>CASGEM</w:t>
              </w:r>
            </w:ins>
          </w:p>
          <w:p w14:paraId="47A05149" w14:textId="6E687C50" w:rsidR="00641BCB" w:rsidRPr="00F3398A" w:rsidRDefault="00641BCB" w:rsidP="00F3398A">
            <w:pPr>
              <w:pStyle w:val="ListParagraph"/>
              <w:numPr>
                <w:ilvl w:val="0"/>
                <w:numId w:val="15"/>
              </w:numPr>
              <w:spacing w:after="0" w:line="240" w:lineRule="auto"/>
              <w:rPr>
                <w:rFonts w:ascii="Calibri" w:eastAsia="Times New Roman" w:hAnsi="Calibri" w:cs="Calibri"/>
                <w:color w:val="000000"/>
                <w:sz w:val="20"/>
                <w:szCs w:val="20"/>
              </w:rPr>
            </w:pPr>
            <w:proofErr w:type="spellStart"/>
            <w:r w:rsidRPr="00F3398A">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5763EA67" w14:textId="01918B79"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2F24475D" w14:textId="6A131E8C" w:rsidR="00CF4923" w:rsidRPr="00655F1A" w:rsidRDefault="48147222" w:rsidP="00C22AE2">
            <w:pPr>
              <w:spacing w:after="0" w:line="240" w:lineRule="auto"/>
              <w:rPr>
                <w:rFonts w:ascii="Calibri" w:hAnsi="Calibri"/>
                <w:color w:val="000000"/>
                <w:sz w:val="20"/>
                <w:szCs w:val="20"/>
              </w:rPr>
            </w:pPr>
            <w:r w:rsidRPr="47607F35">
              <w:rPr>
                <w:rFonts w:ascii="Calibri" w:hAnsi="Calibri"/>
                <w:color w:val="000000" w:themeColor="text1"/>
                <w:sz w:val="20"/>
                <w:szCs w:val="20"/>
              </w:rPr>
              <w:t>5 decimal places (36-feet)</w:t>
            </w:r>
          </w:p>
        </w:tc>
        <w:tc>
          <w:tcPr>
            <w:tcW w:w="2342" w:type="dxa"/>
            <w:tcBorders>
              <w:top w:val="nil"/>
              <w:left w:val="nil"/>
              <w:bottom w:val="single" w:sz="8" w:space="0" w:color="auto"/>
              <w:right w:val="single" w:sz="8" w:space="0" w:color="auto"/>
            </w:tcBorders>
            <w:shd w:val="clear" w:color="auto" w:fill="auto"/>
            <w:vAlign w:val="center"/>
            <w:hideMark/>
          </w:tcPr>
          <w:p w14:paraId="1DD27B60"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Decimal degrees</w:t>
            </w:r>
          </w:p>
        </w:tc>
        <w:tc>
          <w:tcPr>
            <w:tcW w:w="1568" w:type="dxa"/>
            <w:tcBorders>
              <w:top w:val="nil"/>
              <w:left w:val="nil"/>
              <w:bottom w:val="single" w:sz="8" w:space="0" w:color="auto"/>
              <w:right w:val="single" w:sz="8" w:space="0" w:color="auto"/>
            </w:tcBorders>
            <w:shd w:val="clear" w:color="auto" w:fill="auto"/>
            <w:vAlign w:val="center"/>
            <w:hideMark/>
          </w:tcPr>
          <w:p w14:paraId="2ED3DB62"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1093F959"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1E3BE28F" w14:textId="77777777" w:rsidTr="00460499">
        <w:trPr>
          <w:gridAfter w:val="1"/>
          <w:wAfter w:w="236" w:type="dxa"/>
          <w:trHeight w:val="52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D5081F8" w14:textId="2BC092A5"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w:t>
            </w:r>
            <w:ins w:id="49" w:author="Cooledge, Craig" w:date="2023-05-15T10:35:00Z">
              <w:r w:rsidR="0062273E">
                <w:rPr>
                  <w:rFonts w:ascii="Calibri" w:eastAsia="Times New Roman" w:hAnsi="Calibri" w:cs="Calibri"/>
                  <w:b/>
                  <w:bCs/>
                  <w:color w:val="000000"/>
                  <w:sz w:val="20"/>
                  <w:szCs w:val="20"/>
                </w:rPr>
                <w:t>s</w:t>
              </w:r>
            </w:ins>
            <w:r w:rsidRPr="00655F1A">
              <w:rPr>
                <w:rFonts w:ascii="Calibri" w:eastAsia="Times New Roman" w:hAnsi="Calibri" w:cs="Calibri"/>
                <w:b/>
                <w:bCs/>
                <w:color w:val="000000"/>
                <w:sz w:val="20"/>
                <w:szCs w:val="20"/>
              </w:rPr>
              <w:t xml:space="preserve"> Survey Date</w:t>
            </w:r>
          </w:p>
        </w:tc>
        <w:tc>
          <w:tcPr>
            <w:tcW w:w="4059" w:type="dxa"/>
            <w:tcBorders>
              <w:top w:val="nil"/>
              <w:left w:val="nil"/>
              <w:bottom w:val="single" w:sz="8" w:space="0" w:color="auto"/>
              <w:right w:val="single" w:sz="8" w:space="0" w:color="auto"/>
            </w:tcBorders>
            <w:shd w:val="clear" w:color="auto" w:fill="auto"/>
            <w:vAlign w:val="center"/>
            <w:hideMark/>
          </w:tcPr>
          <w:p w14:paraId="7496F9A8"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 that the XY coordinates of the well were surveyed.</w:t>
            </w:r>
          </w:p>
        </w:tc>
        <w:tc>
          <w:tcPr>
            <w:tcW w:w="1980" w:type="dxa"/>
            <w:tcBorders>
              <w:top w:val="nil"/>
              <w:left w:val="nil"/>
              <w:bottom w:val="single" w:sz="8" w:space="0" w:color="auto"/>
              <w:right w:val="single" w:sz="4" w:space="0" w:color="auto"/>
            </w:tcBorders>
          </w:tcPr>
          <w:p w14:paraId="03507716" w14:textId="5A56765E" w:rsidR="00CF4923" w:rsidRPr="00F3398A" w:rsidDel="00FF4E3B" w:rsidRDefault="000E7A8E" w:rsidP="00F3398A">
            <w:pPr>
              <w:pStyle w:val="ListParagraph"/>
              <w:numPr>
                <w:ilvl w:val="0"/>
                <w:numId w:val="23"/>
              </w:numPr>
              <w:spacing w:after="0" w:line="240" w:lineRule="auto"/>
              <w:rPr>
                <w:rFonts w:ascii="Calibri" w:hAnsi="Calibri"/>
                <w:color w:val="000000"/>
                <w:sz w:val="20"/>
              </w:rPr>
            </w:pPr>
            <w:proofErr w:type="spellStart"/>
            <w:r w:rsidRPr="00F3398A">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5EF497D1" w14:textId="2AEBBBB5"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68711B71"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5636BB2E" w14:textId="644C93AE" w:rsidR="00CF4923" w:rsidRPr="00655F1A" w:rsidRDefault="00CF4923" w:rsidP="00C22AE2">
            <w:pPr>
              <w:spacing w:after="0" w:line="240" w:lineRule="auto"/>
              <w:rPr>
                <w:rFonts w:ascii="Calibri" w:eastAsia="Times New Roman" w:hAnsi="Calibri" w:cs="Calibri"/>
                <w:color w:val="000000"/>
                <w:sz w:val="20"/>
                <w:szCs w:val="20"/>
              </w:rPr>
            </w:pPr>
            <w:del w:id="50" w:author="Cooledge, Craig" w:date="2023-05-30T08:45:00Z">
              <w:r w:rsidRPr="00655F1A" w:rsidDel="009042F8">
                <w:rPr>
                  <w:rFonts w:ascii="Calibri" w:eastAsia="Times New Roman" w:hAnsi="Calibri" w:cs="Calibri"/>
                  <w:color w:val="000000"/>
                  <w:sz w:val="20"/>
                  <w:szCs w:val="20"/>
                </w:rPr>
                <w:delText>Date (</w:delText>
              </w:r>
            </w:del>
            <w:r w:rsidRPr="00655F1A">
              <w:rPr>
                <w:rFonts w:ascii="Calibri" w:eastAsia="Times New Roman" w:hAnsi="Calibri" w:cs="Calibri"/>
                <w:color w:val="000000"/>
                <w:sz w:val="20"/>
                <w:szCs w:val="20"/>
              </w:rPr>
              <w:t>mm/dd/yyyy</w:t>
            </w:r>
            <w:del w:id="51" w:author="Cooledge, Craig" w:date="2023-05-30T08:45:00Z">
              <w:r w:rsidRPr="00655F1A" w:rsidDel="009042F8">
                <w:rPr>
                  <w:rFonts w:ascii="Calibri" w:eastAsia="Times New Roman" w:hAnsi="Calibri" w:cs="Calibri"/>
                  <w:color w:val="000000"/>
                  <w:sz w:val="20"/>
                  <w:szCs w:val="20"/>
                </w:rPr>
                <w:delText>)</w:delText>
              </w:r>
            </w:del>
            <w:r w:rsidRPr="00655F1A">
              <w:rPr>
                <w:rFonts w:ascii="Calibri" w:eastAsia="Times New Roman" w:hAnsi="Calibri" w:cs="Calibri"/>
                <w:color w:val="000000"/>
                <w:sz w:val="20"/>
                <w:szCs w:val="20"/>
              </w:rPr>
              <w:br/>
            </w:r>
          </w:p>
        </w:tc>
        <w:tc>
          <w:tcPr>
            <w:tcW w:w="1568" w:type="dxa"/>
            <w:tcBorders>
              <w:top w:val="nil"/>
              <w:left w:val="nil"/>
              <w:bottom w:val="single" w:sz="8" w:space="0" w:color="auto"/>
              <w:right w:val="single" w:sz="8" w:space="0" w:color="auto"/>
            </w:tcBorders>
            <w:shd w:val="clear" w:color="auto" w:fill="auto"/>
            <w:vAlign w:val="center"/>
            <w:hideMark/>
          </w:tcPr>
          <w:p w14:paraId="0CB7BA97" w14:textId="27037511"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w:t>
            </w:r>
          </w:p>
        </w:tc>
        <w:tc>
          <w:tcPr>
            <w:tcW w:w="3830" w:type="dxa"/>
            <w:tcBorders>
              <w:top w:val="nil"/>
              <w:left w:val="nil"/>
              <w:bottom w:val="single" w:sz="8" w:space="0" w:color="auto"/>
              <w:right w:val="single" w:sz="8" w:space="0" w:color="auto"/>
            </w:tcBorders>
            <w:shd w:val="clear" w:color="auto" w:fill="auto"/>
            <w:vAlign w:val="center"/>
            <w:hideMark/>
          </w:tcPr>
          <w:p w14:paraId="7F7DF563"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147FD" w:rsidRPr="00655F1A" w14:paraId="6CA99B8F" w14:textId="77777777" w:rsidTr="00460499">
        <w:trPr>
          <w:gridAfter w:val="1"/>
          <w:wAfter w:w="236" w:type="dxa"/>
          <w:trHeight w:val="520"/>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38F996DD" w14:textId="2E2DD6CA" w:rsidR="000147FD" w:rsidRPr="00655F1A" w:rsidRDefault="000147FD"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w:t>
            </w:r>
            <w:ins w:id="52" w:author="Cooledge, Craig" w:date="2023-05-15T10:35:00Z">
              <w:r w:rsidR="0062273E">
                <w:rPr>
                  <w:rFonts w:ascii="Calibri" w:eastAsia="Times New Roman" w:hAnsi="Calibri" w:cs="Calibri"/>
                  <w:b/>
                  <w:bCs/>
                  <w:color w:val="000000"/>
                  <w:sz w:val="20"/>
                  <w:szCs w:val="20"/>
                </w:rPr>
                <w:t>s</w:t>
              </w:r>
            </w:ins>
            <w:r w:rsidRPr="00655F1A">
              <w:rPr>
                <w:rFonts w:ascii="Calibri" w:eastAsia="Times New Roman" w:hAnsi="Calibri" w:cs="Calibri"/>
                <w:b/>
                <w:bCs/>
                <w:color w:val="000000"/>
                <w:sz w:val="20"/>
                <w:szCs w:val="20"/>
              </w:rPr>
              <w:t xml:space="preserve"> Survey</w:t>
            </w:r>
            <w:r w:rsidR="00655F1A" w:rsidRPr="00655F1A">
              <w:rPr>
                <w:rFonts w:ascii="Calibri" w:eastAsia="Times New Roman" w:hAnsi="Calibri" w:cs="Calibri"/>
                <w:b/>
                <w:bCs/>
                <w:color w:val="000000"/>
                <w:sz w:val="20"/>
                <w:szCs w:val="20"/>
              </w:rPr>
              <w:t xml:space="preserve"> Time</w:t>
            </w:r>
          </w:p>
        </w:tc>
        <w:tc>
          <w:tcPr>
            <w:tcW w:w="4059" w:type="dxa"/>
            <w:tcBorders>
              <w:top w:val="nil"/>
              <w:left w:val="nil"/>
              <w:bottom w:val="single" w:sz="8" w:space="0" w:color="auto"/>
              <w:right w:val="single" w:sz="8" w:space="0" w:color="auto"/>
            </w:tcBorders>
            <w:shd w:val="clear" w:color="auto" w:fill="auto"/>
            <w:vAlign w:val="center"/>
          </w:tcPr>
          <w:p w14:paraId="5A1D6125" w14:textId="486CF29F" w:rsidR="000147FD" w:rsidRPr="00655F1A" w:rsidRDefault="00655F1A"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Time that the XY coordinates of the well were surveyed.</w:t>
            </w:r>
          </w:p>
        </w:tc>
        <w:tc>
          <w:tcPr>
            <w:tcW w:w="1980" w:type="dxa"/>
            <w:tcBorders>
              <w:top w:val="nil"/>
              <w:left w:val="nil"/>
              <w:bottom w:val="single" w:sz="8" w:space="0" w:color="auto"/>
              <w:right w:val="single" w:sz="4" w:space="0" w:color="auto"/>
            </w:tcBorders>
          </w:tcPr>
          <w:p w14:paraId="34249F82" w14:textId="77777777" w:rsidR="000147FD" w:rsidRPr="00655F1A" w:rsidRDefault="000147FD" w:rsidP="00C22AE2">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7C081A9C" w14:textId="042FFDBE" w:rsidR="000147FD" w:rsidRPr="00655F1A" w:rsidDel="00FF4E3B" w:rsidRDefault="00655F1A" w:rsidP="00C22AE2">
            <w:pPr>
              <w:spacing w:after="0" w:line="240" w:lineRule="auto"/>
              <w:rPr>
                <w:rFonts w:ascii="Calibri" w:hAnsi="Calibri"/>
                <w:color w:val="000000"/>
                <w:sz w:val="20"/>
              </w:rPr>
            </w:pPr>
            <w:r w:rsidRPr="00655F1A">
              <w:rPr>
                <w:rFonts w:ascii="Calibri" w:hAnsi="Calibri"/>
                <w:color w:val="000000"/>
                <w:sz w:val="20"/>
              </w:rPr>
              <w:t>Optional, default is 12:00:00</w:t>
            </w:r>
          </w:p>
        </w:tc>
        <w:tc>
          <w:tcPr>
            <w:tcW w:w="2610" w:type="dxa"/>
            <w:tcBorders>
              <w:top w:val="nil"/>
              <w:left w:val="nil"/>
              <w:bottom w:val="single" w:sz="8" w:space="0" w:color="auto"/>
              <w:right w:val="single" w:sz="8" w:space="0" w:color="auto"/>
            </w:tcBorders>
            <w:shd w:val="clear" w:color="auto" w:fill="auto"/>
            <w:vAlign w:val="center"/>
          </w:tcPr>
          <w:p w14:paraId="5DF1D173" w14:textId="40075764" w:rsidR="000147FD" w:rsidRPr="00655F1A" w:rsidRDefault="00655F1A"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tcPr>
          <w:p w14:paraId="20FD0F82" w14:textId="4F2FCB30" w:rsidR="000147FD" w:rsidRPr="00655F1A" w:rsidRDefault="00655F1A" w:rsidP="00C22AE2">
            <w:pPr>
              <w:spacing w:after="0" w:line="240" w:lineRule="auto"/>
              <w:rPr>
                <w:rFonts w:ascii="Calibri" w:eastAsia="Times New Roman" w:hAnsi="Calibri" w:cs="Calibri"/>
                <w:color w:val="000000"/>
                <w:sz w:val="20"/>
                <w:szCs w:val="20"/>
              </w:rPr>
            </w:pPr>
            <w:del w:id="53" w:author="Cooledge, Craig" w:date="2023-05-30T08:40:00Z">
              <w:r w:rsidRPr="00655F1A" w:rsidDel="00A1017F">
                <w:rPr>
                  <w:rFonts w:ascii="Calibri" w:eastAsia="Times New Roman" w:hAnsi="Calibri" w:cs="Calibri"/>
                  <w:color w:val="000000"/>
                  <w:sz w:val="20"/>
                  <w:szCs w:val="20"/>
                </w:rPr>
                <w:delText>24-hour Time, PST (hh:mm)</w:delText>
              </w:r>
            </w:del>
            <w:ins w:id="54" w:author="Cooledge, Craig" w:date="2023-05-30T08:40:00Z">
              <w:r w:rsidR="00A1017F">
                <w:rPr>
                  <w:rFonts w:ascii="Calibri" w:eastAsia="Times New Roman" w:hAnsi="Calibri" w:cs="Calibri"/>
                  <w:color w:val="000000"/>
                  <w:sz w:val="20"/>
                  <w:szCs w:val="20"/>
                </w:rPr>
                <w:t>hh:mm:ss (PST 24-hour)</w:t>
              </w:r>
            </w:ins>
          </w:p>
        </w:tc>
        <w:tc>
          <w:tcPr>
            <w:tcW w:w="1568" w:type="dxa"/>
            <w:tcBorders>
              <w:top w:val="nil"/>
              <w:left w:val="nil"/>
              <w:bottom w:val="single" w:sz="8" w:space="0" w:color="auto"/>
              <w:right w:val="single" w:sz="8" w:space="0" w:color="auto"/>
            </w:tcBorders>
            <w:shd w:val="clear" w:color="auto" w:fill="auto"/>
            <w:vAlign w:val="center"/>
          </w:tcPr>
          <w:p w14:paraId="2748A2D4" w14:textId="47CD8514" w:rsidR="000147FD" w:rsidRPr="00655F1A" w:rsidRDefault="00F8778E"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w:t>
            </w:r>
            <w:r w:rsidR="003F1CFE">
              <w:rPr>
                <w:rFonts w:ascii="Calibri" w:eastAsia="Times New Roman" w:hAnsi="Calibri" w:cs="Calibri"/>
                <w:color w:val="000000"/>
                <w:sz w:val="20"/>
                <w:szCs w:val="20"/>
              </w:rPr>
              <w:t>ime</w:t>
            </w:r>
          </w:p>
        </w:tc>
        <w:tc>
          <w:tcPr>
            <w:tcW w:w="3830" w:type="dxa"/>
            <w:tcBorders>
              <w:top w:val="nil"/>
              <w:left w:val="nil"/>
              <w:bottom w:val="single" w:sz="8" w:space="0" w:color="auto"/>
              <w:right w:val="single" w:sz="8" w:space="0" w:color="auto"/>
            </w:tcBorders>
            <w:shd w:val="clear" w:color="auto" w:fill="auto"/>
            <w:vAlign w:val="center"/>
          </w:tcPr>
          <w:p w14:paraId="289B6620" w14:textId="3B1560E5" w:rsidR="000147FD" w:rsidRPr="00655F1A" w:rsidRDefault="003F1CFE"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r>
      <w:tr w:rsidR="00025311" w:rsidRPr="00655F1A" w14:paraId="4BC9A2E1" w14:textId="77777777" w:rsidTr="00460499">
        <w:trPr>
          <w:gridAfter w:val="1"/>
          <w:wAfter w:w="236" w:type="dxa"/>
          <w:trHeight w:val="87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7A6F4AB5"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Datum</w:t>
            </w:r>
          </w:p>
        </w:tc>
        <w:tc>
          <w:tcPr>
            <w:tcW w:w="4059" w:type="dxa"/>
            <w:tcBorders>
              <w:top w:val="nil"/>
              <w:left w:val="nil"/>
              <w:bottom w:val="single" w:sz="8" w:space="0" w:color="auto"/>
              <w:right w:val="single" w:sz="8" w:space="0" w:color="auto"/>
            </w:tcBorders>
            <w:shd w:val="clear" w:color="auto" w:fill="auto"/>
            <w:vAlign w:val="center"/>
            <w:hideMark/>
          </w:tcPr>
          <w:p w14:paraId="1A91FBE4"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Horizontal datum associated with Latitude and Longitude measurement.</w:t>
            </w:r>
          </w:p>
        </w:tc>
        <w:tc>
          <w:tcPr>
            <w:tcW w:w="1980" w:type="dxa"/>
            <w:tcBorders>
              <w:top w:val="nil"/>
              <w:left w:val="nil"/>
              <w:bottom w:val="single" w:sz="8" w:space="0" w:color="auto"/>
              <w:right w:val="single" w:sz="4" w:space="0" w:color="auto"/>
            </w:tcBorders>
          </w:tcPr>
          <w:p w14:paraId="1B43DA19" w14:textId="4B613BF5" w:rsidR="00CF4923" w:rsidRPr="00F3398A" w:rsidDel="00FF4E3B" w:rsidRDefault="000E7A8E" w:rsidP="00F3398A">
            <w:pPr>
              <w:pStyle w:val="ListParagraph"/>
              <w:numPr>
                <w:ilvl w:val="0"/>
                <w:numId w:val="23"/>
              </w:numPr>
              <w:spacing w:after="0" w:line="240" w:lineRule="auto"/>
              <w:rPr>
                <w:rFonts w:ascii="Calibri" w:hAnsi="Calibri"/>
                <w:color w:val="000000"/>
                <w:sz w:val="20"/>
              </w:rPr>
            </w:pPr>
            <w:proofErr w:type="spellStart"/>
            <w:r w:rsidRPr="00F3398A">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D79104C" w14:textId="4AAEDD46"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587335D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56E520E4" w14:textId="316BA6F0"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NAD83 </w:t>
            </w:r>
            <w:r w:rsidR="00A509EA">
              <w:rPr>
                <w:rFonts w:ascii="Calibri" w:eastAsia="Times New Roman" w:hAnsi="Calibri" w:cs="Calibri"/>
                <w:color w:val="000000"/>
                <w:sz w:val="20"/>
                <w:szCs w:val="20"/>
              </w:rPr>
              <w:t>(recommended)</w:t>
            </w:r>
          </w:p>
        </w:tc>
        <w:tc>
          <w:tcPr>
            <w:tcW w:w="1568" w:type="dxa"/>
            <w:tcBorders>
              <w:top w:val="nil"/>
              <w:left w:val="nil"/>
              <w:bottom w:val="single" w:sz="8" w:space="0" w:color="auto"/>
              <w:right w:val="single" w:sz="8" w:space="0" w:color="auto"/>
            </w:tcBorders>
            <w:shd w:val="clear" w:color="auto" w:fill="auto"/>
            <w:vAlign w:val="center"/>
            <w:hideMark/>
          </w:tcPr>
          <w:p w14:paraId="2F2BB5FA" w14:textId="02C72794" w:rsidR="00CF4923" w:rsidRPr="00655F1A" w:rsidRDefault="00CF4923" w:rsidP="00C22AE2">
            <w:pPr>
              <w:spacing w:after="0" w:line="240" w:lineRule="auto"/>
              <w:rPr>
                <w:rFonts w:ascii="Calibri" w:eastAsia="Times New Roman" w:hAnsi="Calibri" w:cs="Calibri"/>
                <w:color w:val="000000"/>
                <w:sz w:val="20"/>
                <w:szCs w:val="20"/>
              </w:rPr>
            </w:pPr>
            <w:r w:rsidRPr="3CC02E8F">
              <w:rPr>
                <w:rFonts w:ascii="Calibri" w:eastAsia="Times New Roman" w:hAnsi="Calibri" w:cs="Calibri"/>
                <w:color w:val="000000" w:themeColor="text1"/>
                <w:sz w:val="20"/>
                <w:szCs w:val="20"/>
              </w:rPr>
              <w:t>text</w:t>
            </w:r>
            <w:ins w:id="55" w:author="Jeanna Long" w:date="2023-06-14T15:58:00Z">
              <w:r w:rsidR="0104A061" w:rsidRPr="3CC02E8F">
                <w:rPr>
                  <w:rFonts w:ascii="Calibri" w:eastAsia="Times New Roman" w:hAnsi="Calibri" w:cs="Calibri"/>
                  <w:color w:val="000000" w:themeColor="text1"/>
                  <w:sz w:val="20"/>
                  <w:szCs w:val="20"/>
                </w:rPr>
                <w:t xml:space="preserve"> (selected from list of options)</w:t>
              </w:r>
            </w:ins>
          </w:p>
        </w:tc>
        <w:tc>
          <w:tcPr>
            <w:tcW w:w="3830" w:type="dxa"/>
            <w:tcBorders>
              <w:top w:val="nil"/>
              <w:left w:val="nil"/>
              <w:bottom w:val="single" w:sz="8" w:space="0" w:color="auto"/>
              <w:right w:val="single" w:sz="8" w:space="0" w:color="auto"/>
            </w:tcBorders>
            <w:shd w:val="clear" w:color="auto" w:fill="auto"/>
            <w:vAlign w:val="center"/>
            <w:hideMark/>
          </w:tcPr>
          <w:p w14:paraId="0D430183" w14:textId="5B9E2451" w:rsidR="00CF4923" w:rsidRPr="00F3398A" w:rsidRDefault="0058347F"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NAD83</w:t>
            </w:r>
          </w:p>
          <w:p w14:paraId="6993382A" w14:textId="77777777" w:rsidR="0058347F" w:rsidRPr="00F3398A" w:rsidRDefault="0058347F"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NAD27</w:t>
            </w:r>
          </w:p>
          <w:p w14:paraId="3AF107EB" w14:textId="0FB63A7A" w:rsidR="001D5842" w:rsidRPr="00F3398A" w:rsidRDefault="001D5842"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WGS84</w:t>
            </w:r>
          </w:p>
        </w:tc>
      </w:tr>
      <w:tr w:rsidR="00C642A5" w:rsidRPr="00655F1A" w14:paraId="04B57665" w14:textId="77777777" w:rsidTr="00460499">
        <w:trPr>
          <w:gridAfter w:val="1"/>
          <w:wAfter w:w="236" w:type="dxa"/>
          <w:trHeight w:val="1861"/>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17A69C8"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Method</w:t>
            </w:r>
          </w:p>
        </w:tc>
        <w:tc>
          <w:tcPr>
            <w:tcW w:w="4059" w:type="dxa"/>
            <w:tcBorders>
              <w:top w:val="nil"/>
              <w:left w:val="nil"/>
              <w:bottom w:val="single" w:sz="8" w:space="0" w:color="auto"/>
              <w:right w:val="single" w:sz="8" w:space="0" w:color="auto"/>
            </w:tcBorders>
            <w:shd w:val="clear" w:color="auto" w:fill="auto"/>
            <w:vAlign w:val="center"/>
            <w:hideMark/>
          </w:tcPr>
          <w:p w14:paraId="2038E18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Method used to determine latitude and longitude of well location.</w:t>
            </w:r>
          </w:p>
        </w:tc>
        <w:tc>
          <w:tcPr>
            <w:tcW w:w="1980" w:type="dxa"/>
            <w:tcBorders>
              <w:top w:val="nil"/>
              <w:left w:val="nil"/>
              <w:bottom w:val="single" w:sz="8" w:space="0" w:color="auto"/>
              <w:right w:val="single" w:sz="4" w:space="0" w:color="auto"/>
            </w:tcBorders>
          </w:tcPr>
          <w:p w14:paraId="1F30F177" w14:textId="77777777" w:rsidR="00FA6055" w:rsidRPr="00F3398A" w:rsidRDefault="00FA6055" w:rsidP="00F3398A">
            <w:pPr>
              <w:pStyle w:val="ListParagraph"/>
              <w:numPr>
                <w:ilvl w:val="0"/>
                <w:numId w:val="3"/>
              </w:numPr>
              <w:spacing w:after="0" w:line="240" w:lineRule="auto"/>
              <w:rPr>
                <w:ins w:id="56" w:author="Cooledge, Craig" w:date="2023-05-15T06:48:00Z"/>
                <w:rFonts w:ascii="Calibri" w:hAnsi="Calibri"/>
                <w:color w:val="000000"/>
                <w:sz w:val="20"/>
              </w:rPr>
            </w:pPr>
            <w:r w:rsidRPr="00F3398A">
              <w:rPr>
                <w:rFonts w:ascii="Calibri" w:hAnsi="Calibri"/>
                <w:color w:val="000000"/>
                <w:sz w:val="20"/>
              </w:rPr>
              <w:t>SGMA</w:t>
            </w:r>
          </w:p>
          <w:p w14:paraId="393C49C6" w14:textId="09579795" w:rsidR="009E5CA3" w:rsidRPr="00F3398A" w:rsidRDefault="009E5CA3" w:rsidP="00F3398A">
            <w:pPr>
              <w:pStyle w:val="ListParagraph"/>
              <w:numPr>
                <w:ilvl w:val="0"/>
                <w:numId w:val="3"/>
              </w:numPr>
              <w:spacing w:after="0" w:line="240" w:lineRule="auto"/>
              <w:rPr>
                <w:rFonts w:ascii="Calibri" w:hAnsi="Calibri"/>
                <w:color w:val="000000"/>
                <w:sz w:val="20"/>
              </w:rPr>
            </w:pPr>
            <w:ins w:id="57" w:author="Cooledge, Craig" w:date="2023-05-15T06:48:00Z">
              <w:r w:rsidRPr="00F3398A">
                <w:rPr>
                  <w:rFonts w:ascii="Calibri" w:hAnsi="Calibri"/>
                  <w:color w:val="000000"/>
                  <w:sz w:val="20"/>
                </w:rPr>
                <w:t>CASGEM</w:t>
              </w:r>
            </w:ins>
          </w:p>
          <w:p w14:paraId="08EC205B" w14:textId="516C0AA3" w:rsidR="000E7A8E" w:rsidRPr="00F3398A" w:rsidDel="00FF4E3B" w:rsidRDefault="000E7A8E" w:rsidP="00F3398A">
            <w:pPr>
              <w:pStyle w:val="ListParagraph"/>
              <w:numPr>
                <w:ilvl w:val="0"/>
                <w:numId w:val="3"/>
              </w:numPr>
              <w:spacing w:after="0" w:line="240" w:lineRule="auto"/>
              <w:rPr>
                <w:rFonts w:ascii="Calibri" w:hAnsi="Calibri"/>
                <w:color w:val="000000"/>
                <w:sz w:val="20"/>
              </w:rPr>
            </w:pPr>
            <w:proofErr w:type="spellStart"/>
            <w:r w:rsidRPr="00F3398A">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1315AB4" w14:textId="2C7A2EB2" w:rsidR="00FA6055" w:rsidRPr="00655F1A" w:rsidRDefault="00FA6055" w:rsidP="00FA6055">
            <w:pPr>
              <w:spacing w:after="0" w:line="240" w:lineRule="auto"/>
              <w:rPr>
                <w:rFonts w:ascii="Calibri" w:eastAsia="Times New Roman" w:hAnsi="Calibri" w:cs="Calibri"/>
                <w:color w:val="000000"/>
                <w:sz w:val="20"/>
                <w:szCs w:val="20"/>
              </w:rPr>
            </w:pPr>
            <w:del w:id="58" w:author="Cooledge, Craig" w:date="2023-05-12T09:37:00Z">
              <w:r w:rsidRPr="00655F1A" w:rsidDel="00A15C26">
                <w:rPr>
                  <w:rFonts w:ascii="Calibri" w:hAnsi="Calibri"/>
                  <w:color w:val="000000"/>
                  <w:sz w:val="20"/>
                </w:rPr>
                <w:delText>Optional</w:delText>
              </w:r>
            </w:del>
            <w:ins w:id="59" w:author="Cooledge, Craig" w:date="2023-05-12T09:37:00Z">
              <w:r w:rsidR="00A15C26">
                <w:rPr>
                  <w:rFonts w:ascii="Calibri" w:hAnsi="Calibri"/>
                  <w:color w:val="000000"/>
                  <w:sz w:val="20"/>
                </w:rPr>
                <w:t>Required</w:t>
              </w:r>
            </w:ins>
          </w:p>
        </w:tc>
        <w:tc>
          <w:tcPr>
            <w:tcW w:w="2610" w:type="dxa"/>
            <w:tcBorders>
              <w:top w:val="nil"/>
              <w:left w:val="nil"/>
              <w:bottom w:val="single" w:sz="8" w:space="0" w:color="auto"/>
              <w:right w:val="single" w:sz="8" w:space="0" w:color="auto"/>
            </w:tcBorders>
            <w:shd w:val="clear" w:color="auto" w:fill="auto"/>
            <w:vAlign w:val="center"/>
            <w:hideMark/>
          </w:tcPr>
          <w:p w14:paraId="1D7170A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23FA7DA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Description of method used</w:t>
            </w:r>
          </w:p>
        </w:tc>
        <w:tc>
          <w:tcPr>
            <w:tcW w:w="1568" w:type="dxa"/>
            <w:tcBorders>
              <w:top w:val="nil"/>
              <w:left w:val="nil"/>
              <w:bottom w:val="single" w:sz="8" w:space="0" w:color="auto"/>
              <w:right w:val="single" w:sz="8" w:space="0" w:color="auto"/>
            </w:tcBorders>
            <w:shd w:val="clear" w:color="auto" w:fill="auto"/>
            <w:vAlign w:val="center"/>
            <w:hideMark/>
          </w:tcPr>
          <w:p w14:paraId="5BB3F744" w14:textId="37B8C9D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6E6C8709" w14:textId="7B9D8CBA" w:rsidR="00C642A5" w:rsidRPr="00F3398A" w:rsidRDefault="0096512C"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Surveyed</w:t>
            </w:r>
          </w:p>
          <w:p w14:paraId="3EFD4669" w14:textId="77777777" w:rsidR="0096512C" w:rsidRPr="00F3398A" w:rsidRDefault="0096512C"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USGS quad</w:t>
            </w:r>
          </w:p>
          <w:p w14:paraId="741B8B31" w14:textId="77777777" w:rsidR="0096512C" w:rsidRPr="00F3398A" w:rsidRDefault="0096512C"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GPS</w:t>
            </w:r>
          </w:p>
          <w:p w14:paraId="04608162" w14:textId="77777777" w:rsidR="0096512C" w:rsidRPr="00F3398A" w:rsidRDefault="0096512C"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GPS with WAAS</w:t>
            </w:r>
          </w:p>
          <w:p w14:paraId="647D9DE6" w14:textId="4103B4BE" w:rsidR="0096512C" w:rsidRPr="00F3398A" w:rsidRDefault="0096512C" w:rsidP="00F3398A">
            <w:pPr>
              <w:pStyle w:val="ListParagraph"/>
              <w:numPr>
                <w:ilvl w:val="0"/>
                <w:numId w:val="3"/>
              </w:numPr>
              <w:spacing w:after="0" w:line="240" w:lineRule="auto"/>
              <w:rPr>
                <w:rFonts w:ascii="Calibri" w:eastAsia="Times New Roman" w:hAnsi="Calibri" w:cs="Calibri"/>
                <w:color w:val="000000"/>
                <w:sz w:val="20"/>
                <w:szCs w:val="20"/>
              </w:rPr>
            </w:pPr>
            <w:del w:id="60" w:author="Cooledge, Craig" w:date="2023-05-12T10:12:00Z">
              <w:r w:rsidRPr="00F3398A" w:rsidDel="00447380">
                <w:rPr>
                  <w:rFonts w:ascii="Calibri" w:eastAsia="Times New Roman" w:hAnsi="Calibri" w:cs="Calibri"/>
                  <w:color w:val="000000"/>
                  <w:sz w:val="20"/>
                  <w:szCs w:val="20"/>
                </w:rPr>
                <w:delText xml:space="preserve">Digital </w:delText>
              </w:r>
            </w:del>
            <w:ins w:id="61" w:author="Cooledge, Craig" w:date="2023-05-12T10:12:00Z">
              <w:r w:rsidR="00447380" w:rsidRPr="00F3398A">
                <w:rPr>
                  <w:rFonts w:ascii="Calibri" w:eastAsia="Times New Roman" w:hAnsi="Calibri" w:cs="Calibri"/>
                  <w:color w:val="000000"/>
                  <w:sz w:val="20"/>
                  <w:szCs w:val="20"/>
                </w:rPr>
                <w:t xml:space="preserve">Digitized from </w:t>
              </w:r>
            </w:ins>
            <w:r w:rsidRPr="00F3398A">
              <w:rPr>
                <w:rFonts w:ascii="Calibri" w:eastAsia="Times New Roman" w:hAnsi="Calibri" w:cs="Calibri"/>
                <w:color w:val="000000"/>
                <w:sz w:val="20"/>
                <w:szCs w:val="20"/>
              </w:rPr>
              <w:t xml:space="preserve">aerial </w:t>
            </w:r>
            <w:proofErr w:type="gramStart"/>
            <w:r w:rsidRPr="00F3398A">
              <w:rPr>
                <w:rFonts w:ascii="Calibri" w:eastAsia="Times New Roman" w:hAnsi="Calibri" w:cs="Calibri"/>
                <w:color w:val="000000"/>
                <w:sz w:val="20"/>
                <w:szCs w:val="20"/>
              </w:rPr>
              <w:t>photo</w:t>
            </w:r>
            <w:ins w:id="62" w:author="Cooledge, Craig" w:date="2023-05-12T13:19:00Z">
              <w:r w:rsidR="005C0310" w:rsidRPr="00F3398A">
                <w:rPr>
                  <w:rFonts w:ascii="Calibri" w:eastAsia="Times New Roman" w:hAnsi="Calibri" w:cs="Calibri"/>
                  <w:color w:val="000000"/>
                  <w:sz w:val="20"/>
                  <w:szCs w:val="20"/>
                </w:rPr>
                <w:t>graph</w:t>
              </w:r>
            </w:ins>
            <w:proofErr w:type="gramEnd"/>
          </w:p>
          <w:p w14:paraId="21E788DD" w14:textId="77777777" w:rsidR="008620B4" w:rsidRPr="00F3398A" w:rsidRDefault="008620B4"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Unknown</w:t>
            </w:r>
          </w:p>
          <w:p w14:paraId="2221C5FE" w14:textId="1A524E0D" w:rsidR="008620B4" w:rsidRPr="00F3398A" w:rsidRDefault="008620B4"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Other</w:t>
            </w:r>
          </w:p>
        </w:tc>
      </w:tr>
      <w:tr w:rsidR="00C642A5" w:rsidRPr="00655F1A" w14:paraId="55461C66"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08BC15B"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Accuracy</w:t>
            </w:r>
          </w:p>
        </w:tc>
        <w:tc>
          <w:tcPr>
            <w:tcW w:w="4059" w:type="dxa"/>
            <w:tcBorders>
              <w:top w:val="nil"/>
              <w:left w:val="nil"/>
              <w:bottom w:val="single" w:sz="8" w:space="0" w:color="auto"/>
              <w:right w:val="single" w:sz="8" w:space="0" w:color="auto"/>
            </w:tcBorders>
            <w:shd w:val="clear" w:color="auto" w:fill="auto"/>
            <w:vAlign w:val="center"/>
            <w:hideMark/>
          </w:tcPr>
          <w:p w14:paraId="4C85908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Accuracy of well location latitude and longitude measurements.</w:t>
            </w:r>
          </w:p>
        </w:tc>
        <w:tc>
          <w:tcPr>
            <w:tcW w:w="1980" w:type="dxa"/>
            <w:tcBorders>
              <w:top w:val="nil"/>
              <w:left w:val="nil"/>
              <w:bottom w:val="single" w:sz="8" w:space="0" w:color="auto"/>
              <w:right w:val="single" w:sz="4" w:space="0" w:color="auto"/>
            </w:tcBorders>
          </w:tcPr>
          <w:p w14:paraId="4977C174" w14:textId="77777777" w:rsidR="00FA6055" w:rsidRPr="00F3398A" w:rsidRDefault="00FA6055" w:rsidP="00F3398A">
            <w:pPr>
              <w:pStyle w:val="ListParagraph"/>
              <w:numPr>
                <w:ilvl w:val="0"/>
                <w:numId w:val="16"/>
              </w:numPr>
              <w:spacing w:after="0" w:line="240" w:lineRule="auto"/>
              <w:rPr>
                <w:ins w:id="63" w:author="Cooledge, Craig" w:date="2023-05-15T06:48:00Z"/>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1161D89C" w14:textId="255E42D5" w:rsidR="009E5CA3" w:rsidRPr="00F3398A" w:rsidDel="00FF4E3B" w:rsidRDefault="009E5CA3" w:rsidP="00F3398A">
            <w:pPr>
              <w:pStyle w:val="ListParagraph"/>
              <w:numPr>
                <w:ilvl w:val="0"/>
                <w:numId w:val="16"/>
              </w:numPr>
              <w:spacing w:after="0" w:line="240" w:lineRule="auto"/>
              <w:rPr>
                <w:rFonts w:ascii="Calibri" w:hAnsi="Calibri"/>
                <w:color w:val="000000"/>
                <w:sz w:val="20"/>
              </w:rPr>
            </w:pPr>
            <w:ins w:id="64" w:author="Cooledge, Craig" w:date="2023-05-15T06:48:00Z">
              <w:r w:rsidRPr="00F3398A">
                <w:rPr>
                  <w:rFonts w:ascii="Calibri" w:hAnsi="Calibri"/>
                  <w:color w:val="000000"/>
                  <w:sz w:val="20"/>
                </w:rPr>
                <w:t>CASGEM</w:t>
              </w:r>
            </w:ins>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3B068E65" w14:textId="662CBC38"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05917C2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N/A</w:t>
            </w:r>
          </w:p>
        </w:tc>
        <w:tc>
          <w:tcPr>
            <w:tcW w:w="2342" w:type="dxa"/>
            <w:tcBorders>
              <w:top w:val="nil"/>
              <w:left w:val="nil"/>
              <w:bottom w:val="single" w:sz="8" w:space="0" w:color="auto"/>
              <w:right w:val="single" w:sz="8" w:space="0" w:color="auto"/>
            </w:tcBorders>
            <w:shd w:val="clear" w:color="auto" w:fill="auto"/>
            <w:vAlign w:val="center"/>
            <w:hideMark/>
          </w:tcPr>
          <w:p w14:paraId="3953C3B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w:t>
            </w:r>
          </w:p>
        </w:tc>
        <w:tc>
          <w:tcPr>
            <w:tcW w:w="1568" w:type="dxa"/>
            <w:tcBorders>
              <w:top w:val="nil"/>
              <w:left w:val="nil"/>
              <w:bottom w:val="single" w:sz="8" w:space="0" w:color="auto"/>
              <w:right w:val="single" w:sz="8" w:space="0" w:color="auto"/>
            </w:tcBorders>
            <w:shd w:val="clear" w:color="auto" w:fill="auto"/>
            <w:vAlign w:val="center"/>
            <w:hideMark/>
          </w:tcPr>
          <w:p w14:paraId="5D89545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7875ABA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2660E5C7"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7DBC57E2"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lastRenderedPageBreak/>
              <w:t>Coordinates Surveyor</w:t>
            </w:r>
          </w:p>
        </w:tc>
        <w:tc>
          <w:tcPr>
            <w:tcW w:w="4059" w:type="dxa"/>
            <w:tcBorders>
              <w:top w:val="nil"/>
              <w:left w:val="nil"/>
              <w:bottom w:val="single" w:sz="8" w:space="0" w:color="auto"/>
              <w:right w:val="single" w:sz="8" w:space="0" w:color="auto"/>
            </w:tcBorders>
            <w:shd w:val="clear" w:color="auto" w:fill="auto"/>
            <w:vAlign w:val="center"/>
            <w:hideMark/>
          </w:tcPr>
          <w:p w14:paraId="3D846958" w14:textId="416744C1"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The </w:t>
            </w:r>
            <w:ins w:id="65" w:author="Cooledge, Craig" w:date="2023-05-12T10:14:00Z">
              <w:r w:rsidR="00700A11">
                <w:rPr>
                  <w:rFonts w:ascii="Calibri" w:eastAsia="Times New Roman" w:hAnsi="Calibri" w:cs="Calibri"/>
                  <w:color w:val="000000"/>
                  <w:sz w:val="20"/>
                  <w:szCs w:val="20"/>
                </w:rPr>
                <w:t xml:space="preserve">full </w:t>
              </w:r>
            </w:ins>
            <w:r w:rsidRPr="00655F1A">
              <w:rPr>
                <w:rFonts w:ascii="Calibri" w:eastAsia="Times New Roman" w:hAnsi="Calibri" w:cs="Calibri"/>
                <w:color w:val="000000"/>
                <w:sz w:val="20"/>
                <w:szCs w:val="20"/>
              </w:rPr>
              <w:t>name</w:t>
            </w:r>
            <w:ins w:id="66" w:author="Cooledge, Craig" w:date="2023-05-12T10:14:00Z">
              <w:r w:rsidR="008150F6">
                <w:rPr>
                  <w:rFonts w:ascii="Calibri" w:eastAsia="Times New Roman" w:hAnsi="Calibri" w:cs="Calibri"/>
                  <w:color w:val="000000"/>
                  <w:sz w:val="20"/>
                  <w:szCs w:val="20"/>
                </w:rPr>
                <w:t>s</w:t>
              </w:r>
            </w:ins>
            <w:r w:rsidRPr="00655F1A">
              <w:rPr>
                <w:rFonts w:ascii="Calibri" w:eastAsia="Times New Roman" w:hAnsi="Calibri" w:cs="Calibri"/>
                <w:color w:val="000000"/>
                <w:sz w:val="20"/>
                <w:szCs w:val="20"/>
              </w:rPr>
              <w:t xml:space="preserve"> of the organization</w:t>
            </w:r>
            <w:ins w:id="67" w:author="Cooledge, Craig" w:date="2023-05-12T10:14:00Z">
              <w:r w:rsidR="008150F6">
                <w:rPr>
                  <w:rFonts w:ascii="Calibri" w:eastAsia="Times New Roman" w:hAnsi="Calibri" w:cs="Calibri"/>
                  <w:color w:val="000000"/>
                  <w:sz w:val="20"/>
                  <w:szCs w:val="20"/>
                </w:rPr>
                <w:t xml:space="preserve"> and surveyor</w:t>
              </w:r>
            </w:ins>
            <w:r w:rsidRPr="00655F1A">
              <w:rPr>
                <w:rFonts w:ascii="Calibri" w:eastAsia="Times New Roman" w:hAnsi="Calibri" w:cs="Calibri"/>
                <w:color w:val="000000"/>
                <w:sz w:val="20"/>
                <w:szCs w:val="20"/>
              </w:rPr>
              <w:t xml:space="preserve"> who collected the latitude/longitude coordinates.</w:t>
            </w:r>
          </w:p>
        </w:tc>
        <w:tc>
          <w:tcPr>
            <w:tcW w:w="1980" w:type="dxa"/>
            <w:tcBorders>
              <w:top w:val="nil"/>
              <w:left w:val="nil"/>
              <w:bottom w:val="single" w:sz="8" w:space="0" w:color="auto"/>
              <w:right w:val="single" w:sz="4" w:space="0" w:color="auto"/>
            </w:tcBorders>
          </w:tcPr>
          <w:p w14:paraId="5C2E4273" w14:textId="77777777" w:rsidR="00FA6055" w:rsidRPr="00655F1A" w:rsidDel="00FF4E3B" w:rsidRDefault="00FA6055" w:rsidP="00FA6055">
            <w:pPr>
              <w:spacing w:after="0" w:line="240" w:lineRule="auto"/>
              <w:rPr>
                <w:rFonts w:ascii="Calibri" w:hAnsi="Calibri"/>
                <w:color w:val="000000"/>
                <w:sz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1BCA32B5" w14:textId="5D3DABE6"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3708062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49E0A2B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9CF283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2B458DE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2104E41E"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6E5BD27D"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Equipment</w:t>
            </w:r>
          </w:p>
        </w:tc>
        <w:tc>
          <w:tcPr>
            <w:tcW w:w="4059" w:type="dxa"/>
            <w:tcBorders>
              <w:top w:val="nil"/>
              <w:left w:val="nil"/>
              <w:bottom w:val="single" w:sz="8" w:space="0" w:color="auto"/>
              <w:right w:val="single" w:sz="8" w:space="0" w:color="auto"/>
            </w:tcBorders>
            <w:shd w:val="clear" w:color="auto" w:fill="auto"/>
            <w:vAlign w:val="center"/>
            <w:hideMark/>
          </w:tcPr>
          <w:p w14:paraId="53A70563" w14:textId="21C3BA0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The name or type of GPS equipment </w:t>
            </w:r>
            <w:ins w:id="68" w:author="Cooledge, Craig" w:date="2023-05-15T10:33:00Z">
              <w:r w:rsidR="007620E4">
                <w:rPr>
                  <w:rFonts w:ascii="Calibri" w:eastAsia="Times New Roman" w:hAnsi="Calibri" w:cs="Calibri"/>
                  <w:color w:val="000000"/>
                  <w:sz w:val="20"/>
                  <w:szCs w:val="20"/>
                </w:rPr>
                <w:t xml:space="preserve">and model number </w:t>
              </w:r>
            </w:ins>
            <w:r w:rsidRPr="00655F1A">
              <w:rPr>
                <w:rFonts w:ascii="Calibri" w:eastAsia="Times New Roman" w:hAnsi="Calibri" w:cs="Calibri"/>
                <w:color w:val="000000"/>
                <w:sz w:val="20"/>
                <w:szCs w:val="20"/>
              </w:rPr>
              <w:t>used to collect the latitude/longitude coordinates.</w:t>
            </w:r>
          </w:p>
        </w:tc>
        <w:tc>
          <w:tcPr>
            <w:tcW w:w="1980" w:type="dxa"/>
            <w:tcBorders>
              <w:top w:val="nil"/>
              <w:left w:val="nil"/>
              <w:bottom w:val="single" w:sz="8" w:space="0" w:color="auto"/>
              <w:right w:val="single" w:sz="4" w:space="0" w:color="auto"/>
            </w:tcBorders>
          </w:tcPr>
          <w:p w14:paraId="33E2538D" w14:textId="77777777" w:rsidR="00FA6055" w:rsidRPr="00655F1A" w:rsidDel="00FF4E3B" w:rsidRDefault="00FA6055" w:rsidP="00FA6055">
            <w:pPr>
              <w:spacing w:after="0" w:line="240" w:lineRule="auto"/>
              <w:rPr>
                <w:rFonts w:ascii="Calibri" w:hAnsi="Calibri"/>
                <w:color w:val="000000"/>
                <w:sz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9868A18" w14:textId="21F8848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496CA07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67550F0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52F88C4"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4B9EAAA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5ED0BBE6"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3B00F84"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Survey Field Notes</w:t>
            </w:r>
          </w:p>
        </w:tc>
        <w:tc>
          <w:tcPr>
            <w:tcW w:w="4059" w:type="dxa"/>
            <w:tcBorders>
              <w:top w:val="nil"/>
              <w:left w:val="nil"/>
              <w:bottom w:val="single" w:sz="8" w:space="0" w:color="auto"/>
              <w:right w:val="single" w:sz="8" w:space="0" w:color="auto"/>
            </w:tcBorders>
            <w:shd w:val="clear" w:color="auto" w:fill="auto"/>
            <w:vAlign w:val="center"/>
            <w:hideMark/>
          </w:tcPr>
          <w:p w14:paraId="245012C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Any additional notes from the field during coordinates survey.</w:t>
            </w:r>
          </w:p>
        </w:tc>
        <w:tc>
          <w:tcPr>
            <w:tcW w:w="1980" w:type="dxa"/>
            <w:tcBorders>
              <w:top w:val="nil"/>
              <w:left w:val="nil"/>
              <w:bottom w:val="single" w:sz="8" w:space="0" w:color="auto"/>
              <w:right w:val="single" w:sz="4" w:space="0" w:color="auto"/>
            </w:tcBorders>
          </w:tcPr>
          <w:p w14:paraId="4092A948"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EECE4E9" w14:textId="0CAC144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5116943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6A40C61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51FC3E7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54F53A7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6E7370B1" w14:textId="77777777" w:rsidTr="00460499">
        <w:trPr>
          <w:gridAfter w:val="1"/>
          <w:wAfter w:w="236" w:type="dxa"/>
          <w:trHeight w:val="78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8C54A23"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Reference Point Elevation (RPE)</w:t>
            </w:r>
          </w:p>
        </w:tc>
        <w:tc>
          <w:tcPr>
            <w:tcW w:w="4059" w:type="dxa"/>
            <w:tcBorders>
              <w:top w:val="nil"/>
              <w:left w:val="nil"/>
              <w:bottom w:val="single" w:sz="8" w:space="0" w:color="auto"/>
              <w:right w:val="single" w:sz="8" w:space="0" w:color="auto"/>
            </w:tcBorders>
            <w:shd w:val="clear" w:color="auto" w:fill="auto"/>
            <w:vAlign w:val="center"/>
            <w:hideMark/>
          </w:tcPr>
          <w:p w14:paraId="13B9E38E" w14:textId="5CB4AC31"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Elevation of the reference point from which depth to water measurements are collected</w:t>
            </w:r>
            <w:del w:id="69" w:author="Cooledge, Craig" w:date="2023-05-30T08:41:00Z">
              <w:r w:rsidRPr="00655F1A" w:rsidDel="006E0331">
                <w:rPr>
                  <w:rFonts w:ascii="Calibri" w:eastAsia="Times New Roman" w:hAnsi="Calibri" w:cs="Calibri"/>
                  <w:color w:val="000000"/>
                  <w:sz w:val="20"/>
                  <w:szCs w:val="20"/>
                </w:rPr>
                <w:delText xml:space="preserve"> </w:delText>
              </w:r>
              <w:r w:rsidRPr="00655F1A" w:rsidDel="006E0331">
                <w:rPr>
                  <w:rFonts w:ascii="Calibri" w:eastAsia="Times New Roman" w:hAnsi="Calibri" w:cs="Calibri"/>
                  <w:sz w:val="20"/>
                  <w:szCs w:val="20"/>
                </w:rPr>
                <w:delText>(RPE)</w:delText>
              </w:r>
            </w:del>
            <w:r w:rsidRPr="00655F1A">
              <w:rPr>
                <w:rFonts w:ascii="Calibri" w:eastAsia="Times New Roman" w:hAnsi="Calibri" w:cs="Calibri"/>
                <w:sz w:val="20"/>
                <w:szCs w:val="20"/>
              </w:rPr>
              <w:t>.</w:t>
            </w:r>
          </w:p>
        </w:tc>
        <w:tc>
          <w:tcPr>
            <w:tcW w:w="1980" w:type="dxa"/>
            <w:tcBorders>
              <w:top w:val="nil"/>
              <w:left w:val="nil"/>
              <w:bottom w:val="single" w:sz="8" w:space="0" w:color="auto"/>
              <w:right w:val="single" w:sz="4" w:space="0" w:color="auto"/>
            </w:tcBorders>
          </w:tcPr>
          <w:p w14:paraId="2F21DD60" w14:textId="77777777" w:rsidR="00FA6055" w:rsidRPr="00F3398A" w:rsidRDefault="00FA6055" w:rsidP="00F3398A">
            <w:pPr>
              <w:pStyle w:val="ListParagraph"/>
              <w:numPr>
                <w:ilvl w:val="0"/>
                <w:numId w:val="17"/>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31F0FD37" w14:textId="5F32D701" w:rsidR="00EB1388" w:rsidRPr="00F3398A" w:rsidRDefault="00EB1388" w:rsidP="00F3398A">
            <w:pPr>
              <w:pStyle w:val="ListParagraph"/>
              <w:numPr>
                <w:ilvl w:val="0"/>
                <w:numId w:val="17"/>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CASGEM</w:t>
            </w:r>
          </w:p>
          <w:p w14:paraId="047CC09C" w14:textId="341390C7" w:rsidR="00471640" w:rsidRPr="00F3398A" w:rsidRDefault="00471640" w:rsidP="00F3398A">
            <w:pPr>
              <w:pStyle w:val="ListParagraph"/>
              <w:numPr>
                <w:ilvl w:val="0"/>
                <w:numId w:val="17"/>
              </w:numPr>
              <w:spacing w:after="0" w:line="240" w:lineRule="auto"/>
              <w:rPr>
                <w:rFonts w:ascii="Calibri" w:eastAsia="Times New Roman" w:hAnsi="Calibri" w:cs="Calibri"/>
                <w:color w:val="000000"/>
                <w:sz w:val="20"/>
                <w:szCs w:val="20"/>
              </w:rPr>
            </w:pPr>
            <w:proofErr w:type="spellStart"/>
            <w:r w:rsidRPr="00F3398A">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5D5B72F6" w14:textId="5574FF8E"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18561FEF" w14:textId="457B6A5A"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ins w:id="70" w:author="Cooledge, Craig" w:date="2023-05-30T08:36:00Z">
              <w:r w:rsidR="009A3B0F">
                <w:rPr>
                  <w:rFonts w:ascii="Calibri" w:eastAsia="Times New Roman" w:hAnsi="Calibri" w:cs="Calibri"/>
                  <w:color w:val="000000"/>
                  <w:sz w:val="20"/>
                  <w:szCs w:val="20"/>
                </w:rPr>
                <w:t xml:space="preserve"> accuracy</w:t>
              </w:r>
            </w:ins>
          </w:p>
        </w:tc>
        <w:tc>
          <w:tcPr>
            <w:tcW w:w="2342" w:type="dxa"/>
            <w:tcBorders>
              <w:top w:val="nil"/>
              <w:left w:val="nil"/>
              <w:bottom w:val="single" w:sz="8" w:space="0" w:color="auto"/>
              <w:right w:val="single" w:sz="8" w:space="0" w:color="auto"/>
            </w:tcBorders>
            <w:shd w:val="clear" w:color="auto" w:fill="auto"/>
            <w:vAlign w:val="center"/>
            <w:hideMark/>
          </w:tcPr>
          <w:p w14:paraId="3B13E220" w14:textId="6E23711B"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feet </w:t>
            </w:r>
            <w:del w:id="71" w:author="Cooledge, Craig" w:date="2023-05-05T11:41:00Z">
              <w:r w:rsidRPr="00655F1A" w:rsidDel="00F63B0F">
                <w:rPr>
                  <w:rFonts w:ascii="Calibri" w:eastAsia="Times New Roman" w:hAnsi="Calibri" w:cs="Calibri"/>
                  <w:color w:val="000000"/>
                  <w:sz w:val="20"/>
                  <w:szCs w:val="20"/>
                </w:rPr>
                <w:delText>NAVD88</w:delText>
              </w:r>
              <w:r w:rsidR="00CB0430" w:rsidDel="00F63B0F">
                <w:rPr>
                  <w:rFonts w:ascii="Calibri" w:eastAsia="Times New Roman" w:hAnsi="Calibri" w:cs="Calibri"/>
                  <w:color w:val="000000"/>
                  <w:sz w:val="20"/>
                  <w:szCs w:val="20"/>
                </w:rPr>
                <w:delText xml:space="preserve"> (recommended)</w:delText>
              </w:r>
            </w:del>
          </w:p>
        </w:tc>
        <w:tc>
          <w:tcPr>
            <w:tcW w:w="1568" w:type="dxa"/>
            <w:tcBorders>
              <w:top w:val="nil"/>
              <w:left w:val="nil"/>
              <w:bottom w:val="single" w:sz="8" w:space="0" w:color="auto"/>
              <w:right w:val="single" w:sz="8" w:space="0" w:color="auto"/>
            </w:tcBorders>
            <w:shd w:val="clear" w:color="auto" w:fill="auto"/>
            <w:vAlign w:val="center"/>
            <w:hideMark/>
          </w:tcPr>
          <w:p w14:paraId="04D6B85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3C6AF63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5D14CA02"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49E0E3A" w14:textId="04C5CA8F"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Ground Surface Elevation</w:t>
            </w:r>
            <w:ins w:id="72" w:author="Cooledge, Craig" w:date="2023-05-10T15:15:00Z">
              <w:r w:rsidR="006669B1">
                <w:rPr>
                  <w:rFonts w:ascii="Calibri" w:eastAsia="Times New Roman" w:hAnsi="Calibri" w:cs="Calibri"/>
                  <w:b/>
                  <w:bCs/>
                  <w:color w:val="000000"/>
                  <w:sz w:val="20"/>
                  <w:szCs w:val="20"/>
                </w:rPr>
                <w:t xml:space="preserve"> (GSE)</w:t>
              </w:r>
            </w:ins>
          </w:p>
        </w:tc>
        <w:tc>
          <w:tcPr>
            <w:tcW w:w="4059" w:type="dxa"/>
            <w:tcBorders>
              <w:top w:val="nil"/>
              <w:left w:val="nil"/>
              <w:bottom w:val="single" w:sz="8" w:space="0" w:color="auto"/>
              <w:right w:val="single" w:sz="8" w:space="0" w:color="auto"/>
            </w:tcBorders>
            <w:shd w:val="clear" w:color="auto" w:fill="auto"/>
            <w:vAlign w:val="center"/>
            <w:hideMark/>
          </w:tcPr>
          <w:p w14:paraId="3E947F91" w14:textId="7685D3A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Elevation of the ground surface associated with the location of the well</w:t>
            </w:r>
            <w:del w:id="73" w:author="Cooledge, Craig" w:date="2023-05-30T08:41:00Z">
              <w:r w:rsidRPr="00655F1A" w:rsidDel="006E0331">
                <w:rPr>
                  <w:rFonts w:ascii="Calibri" w:eastAsia="Times New Roman" w:hAnsi="Calibri" w:cs="Calibri"/>
                  <w:sz w:val="20"/>
                  <w:szCs w:val="20"/>
                </w:rPr>
                <w:delText xml:space="preserve"> (GSE)</w:delText>
              </w:r>
            </w:del>
            <w:r w:rsidRPr="00655F1A">
              <w:rPr>
                <w:rFonts w:ascii="Calibri" w:eastAsia="Times New Roman" w:hAnsi="Calibri" w:cs="Calibri"/>
                <w:sz w:val="20"/>
                <w:szCs w:val="20"/>
              </w:rPr>
              <w:t>.</w:t>
            </w:r>
          </w:p>
        </w:tc>
        <w:tc>
          <w:tcPr>
            <w:tcW w:w="1980" w:type="dxa"/>
            <w:tcBorders>
              <w:top w:val="nil"/>
              <w:left w:val="nil"/>
              <w:bottom w:val="single" w:sz="8" w:space="0" w:color="auto"/>
              <w:right w:val="single" w:sz="4" w:space="0" w:color="auto"/>
            </w:tcBorders>
          </w:tcPr>
          <w:p w14:paraId="7DCEA8BD" w14:textId="77777777" w:rsidR="00FA6055" w:rsidRPr="00F3398A" w:rsidRDefault="00FA6055" w:rsidP="00F3398A">
            <w:pPr>
              <w:pStyle w:val="ListParagraph"/>
              <w:numPr>
                <w:ilvl w:val="0"/>
                <w:numId w:val="18"/>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274D9EDF" w14:textId="7326D37E" w:rsidR="000A0A96" w:rsidRPr="00F3398A" w:rsidRDefault="000A0A96" w:rsidP="00F3398A">
            <w:pPr>
              <w:pStyle w:val="ListParagraph"/>
              <w:numPr>
                <w:ilvl w:val="0"/>
                <w:numId w:val="18"/>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CASGEM</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1EEB5DD" w14:textId="15825A1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1DC3D779" w14:textId="4ACBE2F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ins w:id="74" w:author="Cooledge, Craig" w:date="2023-05-30T08:36:00Z">
              <w:r w:rsidR="009A3B0F">
                <w:rPr>
                  <w:rFonts w:ascii="Calibri" w:eastAsia="Times New Roman" w:hAnsi="Calibri" w:cs="Calibri"/>
                  <w:color w:val="000000"/>
                  <w:sz w:val="20"/>
                  <w:szCs w:val="20"/>
                </w:rPr>
                <w:t xml:space="preserve"> accuracy</w:t>
              </w:r>
            </w:ins>
          </w:p>
        </w:tc>
        <w:tc>
          <w:tcPr>
            <w:tcW w:w="2342" w:type="dxa"/>
            <w:tcBorders>
              <w:top w:val="nil"/>
              <w:left w:val="nil"/>
              <w:bottom w:val="single" w:sz="8" w:space="0" w:color="auto"/>
              <w:right w:val="single" w:sz="8" w:space="0" w:color="auto"/>
            </w:tcBorders>
            <w:shd w:val="clear" w:color="auto" w:fill="auto"/>
            <w:vAlign w:val="center"/>
            <w:hideMark/>
          </w:tcPr>
          <w:p w14:paraId="7D2DFDEB" w14:textId="3877B60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w:t>
            </w:r>
            <w:del w:id="75" w:author="Cooledge, Craig" w:date="2023-05-05T11:41:00Z">
              <w:r w:rsidRPr="00655F1A" w:rsidDel="00F63B0F">
                <w:rPr>
                  <w:rFonts w:ascii="Calibri" w:eastAsia="Times New Roman" w:hAnsi="Calibri" w:cs="Calibri"/>
                  <w:color w:val="000000"/>
                  <w:sz w:val="20"/>
                  <w:szCs w:val="20"/>
                </w:rPr>
                <w:delText xml:space="preserve"> NAVD88</w:delText>
              </w:r>
              <w:r w:rsidR="005F5025" w:rsidDel="00F63B0F">
                <w:rPr>
                  <w:rFonts w:ascii="Calibri" w:eastAsia="Times New Roman" w:hAnsi="Calibri" w:cs="Calibri"/>
                  <w:color w:val="000000"/>
                  <w:sz w:val="20"/>
                  <w:szCs w:val="20"/>
                </w:rPr>
                <w:delText xml:space="preserve"> (</w:delText>
              </w:r>
              <w:r w:rsidR="00874363" w:rsidDel="00F63B0F">
                <w:rPr>
                  <w:rFonts w:ascii="Calibri" w:eastAsia="Times New Roman" w:hAnsi="Calibri" w:cs="Calibri"/>
                  <w:color w:val="000000"/>
                  <w:sz w:val="20"/>
                  <w:szCs w:val="20"/>
                </w:rPr>
                <w:delText>recommended)</w:delText>
              </w:r>
            </w:del>
          </w:p>
        </w:tc>
        <w:tc>
          <w:tcPr>
            <w:tcW w:w="1568" w:type="dxa"/>
            <w:tcBorders>
              <w:top w:val="nil"/>
              <w:left w:val="nil"/>
              <w:bottom w:val="single" w:sz="8" w:space="0" w:color="auto"/>
              <w:right w:val="single" w:sz="8" w:space="0" w:color="auto"/>
            </w:tcBorders>
            <w:shd w:val="clear" w:color="auto" w:fill="auto"/>
            <w:vAlign w:val="center"/>
            <w:hideMark/>
          </w:tcPr>
          <w:p w14:paraId="68730CB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20BBBB7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2C086D22"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1968486" w14:textId="77777777" w:rsidR="00FA6055" w:rsidRPr="00BC0218" w:rsidRDefault="00FA6055" w:rsidP="00FA6055">
            <w:pPr>
              <w:spacing w:after="0" w:line="240" w:lineRule="auto"/>
              <w:rPr>
                <w:rFonts w:ascii="Calibri" w:hAnsi="Calibri"/>
                <w:b/>
                <w:color w:val="000000"/>
                <w:sz w:val="20"/>
              </w:rPr>
            </w:pPr>
            <w:r w:rsidRPr="00BC0218">
              <w:rPr>
                <w:rFonts w:ascii="Calibri" w:hAnsi="Calibri"/>
                <w:b/>
                <w:color w:val="000000"/>
                <w:sz w:val="20"/>
              </w:rPr>
              <w:t>Elevation Survey Date</w:t>
            </w:r>
          </w:p>
        </w:tc>
        <w:tc>
          <w:tcPr>
            <w:tcW w:w="4059" w:type="dxa"/>
            <w:tcBorders>
              <w:top w:val="nil"/>
              <w:left w:val="nil"/>
              <w:bottom w:val="single" w:sz="8" w:space="0" w:color="auto"/>
              <w:right w:val="single" w:sz="8" w:space="0" w:color="auto"/>
            </w:tcBorders>
            <w:shd w:val="clear" w:color="auto" w:fill="auto"/>
            <w:vAlign w:val="center"/>
            <w:hideMark/>
          </w:tcPr>
          <w:p w14:paraId="0666BB56" w14:textId="77777777" w:rsidR="00FA6055" w:rsidRPr="00BC0218" w:rsidRDefault="00FA6055" w:rsidP="00FA6055">
            <w:pPr>
              <w:spacing w:after="0" w:line="240" w:lineRule="auto"/>
              <w:rPr>
                <w:rFonts w:ascii="Calibri" w:hAnsi="Calibri"/>
                <w:color w:val="000000"/>
                <w:sz w:val="20"/>
              </w:rPr>
            </w:pPr>
            <w:r w:rsidRPr="00BC0218">
              <w:rPr>
                <w:rFonts w:ascii="Calibri" w:hAnsi="Calibri"/>
                <w:color w:val="000000"/>
                <w:sz w:val="20"/>
              </w:rPr>
              <w:t>Date that the reference point elevation and/or ground surface elevation was surveyed.</w:t>
            </w:r>
          </w:p>
        </w:tc>
        <w:tc>
          <w:tcPr>
            <w:tcW w:w="1980" w:type="dxa"/>
            <w:tcBorders>
              <w:top w:val="nil"/>
              <w:left w:val="nil"/>
              <w:bottom w:val="single" w:sz="8" w:space="0" w:color="auto"/>
              <w:right w:val="single" w:sz="4" w:space="0" w:color="auto"/>
            </w:tcBorders>
          </w:tcPr>
          <w:p w14:paraId="5F197F03" w14:textId="1D256083" w:rsidR="00FA6055" w:rsidRPr="00F3398A" w:rsidDel="00FF4E3B" w:rsidRDefault="00C119C0" w:rsidP="00F3398A">
            <w:pPr>
              <w:pStyle w:val="ListParagraph"/>
              <w:numPr>
                <w:ilvl w:val="0"/>
                <w:numId w:val="24"/>
              </w:numPr>
              <w:spacing w:after="0" w:line="240" w:lineRule="auto"/>
              <w:rPr>
                <w:rFonts w:ascii="Calibri" w:hAnsi="Calibri"/>
                <w:color w:val="000000"/>
                <w:sz w:val="20"/>
              </w:rPr>
            </w:pPr>
            <w:proofErr w:type="spellStart"/>
            <w:r w:rsidRPr="00F3398A">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E2D7DA1" w14:textId="44C6A14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22394EF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0B97C44C" w14:textId="5F8D4C47" w:rsidR="00FA6055" w:rsidRPr="00655F1A" w:rsidRDefault="00FA6055" w:rsidP="00FA6055">
            <w:pPr>
              <w:spacing w:after="0" w:line="240" w:lineRule="auto"/>
              <w:rPr>
                <w:rFonts w:ascii="Calibri" w:eastAsia="Times New Roman" w:hAnsi="Calibri" w:cs="Calibri"/>
                <w:color w:val="000000"/>
                <w:sz w:val="20"/>
                <w:szCs w:val="20"/>
              </w:rPr>
            </w:pPr>
            <w:del w:id="76" w:author="Cooledge, Craig" w:date="2023-05-30T08:45:00Z">
              <w:r w:rsidRPr="00655F1A" w:rsidDel="009042F8">
                <w:rPr>
                  <w:rFonts w:ascii="Calibri" w:eastAsia="Times New Roman" w:hAnsi="Calibri" w:cs="Calibri"/>
                  <w:color w:val="000000"/>
                  <w:sz w:val="20"/>
                  <w:szCs w:val="20"/>
                </w:rPr>
                <w:delText>Date (</w:delText>
              </w:r>
            </w:del>
            <w:r w:rsidRPr="00655F1A">
              <w:rPr>
                <w:rFonts w:ascii="Calibri" w:eastAsia="Times New Roman" w:hAnsi="Calibri" w:cs="Calibri"/>
                <w:color w:val="000000"/>
                <w:sz w:val="20"/>
                <w:szCs w:val="20"/>
              </w:rPr>
              <w:t>mm/dd/yyyy</w:t>
            </w:r>
            <w:del w:id="77" w:author="Cooledge, Craig" w:date="2023-05-30T08:45:00Z">
              <w:r w:rsidRPr="00655F1A" w:rsidDel="009042F8">
                <w:rPr>
                  <w:rFonts w:ascii="Calibri" w:eastAsia="Times New Roman" w:hAnsi="Calibri" w:cs="Calibri"/>
                  <w:color w:val="000000"/>
                  <w:sz w:val="20"/>
                  <w:szCs w:val="20"/>
                </w:rPr>
                <w:delText>)</w:delText>
              </w:r>
            </w:del>
            <w:r w:rsidRPr="00655F1A">
              <w:rPr>
                <w:rFonts w:ascii="Calibri" w:eastAsia="Times New Roman" w:hAnsi="Calibri" w:cs="Calibri"/>
                <w:color w:val="000000"/>
                <w:sz w:val="20"/>
                <w:szCs w:val="20"/>
              </w:rPr>
              <w:br/>
            </w:r>
          </w:p>
        </w:tc>
        <w:tc>
          <w:tcPr>
            <w:tcW w:w="1568" w:type="dxa"/>
            <w:tcBorders>
              <w:top w:val="nil"/>
              <w:left w:val="nil"/>
              <w:bottom w:val="single" w:sz="8" w:space="0" w:color="auto"/>
              <w:right w:val="single" w:sz="8" w:space="0" w:color="auto"/>
            </w:tcBorders>
            <w:shd w:val="clear" w:color="auto" w:fill="auto"/>
            <w:vAlign w:val="center"/>
            <w:hideMark/>
          </w:tcPr>
          <w:p w14:paraId="58524FEB" w14:textId="0638C726"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w:t>
            </w:r>
          </w:p>
        </w:tc>
        <w:tc>
          <w:tcPr>
            <w:tcW w:w="3830" w:type="dxa"/>
            <w:tcBorders>
              <w:top w:val="nil"/>
              <w:left w:val="nil"/>
              <w:bottom w:val="single" w:sz="8" w:space="0" w:color="auto"/>
              <w:right w:val="single" w:sz="8" w:space="0" w:color="auto"/>
            </w:tcBorders>
            <w:shd w:val="clear" w:color="auto" w:fill="auto"/>
            <w:vAlign w:val="center"/>
            <w:hideMark/>
          </w:tcPr>
          <w:p w14:paraId="68D0C45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7F5A5A" w:rsidRPr="00655F1A" w14:paraId="6A34DCE6"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09DD75C6" w14:textId="4376D58E" w:rsidR="007F5A5A" w:rsidRPr="00BC0218" w:rsidRDefault="007F5A5A" w:rsidP="00FA6055">
            <w:pPr>
              <w:spacing w:after="0" w:line="240" w:lineRule="auto"/>
              <w:rPr>
                <w:rFonts w:ascii="Calibri" w:hAnsi="Calibri"/>
                <w:b/>
                <w:color w:val="000000"/>
                <w:sz w:val="20"/>
              </w:rPr>
            </w:pPr>
            <w:r>
              <w:rPr>
                <w:rFonts w:ascii="Calibri" w:hAnsi="Calibri"/>
                <w:b/>
                <w:color w:val="000000"/>
                <w:sz w:val="20"/>
              </w:rPr>
              <w:t>Elevation Survey Time</w:t>
            </w:r>
          </w:p>
        </w:tc>
        <w:tc>
          <w:tcPr>
            <w:tcW w:w="4059" w:type="dxa"/>
            <w:tcBorders>
              <w:top w:val="nil"/>
              <w:left w:val="nil"/>
              <w:bottom w:val="single" w:sz="8" w:space="0" w:color="auto"/>
              <w:right w:val="single" w:sz="8" w:space="0" w:color="auto"/>
            </w:tcBorders>
            <w:shd w:val="clear" w:color="auto" w:fill="auto"/>
            <w:vAlign w:val="center"/>
          </w:tcPr>
          <w:p w14:paraId="0FFBDB9D" w14:textId="13977506" w:rsidR="007F5A5A" w:rsidRPr="00BC0218" w:rsidRDefault="007F5A5A" w:rsidP="00FA6055">
            <w:pPr>
              <w:spacing w:after="0" w:line="240" w:lineRule="auto"/>
              <w:rPr>
                <w:rFonts w:ascii="Calibri" w:hAnsi="Calibri"/>
                <w:color w:val="000000"/>
                <w:sz w:val="20"/>
              </w:rPr>
            </w:pPr>
            <w:r>
              <w:rPr>
                <w:rFonts w:ascii="Calibri" w:hAnsi="Calibri"/>
                <w:color w:val="000000"/>
                <w:sz w:val="20"/>
              </w:rPr>
              <w:t>Time that the reference point elevation and/or ground surface elevation was surveyed.</w:t>
            </w:r>
          </w:p>
        </w:tc>
        <w:tc>
          <w:tcPr>
            <w:tcW w:w="1980" w:type="dxa"/>
            <w:tcBorders>
              <w:top w:val="nil"/>
              <w:left w:val="nil"/>
              <w:bottom w:val="single" w:sz="8" w:space="0" w:color="auto"/>
              <w:right w:val="single" w:sz="4" w:space="0" w:color="auto"/>
            </w:tcBorders>
          </w:tcPr>
          <w:p w14:paraId="4C24CFBB" w14:textId="77777777" w:rsidR="007F5A5A" w:rsidRPr="00655F1A" w:rsidRDefault="007F5A5A"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3B420D87" w14:textId="3EA5C242" w:rsidR="007F5A5A" w:rsidRPr="00BC0218" w:rsidDel="00FF4E3B" w:rsidRDefault="007F5A5A" w:rsidP="00FA6055">
            <w:pPr>
              <w:spacing w:after="0" w:line="240" w:lineRule="auto"/>
              <w:rPr>
                <w:rFonts w:ascii="Calibri" w:hAnsi="Calibri"/>
                <w:color w:val="000000"/>
                <w:sz w:val="20"/>
              </w:rPr>
            </w:pPr>
            <w:r w:rsidRPr="00655F1A">
              <w:rPr>
                <w:rFonts w:ascii="Calibri" w:hAnsi="Calibri"/>
                <w:color w:val="000000"/>
                <w:sz w:val="20"/>
              </w:rPr>
              <w:t>Optional, default is 12:00:00</w:t>
            </w:r>
          </w:p>
        </w:tc>
        <w:tc>
          <w:tcPr>
            <w:tcW w:w="2610" w:type="dxa"/>
            <w:tcBorders>
              <w:top w:val="nil"/>
              <w:left w:val="nil"/>
              <w:bottom w:val="single" w:sz="8" w:space="0" w:color="auto"/>
              <w:right w:val="single" w:sz="8" w:space="0" w:color="auto"/>
            </w:tcBorders>
            <w:shd w:val="clear" w:color="auto" w:fill="auto"/>
            <w:vAlign w:val="center"/>
          </w:tcPr>
          <w:p w14:paraId="700DD0A7" w14:textId="3563180A" w:rsidR="007F5A5A" w:rsidRPr="00655F1A" w:rsidRDefault="007F5A5A"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tcPr>
          <w:p w14:paraId="5D0A83FD" w14:textId="04B5C432" w:rsidR="007F5A5A" w:rsidRPr="00655F1A" w:rsidRDefault="007F5A5A" w:rsidP="00FA6055">
            <w:pPr>
              <w:spacing w:after="0" w:line="240" w:lineRule="auto"/>
              <w:rPr>
                <w:rFonts w:ascii="Calibri" w:eastAsia="Times New Roman" w:hAnsi="Calibri" w:cs="Calibri"/>
                <w:color w:val="000000"/>
                <w:sz w:val="20"/>
                <w:szCs w:val="20"/>
              </w:rPr>
            </w:pPr>
            <w:del w:id="78" w:author="Cooledge, Craig" w:date="2023-05-30T08:45:00Z">
              <w:r w:rsidRPr="00655F1A" w:rsidDel="00DA5D83">
                <w:rPr>
                  <w:rFonts w:ascii="Calibri" w:eastAsia="Times New Roman" w:hAnsi="Calibri" w:cs="Calibri"/>
                  <w:color w:val="000000"/>
                  <w:sz w:val="20"/>
                  <w:szCs w:val="20"/>
                </w:rPr>
                <w:delText>24-hour Time, PST (hh:mm)</w:delText>
              </w:r>
            </w:del>
            <w:ins w:id="79" w:author="Cooledge, Craig" w:date="2023-05-30T08:45:00Z">
              <w:r w:rsidR="00DA5D83">
                <w:rPr>
                  <w:rFonts w:ascii="Calibri" w:eastAsia="Times New Roman" w:hAnsi="Calibri" w:cs="Calibri"/>
                  <w:color w:val="000000"/>
                  <w:sz w:val="20"/>
                  <w:szCs w:val="20"/>
                </w:rPr>
                <w:t>hh:mm:ss (PST 24-hour)</w:t>
              </w:r>
            </w:ins>
          </w:p>
        </w:tc>
        <w:tc>
          <w:tcPr>
            <w:tcW w:w="1568" w:type="dxa"/>
            <w:tcBorders>
              <w:top w:val="nil"/>
              <w:left w:val="nil"/>
              <w:bottom w:val="single" w:sz="8" w:space="0" w:color="auto"/>
              <w:right w:val="single" w:sz="8" w:space="0" w:color="auto"/>
            </w:tcBorders>
            <w:shd w:val="clear" w:color="auto" w:fill="auto"/>
            <w:vAlign w:val="center"/>
          </w:tcPr>
          <w:p w14:paraId="77765B58" w14:textId="1400483C" w:rsidR="007F5A5A" w:rsidRPr="00655F1A" w:rsidRDefault="007F5A5A"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time</w:t>
            </w:r>
          </w:p>
        </w:tc>
        <w:tc>
          <w:tcPr>
            <w:tcW w:w="3830" w:type="dxa"/>
            <w:tcBorders>
              <w:top w:val="nil"/>
              <w:left w:val="nil"/>
              <w:bottom w:val="single" w:sz="8" w:space="0" w:color="auto"/>
              <w:right w:val="single" w:sz="8" w:space="0" w:color="auto"/>
            </w:tcBorders>
            <w:shd w:val="clear" w:color="auto" w:fill="auto"/>
            <w:vAlign w:val="center"/>
          </w:tcPr>
          <w:p w14:paraId="129B4864" w14:textId="21039FCD" w:rsidR="007F5A5A" w:rsidRPr="00655F1A" w:rsidRDefault="007F5A5A"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r>
      <w:tr w:rsidR="00C642A5" w:rsidRPr="00655F1A" w14:paraId="6F5858A7"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A4F880B"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Elevation Measurement Method</w:t>
            </w:r>
          </w:p>
        </w:tc>
        <w:tc>
          <w:tcPr>
            <w:tcW w:w="4059" w:type="dxa"/>
            <w:tcBorders>
              <w:top w:val="nil"/>
              <w:left w:val="nil"/>
              <w:bottom w:val="single" w:sz="8" w:space="0" w:color="auto"/>
              <w:right w:val="single" w:sz="8" w:space="0" w:color="auto"/>
            </w:tcBorders>
            <w:shd w:val="clear" w:color="auto" w:fill="auto"/>
            <w:vAlign w:val="center"/>
            <w:hideMark/>
          </w:tcPr>
          <w:p w14:paraId="3822EDE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Method used to survey elevations.</w:t>
            </w:r>
          </w:p>
        </w:tc>
        <w:tc>
          <w:tcPr>
            <w:tcW w:w="1980" w:type="dxa"/>
            <w:tcBorders>
              <w:top w:val="nil"/>
              <w:left w:val="nil"/>
              <w:bottom w:val="single" w:sz="8" w:space="0" w:color="auto"/>
              <w:right w:val="single" w:sz="4" w:space="0" w:color="auto"/>
            </w:tcBorders>
          </w:tcPr>
          <w:p w14:paraId="43796BE7" w14:textId="77777777" w:rsidR="00FA6055" w:rsidRPr="00F3398A" w:rsidRDefault="00FA6055" w:rsidP="00F3398A">
            <w:pPr>
              <w:pStyle w:val="ListParagraph"/>
              <w:numPr>
                <w:ilvl w:val="0"/>
                <w:numId w:val="19"/>
              </w:numPr>
              <w:spacing w:after="0" w:line="240" w:lineRule="auto"/>
              <w:rPr>
                <w:ins w:id="80" w:author="Cooledge, Craig" w:date="2023-05-09T13:41:00Z"/>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1F9E2229" w14:textId="69859D41" w:rsidR="003B2AEC" w:rsidRPr="00F3398A" w:rsidRDefault="003B2AEC" w:rsidP="00F3398A">
            <w:pPr>
              <w:pStyle w:val="ListParagraph"/>
              <w:numPr>
                <w:ilvl w:val="0"/>
                <w:numId w:val="19"/>
              </w:numPr>
              <w:spacing w:after="0" w:line="240" w:lineRule="auto"/>
              <w:rPr>
                <w:rFonts w:ascii="Calibri" w:eastAsia="Times New Roman" w:hAnsi="Calibri" w:cs="Calibri"/>
                <w:color w:val="000000"/>
                <w:sz w:val="20"/>
                <w:szCs w:val="20"/>
              </w:rPr>
            </w:pPr>
            <w:ins w:id="81" w:author="Cooledge, Craig" w:date="2023-05-09T13:41:00Z">
              <w:r w:rsidRPr="00F3398A">
                <w:rPr>
                  <w:rFonts w:ascii="Calibri" w:eastAsia="Times New Roman" w:hAnsi="Calibri" w:cs="Calibri"/>
                  <w:color w:val="000000"/>
                  <w:sz w:val="20"/>
                  <w:szCs w:val="20"/>
                </w:rPr>
                <w:t>CASGEM</w:t>
              </w:r>
            </w:ins>
          </w:p>
          <w:p w14:paraId="28A17D4A" w14:textId="7C5CA8D9" w:rsidR="003A7CE9" w:rsidRPr="00F3398A" w:rsidDel="00FF4E3B" w:rsidRDefault="003A7CE9" w:rsidP="00F3398A">
            <w:pPr>
              <w:pStyle w:val="ListParagraph"/>
              <w:numPr>
                <w:ilvl w:val="0"/>
                <w:numId w:val="19"/>
              </w:numPr>
              <w:spacing w:after="0" w:line="240" w:lineRule="auto"/>
              <w:rPr>
                <w:rFonts w:ascii="Calibri" w:hAnsi="Calibri"/>
                <w:color w:val="000000"/>
                <w:sz w:val="20"/>
              </w:rPr>
            </w:pPr>
            <w:proofErr w:type="spellStart"/>
            <w:r w:rsidRPr="00F3398A">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F0DA3F1" w14:textId="4B3CC1F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3957130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5C825334"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Description of method used</w:t>
            </w:r>
          </w:p>
        </w:tc>
        <w:tc>
          <w:tcPr>
            <w:tcW w:w="1568" w:type="dxa"/>
            <w:tcBorders>
              <w:top w:val="nil"/>
              <w:left w:val="nil"/>
              <w:bottom w:val="single" w:sz="8" w:space="0" w:color="auto"/>
              <w:right w:val="single" w:sz="8" w:space="0" w:color="auto"/>
            </w:tcBorders>
            <w:shd w:val="clear" w:color="auto" w:fill="auto"/>
            <w:vAlign w:val="center"/>
            <w:hideMark/>
          </w:tcPr>
          <w:p w14:paraId="0EBED34D" w14:textId="10D7BCE4" w:rsidR="00FA6055" w:rsidRPr="00655F1A" w:rsidRDefault="009A2FAB" w:rsidP="00FA6055">
            <w:pPr>
              <w:spacing w:after="0" w:line="240" w:lineRule="auto"/>
              <w:rPr>
                <w:rFonts w:ascii="Calibri" w:eastAsia="Times New Roman" w:hAnsi="Calibri" w:cs="Calibri"/>
                <w:color w:val="000000"/>
                <w:sz w:val="20"/>
                <w:szCs w:val="20"/>
              </w:rPr>
            </w:pPr>
            <w:ins w:id="82" w:author="Cooledge, Craig" w:date="2023-06-14T08:56:00Z">
              <w:r>
                <w:rPr>
                  <w:rFonts w:ascii="Calibri" w:eastAsia="Times New Roman" w:hAnsi="Calibri" w:cs="Calibri"/>
                  <w:color w:val="000000"/>
                  <w:sz w:val="20"/>
                  <w:szCs w:val="20"/>
                </w:rPr>
                <w:t>text</w:t>
              </w:r>
            </w:ins>
            <w:del w:id="83" w:author="Cooledge, Craig" w:date="2023-06-14T08:56:00Z">
              <w:r w:rsidRPr="00655F1A" w:rsidDel="009A2FAB">
                <w:rPr>
                  <w:rFonts w:ascii="Calibri" w:eastAsia="Times New Roman" w:hAnsi="Calibri" w:cs="Calibri"/>
                  <w:color w:val="000000"/>
                  <w:sz w:val="20"/>
                  <w:szCs w:val="20"/>
                </w:rPr>
                <w:delText>T</w:delText>
              </w:r>
              <w:r w:rsidR="00FA6055" w:rsidRPr="00655F1A" w:rsidDel="009A2FAB">
                <w:rPr>
                  <w:rFonts w:ascii="Calibri" w:eastAsia="Times New Roman" w:hAnsi="Calibri" w:cs="Calibri"/>
                  <w:color w:val="000000"/>
                  <w:sz w:val="20"/>
                  <w:szCs w:val="20"/>
                </w:rPr>
                <w:delText>ext</w:delText>
              </w:r>
            </w:del>
            <w:ins w:id="84" w:author="Cooledge, Craig" w:date="2023-06-14T08:56:00Z">
              <w:r>
                <w:rPr>
                  <w:rFonts w:ascii="Calibri" w:eastAsia="Times New Roman" w:hAnsi="Calibri" w:cs="Calibri"/>
                  <w:color w:val="000000"/>
                  <w:sz w:val="20"/>
                  <w:szCs w:val="20"/>
                </w:rPr>
                <w:t xml:space="preserve"> (selected from list of options)</w:t>
              </w:r>
            </w:ins>
          </w:p>
        </w:tc>
        <w:tc>
          <w:tcPr>
            <w:tcW w:w="3830" w:type="dxa"/>
            <w:tcBorders>
              <w:top w:val="nil"/>
              <w:left w:val="nil"/>
              <w:bottom w:val="single" w:sz="8" w:space="0" w:color="auto"/>
              <w:right w:val="single" w:sz="8" w:space="0" w:color="auto"/>
            </w:tcBorders>
            <w:shd w:val="clear" w:color="auto" w:fill="auto"/>
            <w:vAlign w:val="center"/>
            <w:hideMark/>
          </w:tcPr>
          <w:p w14:paraId="2C41F334" w14:textId="41B4518E" w:rsidR="00296E51" w:rsidRDefault="00296E51" w:rsidP="00F3398A">
            <w:pPr>
              <w:pStyle w:val="ListParagraph"/>
              <w:numPr>
                <w:ilvl w:val="0"/>
                <w:numId w:val="4"/>
              </w:numPr>
              <w:spacing w:after="0" w:line="240" w:lineRule="auto"/>
              <w:rPr>
                <w:ins w:id="85" w:author="Cooledge, Craig" w:date="2023-06-14T08:56:00Z"/>
                <w:rStyle w:val="cf01"/>
              </w:rPr>
            </w:pPr>
            <w:ins w:id="86" w:author="Cooledge, Craig" w:date="2023-06-14T08:56:00Z">
              <w:r>
                <w:rPr>
                  <w:rStyle w:val="cf01"/>
                </w:rPr>
                <w:t>Altimeter</w:t>
              </w:r>
            </w:ins>
          </w:p>
          <w:p w14:paraId="791BE37C" w14:textId="2A18ABDA" w:rsidR="00296E51" w:rsidRDefault="00296E51" w:rsidP="00F3398A">
            <w:pPr>
              <w:pStyle w:val="ListParagraph"/>
              <w:numPr>
                <w:ilvl w:val="0"/>
                <w:numId w:val="4"/>
              </w:numPr>
              <w:spacing w:after="0" w:line="240" w:lineRule="auto"/>
              <w:rPr>
                <w:ins w:id="87" w:author="Cooledge, Craig" w:date="2023-06-14T08:56:00Z"/>
                <w:rStyle w:val="cf01"/>
              </w:rPr>
            </w:pPr>
            <w:ins w:id="88" w:author="Cooledge, Craig" w:date="2023-06-14T08:56:00Z">
              <w:r>
                <w:rPr>
                  <w:rStyle w:val="cf01"/>
                </w:rPr>
                <w:t>Differentially corrected Global Positioning System</w:t>
              </w:r>
            </w:ins>
          </w:p>
          <w:p w14:paraId="3DF304D5" w14:textId="7E9597DF" w:rsidR="00296E51" w:rsidRDefault="00296E51" w:rsidP="00F3398A">
            <w:pPr>
              <w:pStyle w:val="ListParagraph"/>
              <w:numPr>
                <w:ilvl w:val="0"/>
                <w:numId w:val="4"/>
              </w:numPr>
              <w:spacing w:after="0" w:line="240" w:lineRule="auto"/>
              <w:rPr>
                <w:ins w:id="89" w:author="Cooledge, Craig" w:date="2023-06-14T08:56:00Z"/>
                <w:rStyle w:val="cf01"/>
              </w:rPr>
            </w:pPr>
            <w:ins w:id="90" w:author="Cooledge, Craig" w:date="2023-06-14T08:56:00Z">
              <w:r>
                <w:rPr>
                  <w:rStyle w:val="cf01"/>
                </w:rPr>
                <w:t>Survey-grade GPSF</w:t>
              </w:r>
            </w:ins>
          </w:p>
          <w:p w14:paraId="2F0D31BA" w14:textId="7AE33F19" w:rsidR="00296E51" w:rsidRDefault="00296E51" w:rsidP="00F3398A">
            <w:pPr>
              <w:pStyle w:val="ListParagraph"/>
              <w:numPr>
                <w:ilvl w:val="0"/>
                <w:numId w:val="4"/>
              </w:numPr>
              <w:spacing w:after="0" w:line="240" w:lineRule="auto"/>
              <w:rPr>
                <w:ins w:id="91" w:author="Cooledge, Craig" w:date="2023-06-14T08:56:00Z"/>
                <w:rStyle w:val="cf01"/>
              </w:rPr>
            </w:pPr>
            <w:ins w:id="92" w:author="Cooledge, Craig" w:date="2023-06-14T08:56:00Z">
              <w:r>
                <w:rPr>
                  <w:rStyle w:val="cf01"/>
                </w:rPr>
                <w:t>Interferometric Synthetic Aperture Radar, airplane</w:t>
              </w:r>
            </w:ins>
          </w:p>
          <w:p w14:paraId="283977F3" w14:textId="7B95ABA2" w:rsidR="00296E51" w:rsidRDefault="00296E51" w:rsidP="00F3398A">
            <w:pPr>
              <w:pStyle w:val="ListParagraph"/>
              <w:numPr>
                <w:ilvl w:val="0"/>
                <w:numId w:val="4"/>
              </w:numPr>
              <w:spacing w:after="0" w:line="240" w:lineRule="auto"/>
              <w:rPr>
                <w:ins w:id="93" w:author="Cooledge, Craig" w:date="2023-06-14T08:56:00Z"/>
                <w:rStyle w:val="cf01"/>
              </w:rPr>
            </w:pPr>
            <w:ins w:id="94" w:author="Cooledge, Craig" w:date="2023-06-14T08:56:00Z">
              <w:r>
                <w:rPr>
                  <w:rStyle w:val="cf01"/>
                </w:rPr>
                <w:t xml:space="preserve">Light Detection </w:t>
              </w:r>
              <w:proofErr w:type="gramStart"/>
              <w:r>
                <w:rPr>
                  <w:rStyle w:val="cf01"/>
                </w:rPr>
                <w:t>And</w:t>
              </w:r>
              <w:proofErr w:type="gramEnd"/>
              <w:r>
                <w:rPr>
                  <w:rStyle w:val="cf01"/>
                </w:rPr>
                <w:t xml:space="preserve"> Ranging, airplane</w:t>
              </w:r>
            </w:ins>
          </w:p>
          <w:p w14:paraId="3FBB74C7" w14:textId="0F3A0D19" w:rsidR="00296E51" w:rsidRDefault="00296E51" w:rsidP="00F3398A">
            <w:pPr>
              <w:pStyle w:val="ListParagraph"/>
              <w:numPr>
                <w:ilvl w:val="0"/>
                <w:numId w:val="4"/>
              </w:numPr>
              <w:spacing w:after="0" w:line="240" w:lineRule="auto"/>
              <w:rPr>
                <w:ins w:id="95" w:author="Cooledge, Craig" w:date="2023-06-14T08:56:00Z"/>
                <w:rStyle w:val="cf01"/>
              </w:rPr>
            </w:pPr>
            <w:ins w:id="96" w:author="Cooledge, Craig" w:date="2023-06-14T08:56:00Z">
              <w:r>
                <w:rPr>
                  <w:rStyle w:val="cf01"/>
                </w:rPr>
                <w:t xml:space="preserve">Level or other surveyed method </w:t>
              </w:r>
            </w:ins>
          </w:p>
          <w:p w14:paraId="157BC56C" w14:textId="1E745A6A" w:rsidR="00296E51" w:rsidRDefault="00296E51" w:rsidP="00F3398A">
            <w:pPr>
              <w:pStyle w:val="ListParagraph"/>
              <w:numPr>
                <w:ilvl w:val="0"/>
                <w:numId w:val="4"/>
              </w:numPr>
              <w:spacing w:after="0" w:line="240" w:lineRule="auto"/>
              <w:rPr>
                <w:ins w:id="97" w:author="Cooledge, Craig" w:date="2023-06-14T08:56:00Z"/>
                <w:rStyle w:val="cf01"/>
              </w:rPr>
            </w:pPr>
            <w:ins w:id="98" w:author="Cooledge, Craig" w:date="2023-06-14T08:56:00Z">
              <w:r>
                <w:rPr>
                  <w:rStyle w:val="cf01"/>
                </w:rPr>
                <w:t xml:space="preserve">Interpolated from topographic </w:t>
              </w:r>
              <w:proofErr w:type="gramStart"/>
              <w:r>
                <w:rPr>
                  <w:rStyle w:val="cf01"/>
                </w:rPr>
                <w:t>map</w:t>
              </w:r>
              <w:proofErr w:type="gramEnd"/>
              <w:r>
                <w:rPr>
                  <w:rStyle w:val="cf01"/>
                </w:rPr>
                <w:t xml:space="preserve"> </w:t>
              </w:r>
            </w:ins>
          </w:p>
          <w:p w14:paraId="48516C84" w14:textId="277D6E76" w:rsidR="00296E51" w:rsidRDefault="00296E51" w:rsidP="00F3398A">
            <w:pPr>
              <w:pStyle w:val="ListParagraph"/>
              <w:numPr>
                <w:ilvl w:val="0"/>
                <w:numId w:val="4"/>
              </w:numPr>
              <w:spacing w:after="0" w:line="240" w:lineRule="auto"/>
              <w:rPr>
                <w:ins w:id="99" w:author="Cooledge, Craig" w:date="2023-06-14T08:56:00Z"/>
                <w:rStyle w:val="cf01"/>
              </w:rPr>
            </w:pPr>
            <w:ins w:id="100" w:author="Cooledge, Craig" w:date="2023-06-14T08:56:00Z">
              <w:r>
                <w:rPr>
                  <w:rStyle w:val="cf01"/>
                </w:rPr>
                <w:t>Interpolated from Digital Elevation Model</w:t>
              </w:r>
            </w:ins>
          </w:p>
          <w:p w14:paraId="76BCEB34" w14:textId="4C5C9D51" w:rsidR="00296E51" w:rsidRDefault="00296E51" w:rsidP="00F3398A">
            <w:pPr>
              <w:pStyle w:val="ListParagraph"/>
              <w:numPr>
                <w:ilvl w:val="0"/>
                <w:numId w:val="4"/>
              </w:numPr>
              <w:spacing w:after="0" w:line="240" w:lineRule="auto"/>
              <w:rPr>
                <w:ins w:id="101" w:author="Cooledge, Craig" w:date="2023-06-14T08:56:00Z"/>
                <w:rStyle w:val="cf01"/>
              </w:rPr>
            </w:pPr>
            <w:ins w:id="102" w:author="Cooledge, Craig" w:date="2023-06-14T08:56:00Z">
              <w:r>
                <w:rPr>
                  <w:rStyle w:val="cf01"/>
                </w:rPr>
                <w:t xml:space="preserve">Reported method of determination </w:t>
              </w:r>
            </w:ins>
          </w:p>
          <w:p w14:paraId="48980F45" w14:textId="4CA43D98" w:rsidR="00296E51" w:rsidRDefault="00296E51" w:rsidP="00F3398A">
            <w:pPr>
              <w:pStyle w:val="ListParagraph"/>
              <w:numPr>
                <w:ilvl w:val="0"/>
                <w:numId w:val="4"/>
              </w:numPr>
              <w:spacing w:after="0" w:line="240" w:lineRule="auto"/>
              <w:rPr>
                <w:ins w:id="103" w:author="Cooledge, Craig" w:date="2023-06-14T08:56:00Z"/>
                <w:rStyle w:val="cf01"/>
              </w:rPr>
            </w:pPr>
            <w:ins w:id="104" w:author="Cooledge, Craig" w:date="2023-06-14T08:56:00Z">
              <w:r>
                <w:rPr>
                  <w:rStyle w:val="cf01"/>
                </w:rPr>
                <w:t>GNSS1 - Level 1 Quality Survey Grade Global Navigation Satellite System</w:t>
              </w:r>
            </w:ins>
          </w:p>
          <w:p w14:paraId="0C8E9AC5" w14:textId="5718ACCD" w:rsidR="00296E51" w:rsidRDefault="00296E51" w:rsidP="00F3398A">
            <w:pPr>
              <w:pStyle w:val="ListParagraph"/>
              <w:numPr>
                <w:ilvl w:val="0"/>
                <w:numId w:val="4"/>
              </w:numPr>
              <w:spacing w:after="0" w:line="240" w:lineRule="auto"/>
              <w:rPr>
                <w:ins w:id="105" w:author="Cooledge, Craig" w:date="2023-06-14T08:56:00Z"/>
                <w:rStyle w:val="cf01"/>
              </w:rPr>
            </w:pPr>
            <w:ins w:id="106" w:author="Cooledge, Craig" w:date="2023-06-14T08:56:00Z">
              <w:r>
                <w:rPr>
                  <w:rStyle w:val="cf01"/>
                </w:rPr>
                <w:t>GNSS2 - Level 2 Quality Survey Grade Global Navigation Satellite System</w:t>
              </w:r>
            </w:ins>
          </w:p>
          <w:p w14:paraId="729201C4" w14:textId="525D940F" w:rsidR="00296E51" w:rsidRDefault="00296E51" w:rsidP="00F3398A">
            <w:pPr>
              <w:pStyle w:val="ListParagraph"/>
              <w:numPr>
                <w:ilvl w:val="0"/>
                <w:numId w:val="4"/>
              </w:numPr>
              <w:spacing w:after="0" w:line="240" w:lineRule="auto"/>
              <w:rPr>
                <w:ins w:id="107" w:author="Cooledge, Craig" w:date="2023-06-14T08:56:00Z"/>
                <w:rStyle w:val="cf01"/>
              </w:rPr>
            </w:pPr>
            <w:ins w:id="108" w:author="Cooledge, Craig" w:date="2023-06-14T08:56:00Z">
              <w:r>
                <w:rPr>
                  <w:rStyle w:val="cf01"/>
                </w:rPr>
                <w:t>GNSS3 - Level 3 Quality Survey Grade Global Navigation Satellite System</w:t>
              </w:r>
            </w:ins>
          </w:p>
          <w:p w14:paraId="455F0F5F" w14:textId="30DB3957" w:rsidR="00296E51" w:rsidRPr="009D1C9D" w:rsidRDefault="00296E51" w:rsidP="00F3398A">
            <w:pPr>
              <w:pStyle w:val="ListParagraph"/>
              <w:numPr>
                <w:ilvl w:val="0"/>
                <w:numId w:val="4"/>
              </w:numPr>
              <w:spacing w:after="0" w:line="240" w:lineRule="auto"/>
              <w:rPr>
                <w:ins w:id="109" w:author="Cooledge, Craig" w:date="2023-06-14T08:56:00Z"/>
                <w:rFonts w:ascii="Jacobs Chronos" w:hAnsi="Jacobs Chronos" w:cs="Jacobs Chronos"/>
                <w:color w:val="000000"/>
              </w:rPr>
            </w:pPr>
            <w:ins w:id="110" w:author="Cooledge, Craig" w:date="2023-06-14T08:56:00Z">
              <w:r>
                <w:rPr>
                  <w:rStyle w:val="cf01"/>
                </w:rPr>
                <w:t>GNSS4 - Level 4 Quality Survey Grade Global Navigation Satellite System</w:t>
              </w:r>
            </w:ins>
          </w:p>
          <w:p w14:paraId="49BCE98B" w14:textId="1D499E13" w:rsidR="00FA6055" w:rsidRPr="00655F1A" w:rsidRDefault="00FA6055" w:rsidP="00FA6055">
            <w:pPr>
              <w:spacing w:after="0" w:line="240" w:lineRule="auto"/>
              <w:rPr>
                <w:rFonts w:ascii="Calibri" w:eastAsia="Times New Roman" w:hAnsi="Calibri" w:cs="Calibri"/>
                <w:color w:val="000000"/>
                <w:sz w:val="20"/>
                <w:szCs w:val="20"/>
              </w:rPr>
            </w:pPr>
            <w:del w:id="111" w:author="Cooledge, Craig" w:date="2023-06-14T08:56:00Z">
              <w:r w:rsidRPr="00655F1A" w:rsidDel="00296E51">
                <w:rPr>
                  <w:rFonts w:ascii="Calibri" w:eastAsia="Times New Roman" w:hAnsi="Calibri" w:cs="Calibri"/>
                  <w:color w:val="000000"/>
                  <w:sz w:val="20"/>
                  <w:szCs w:val="20"/>
                </w:rPr>
                <w:delText>N/A</w:delText>
              </w:r>
            </w:del>
          </w:p>
        </w:tc>
      </w:tr>
      <w:tr w:rsidR="00C642A5" w:rsidRPr="00655F1A" w14:paraId="77330D17"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2B4DF2BC"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Elevation Vertical Datum</w:t>
            </w:r>
          </w:p>
        </w:tc>
        <w:tc>
          <w:tcPr>
            <w:tcW w:w="4059" w:type="dxa"/>
            <w:tcBorders>
              <w:top w:val="nil"/>
              <w:left w:val="nil"/>
              <w:bottom w:val="single" w:sz="8" w:space="0" w:color="auto"/>
              <w:right w:val="single" w:sz="8" w:space="0" w:color="auto"/>
            </w:tcBorders>
            <w:shd w:val="clear" w:color="auto" w:fill="auto"/>
            <w:vAlign w:val="center"/>
            <w:hideMark/>
          </w:tcPr>
          <w:p w14:paraId="6865D7B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Vertical datum associated with elevation measurements.</w:t>
            </w:r>
          </w:p>
        </w:tc>
        <w:tc>
          <w:tcPr>
            <w:tcW w:w="1980" w:type="dxa"/>
            <w:tcBorders>
              <w:top w:val="nil"/>
              <w:left w:val="nil"/>
              <w:bottom w:val="single" w:sz="8" w:space="0" w:color="auto"/>
              <w:right w:val="single" w:sz="4" w:space="0" w:color="auto"/>
            </w:tcBorders>
          </w:tcPr>
          <w:p w14:paraId="5EC0973B" w14:textId="4F818198" w:rsidR="00FA6055" w:rsidRPr="00F3398A" w:rsidRDefault="003A7CE9" w:rsidP="00F3398A">
            <w:pPr>
              <w:pStyle w:val="ListParagraph"/>
              <w:numPr>
                <w:ilvl w:val="0"/>
                <w:numId w:val="25"/>
              </w:numPr>
              <w:spacing w:after="0" w:line="240" w:lineRule="auto"/>
              <w:rPr>
                <w:rFonts w:ascii="Calibri" w:eastAsia="Times New Roman" w:hAnsi="Calibri" w:cs="Calibri"/>
                <w:strike/>
                <w:color w:val="000000"/>
                <w:sz w:val="20"/>
                <w:szCs w:val="20"/>
              </w:rPr>
            </w:pPr>
            <w:proofErr w:type="spellStart"/>
            <w:r w:rsidRPr="00F3398A">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6112A8C" w14:textId="565039A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7B9A16F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6171222E" w14:textId="4D4B052B"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NAVD88 </w:t>
            </w:r>
            <w:r w:rsidR="00AF112B">
              <w:rPr>
                <w:rFonts w:ascii="Calibri" w:eastAsia="Times New Roman" w:hAnsi="Calibri" w:cs="Calibri"/>
                <w:color w:val="000000"/>
                <w:sz w:val="20"/>
                <w:szCs w:val="20"/>
              </w:rPr>
              <w:t>(recommended</w:t>
            </w:r>
            <w:r w:rsidR="00D61442">
              <w:rPr>
                <w:rFonts w:ascii="Calibri" w:eastAsia="Times New Roman" w:hAnsi="Calibri" w:cs="Calibri"/>
                <w:color w:val="000000"/>
                <w:sz w:val="20"/>
                <w:szCs w:val="20"/>
              </w:rPr>
              <w:t>)</w:t>
            </w:r>
          </w:p>
        </w:tc>
        <w:tc>
          <w:tcPr>
            <w:tcW w:w="1568" w:type="dxa"/>
            <w:tcBorders>
              <w:top w:val="nil"/>
              <w:left w:val="nil"/>
              <w:bottom w:val="single" w:sz="8" w:space="0" w:color="auto"/>
              <w:right w:val="single" w:sz="8" w:space="0" w:color="auto"/>
            </w:tcBorders>
            <w:shd w:val="clear" w:color="auto" w:fill="auto"/>
            <w:vAlign w:val="center"/>
            <w:hideMark/>
          </w:tcPr>
          <w:p w14:paraId="4C392E21" w14:textId="08C1AA9E" w:rsidR="00FA6055" w:rsidRPr="00655F1A" w:rsidRDefault="00033045" w:rsidP="00FA6055">
            <w:pPr>
              <w:spacing w:after="0" w:line="240" w:lineRule="auto"/>
              <w:rPr>
                <w:rFonts w:ascii="Calibri" w:eastAsia="Times New Roman" w:hAnsi="Calibri" w:cs="Calibri"/>
                <w:color w:val="000000"/>
                <w:sz w:val="20"/>
                <w:szCs w:val="20"/>
              </w:rPr>
            </w:pPr>
            <w:ins w:id="112" w:author="Cooledge, Craig" w:date="2023-05-30T08:42:00Z">
              <w:r>
                <w:rPr>
                  <w:rFonts w:ascii="Calibri" w:eastAsia="Times New Roman" w:hAnsi="Calibri" w:cs="Calibri"/>
                  <w:color w:val="000000"/>
                  <w:sz w:val="20"/>
                  <w:szCs w:val="20"/>
                </w:rPr>
                <w:t>t</w:t>
              </w:r>
            </w:ins>
            <w:del w:id="113" w:author="Cooledge, Craig" w:date="2023-05-30T08:42:00Z">
              <w:r w:rsidR="00D61442" w:rsidRPr="00655F1A" w:rsidDel="00033045">
                <w:rPr>
                  <w:rFonts w:ascii="Calibri" w:eastAsia="Times New Roman" w:hAnsi="Calibri" w:cs="Calibri"/>
                  <w:color w:val="000000"/>
                  <w:sz w:val="20"/>
                  <w:szCs w:val="20"/>
                </w:rPr>
                <w:delText>T</w:delText>
              </w:r>
            </w:del>
            <w:r w:rsidR="00FA6055" w:rsidRPr="00655F1A">
              <w:rPr>
                <w:rFonts w:ascii="Calibri" w:eastAsia="Times New Roman" w:hAnsi="Calibri" w:cs="Calibri"/>
                <w:color w:val="000000"/>
                <w:sz w:val="20"/>
                <w:szCs w:val="20"/>
              </w:rPr>
              <w:t>ext</w:t>
            </w:r>
            <w:r w:rsidR="00D61442">
              <w:rPr>
                <w:rFonts w:ascii="Calibri" w:eastAsia="Times New Roman" w:hAnsi="Calibri" w:cs="Calibri"/>
                <w:color w:val="000000"/>
                <w:sz w:val="20"/>
                <w:szCs w:val="20"/>
              </w:rPr>
              <w:t xml:space="preserve">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415C3B85" w14:textId="4D41BB9A" w:rsidR="00FA6055" w:rsidRPr="00F3398A" w:rsidRDefault="00AF112B" w:rsidP="00F3398A">
            <w:pPr>
              <w:pStyle w:val="ListParagraph"/>
              <w:numPr>
                <w:ilvl w:val="0"/>
                <w:numId w:val="7"/>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WGS84</w:t>
            </w:r>
          </w:p>
          <w:p w14:paraId="1F512E26" w14:textId="77777777" w:rsidR="00AF112B" w:rsidRPr="00F3398A" w:rsidRDefault="00AF112B" w:rsidP="00F3398A">
            <w:pPr>
              <w:pStyle w:val="ListParagraph"/>
              <w:numPr>
                <w:ilvl w:val="0"/>
                <w:numId w:val="7"/>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NAVD88</w:t>
            </w:r>
          </w:p>
          <w:p w14:paraId="6FBFAB03" w14:textId="7235E2B4" w:rsidR="00AF112B" w:rsidDel="0021303D" w:rsidRDefault="00AF112B" w:rsidP="00FA6055">
            <w:pPr>
              <w:spacing w:after="0" w:line="240" w:lineRule="auto"/>
              <w:rPr>
                <w:del w:id="114" w:author="Cooledge, Craig" w:date="2023-06-22T12:43:00Z"/>
                <w:rFonts w:ascii="Calibri" w:eastAsia="Times New Roman" w:hAnsi="Calibri" w:cs="Calibri"/>
                <w:color w:val="000000"/>
                <w:sz w:val="20"/>
                <w:szCs w:val="20"/>
              </w:rPr>
            </w:pPr>
            <w:del w:id="115" w:author="Cooledge, Craig" w:date="2023-06-22T12:43:00Z">
              <w:r w:rsidDel="0021303D">
                <w:rPr>
                  <w:rFonts w:ascii="Calibri" w:eastAsia="Times New Roman" w:hAnsi="Calibri" w:cs="Calibri"/>
                  <w:color w:val="000000"/>
                  <w:sz w:val="20"/>
                  <w:szCs w:val="20"/>
                </w:rPr>
                <w:delText>NAD83</w:delText>
              </w:r>
            </w:del>
          </w:p>
          <w:p w14:paraId="48AB85A6" w14:textId="7156B1EC" w:rsidR="00AF112B" w:rsidRPr="00F3398A" w:rsidRDefault="00AF112B" w:rsidP="00F3398A">
            <w:pPr>
              <w:pStyle w:val="ListParagraph"/>
              <w:numPr>
                <w:ilvl w:val="0"/>
                <w:numId w:val="7"/>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NGVD29</w:t>
            </w:r>
          </w:p>
        </w:tc>
      </w:tr>
      <w:tr w:rsidR="00C642A5" w:rsidRPr="00655F1A" w14:paraId="133E9859"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7C8A18BF"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lastRenderedPageBreak/>
              <w:t>Elevation Accuracy</w:t>
            </w:r>
          </w:p>
        </w:tc>
        <w:tc>
          <w:tcPr>
            <w:tcW w:w="4059" w:type="dxa"/>
            <w:tcBorders>
              <w:top w:val="nil"/>
              <w:left w:val="nil"/>
              <w:bottom w:val="single" w:sz="8" w:space="0" w:color="auto"/>
              <w:right w:val="single" w:sz="8" w:space="0" w:color="auto"/>
            </w:tcBorders>
            <w:shd w:val="clear" w:color="auto" w:fill="auto"/>
            <w:vAlign w:val="center"/>
            <w:hideMark/>
          </w:tcPr>
          <w:p w14:paraId="58E45F1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Accuracy of elevation measurements.</w:t>
            </w:r>
          </w:p>
        </w:tc>
        <w:tc>
          <w:tcPr>
            <w:tcW w:w="1980" w:type="dxa"/>
            <w:tcBorders>
              <w:top w:val="nil"/>
              <w:left w:val="nil"/>
              <w:bottom w:val="single" w:sz="8" w:space="0" w:color="auto"/>
              <w:right w:val="single" w:sz="4" w:space="0" w:color="auto"/>
            </w:tcBorders>
          </w:tcPr>
          <w:p w14:paraId="67BC6D6D" w14:textId="31F649FE" w:rsidR="00FA6055" w:rsidRPr="00021085" w:rsidDel="00FF4E3B" w:rsidRDefault="001C0317" w:rsidP="00021085">
            <w:pPr>
              <w:pStyle w:val="ListParagraph"/>
              <w:numPr>
                <w:ilvl w:val="0"/>
                <w:numId w:val="26"/>
              </w:numPr>
              <w:spacing w:after="0" w:line="240" w:lineRule="auto"/>
              <w:rPr>
                <w:rFonts w:ascii="Calibri" w:hAnsi="Calibri"/>
                <w:color w:val="000000"/>
                <w:sz w:val="20"/>
              </w:rPr>
            </w:pPr>
            <w:proofErr w:type="spellStart"/>
            <w:r w:rsidRPr="00021085">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C2080AB" w14:textId="6DC6DCE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15F50A5F" w14:textId="1413D3DB" w:rsidR="00FA6055" w:rsidRPr="00655F1A" w:rsidRDefault="00FA6055" w:rsidP="00FA6055">
            <w:pPr>
              <w:spacing w:after="0" w:line="240" w:lineRule="auto"/>
              <w:rPr>
                <w:rFonts w:ascii="Calibri" w:eastAsia="Times New Roman" w:hAnsi="Calibri" w:cs="Calibri"/>
                <w:color w:val="000000"/>
                <w:sz w:val="20"/>
                <w:szCs w:val="20"/>
              </w:rPr>
            </w:pPr>
            <w:del w:id="116" w:author="Cooledge, Craig" w:date="2023-05-30T08:46:00Z">
              <w:r w:rsidRPr="00655F1A" w:rsidDel="00DA5D83">
                <w:rPr>
                  <w:rFonts w:ascii="Calibri" w:eastAsia="Times New Roman" w:hAnsi="Calibri" w:cs="Calibri"/>
                  <w:color w:val="000000"/>
                  <w:sz w:val="20"/>
                  <w:szCs w:val="20"/>
                </w:rPr>
                <w:delText> </w:delText>
              </w:r>
            </w:del>
            <w:ins w:id="117" w:author="Cooledge, Craig" w:date="2023-05-05T11:31:00Z">
              <w:r w:rsidR="008131A5" w:rsidRPr="00655F1A">
                <w:rPr>
                  <w:rFonts w:ascii="Calibri" w:eastAsia="Times New Roman" w:hAnsi="Calibri" w:cs="Calibri"/>
                  <w:color w:val="000000"/>
                  <w:sz w:val="20"/>
                  <w:szCs w:val="20"/>
                </w:rPr>
                <w:t>tenth of a foot</w:t>
              </w:r>
            </w:ins>
            <w:ins w:id="118" w:author="Cooledge, Craig" w:date="2023-05-30T08:42:00Z">
              <w:r w:rsidR="004C3AF3">
                <w:rPr>
                  <w:rFonts w:ascii="Calibri" w:eastAsia="Times New Roman" w:hAnsi="Calibri" w:cs="Calibri"/>
                  <w:color w:val="000000"/>
                  <w:sz w:val="20"/>
                  <w:szCs w:val="20"/>
                </w:rPr>
                <w:t xml:space="preserve"> or</w:t>
              </w:r>
              <w:r w:rsidR="001D38B3">
                <w:rPr>
                  <w:rFonts w:ascii="Calibri" w:eastAsia="Times New Roman" w:hAnsi="Calibri" w:cs="Calibri"/>
                  <w:color w:val="000000"/>
                  <w:sz w:val="20"/>
                  <w:szCs w:val="20"/>
                </w:rPr>
                <w:t xml:space="preserve"> greater accuracy</w:t>
              </w:r>
            </w:ins>
          </w:p>
        </w:tc>
        <w:tc>
          <w:tcPr>
            <w:tcW w:w="2342" w:type="dxa"/>
            <w:tcBorders>
              <w:top w:val="nil"/>
              <w:left w:val="nil"/>
              <w:bottom w:val="single" w:sz="8" w:space="0" w:color="auto"/>
              <w:right w:val="single" w:sz="8" w:space="0" w:color="auto"/>
            </w:tcBorders>
            <w:shd w:val="clear" w:color="auto" w:fill="auto"/>
            <w:vAlign w:val="center"/>
            <w:hideMark/>
          </w:tcPr>
          <w:p w14:paraId="749BA7B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w:t>
            </w:r>
          </w:p>
        </w:tc>
        <w:tc>
          <w:tcPr>
            <w:tcW w:w="1568" w:type="dxa"/>
            <w:tcBorders>
              <w:top w:val="nil"/>
              <w:left w:val="nil"/>
              <w:bottom w:val="single" w:sz="8" w:space="0" w:color="auto"/>
              <w:right w:val="single" w:sz="8" w:space="0" w:color="auto"/>
            </w:tcBorders>
            <w:shd w:val="clear" w:color="auto" w:fill="auto"/>
            <w:vAlign w:val="center"/>
            <w:hideMark/>
          </w:tcPr>
          <w:p w14:paraId="127E0315" w14:textId="73F51424" w:rsidR="00FA6055" w:rsidRPr="00655F1A" w:rsidRDefault="00033045" w:rsidP="00FA6055">
            <w:pPr>
              <w:spacing w:after="0" w:line="240" w:lineRule="auto"/>
              <w:rPr>
                <w:rFonts w:ascii="Calibri" w:eastAsia="Times New Roman" w:hAnsi="Calibri" w:cs="Calibri"/>
                <w:color w:val="000000"/>
                <w:sz w:val="20"/>
                <w:szCs w:val="20"/>
              </w:rPr>
            </w:pPr>
            <w:del w:id="119" w:author="Cooledge, Craig" w:date="2023-05-30T08:43:00Z">
              <w:r w:rsidRPr="00655F1A" w:rsidDel="00033045">
                <w:rPr>
                  <w:rFonts w:ascii="Calibri" w:eastAsia="Times New Roman" w:hAnsi="Calibri" w:cs="Calibri"/>
                  <w:color w:val="000000"/>
                  <w:sz w:val="20"/>
                  <w:szCs w:val="20"/>
                </w:rPr>
                <w:delText>N</w:delText>
              </w:r>
              <w:r w:rsidR="00FA6055" w:rsidRPr="00655F1A" w:rsidDel="00033045">
                <w:rPr>
                  <w:rFonts w:ascii="Calibri" w:eastAsia="Times New Roman" w:hAnsi="Calibri" w:cs="Calibri"/>
                  <w:color w:val="000000"/>
                  <w:sz w:val="20"/>
                  <w:szCs w:val="20"/>
                </w:rPr>
                <w:delText>umeric</w:delText>
              </w:r>
            </w:del>
            <w:ins w:id="120" w:author="Cooledge, Craig" w:date="2023-05-30T08:43:00Z">
              <w:r>
                <w:rPr>
                  <w:rFonts w:ascii="Calibri" w:eastAsia="Times New Roman" w:hAnsi="Calibri" w:cs="Calibri"/>
                  <w:color w:val="000000"/>
                  <w:sz w:val="20"/>
                  <w:szCs w:val="20"/>
                </w:rPr>
                <w:t>text (selected from list of options)</w:t>
              </w:r>
            </w:ins>
          </w:p>
        </w:tc>
        <w:tc>
          <w:tcPr>
            <w:tcW w:w="3830" w:type="dxa"/>
            <w:tcBorders>
              <w:top w:val="nil"/>
              <w:left w:val="nil"/>
              <w:bottom w:val="single" w:sz="8" w:space="0" w:color="auto"/>
              <w:right w:val="single" w:sz="8" w:space="0" w:color="auto"/>
            </w:tcBorders>
            <w:shd w:val="clear" w:color="auto" w:fill="auto"/>
            <w:vAlign w:val="center"/>
            <w:hideMark/>
          </w:tcPr>
          <w:p w14:paraId="42AA54F1" w14:textId="6D7CF629" w:rsidR="00033045" w:rsidRPr="00B5721B" w:rsidRDefault="00B5721B" w:rsidP="00021085">
            <w:pPr>
              <w:pStyle w:val="ListParagraph"/>
              <w:numPr>
                <w:ilvl w:val="0"/>
                <w:numId w:val="8"/>
              </w:numPr>
              <w:spacing w:after="0" w:line="240" w:lineRule="auto"/>
              <w:rPr>
                <w:ins w:id="121" w:author="Cooledge, Craig" w:date="2023-05-30T08:43:00Z"/>
                <w:rFonts w:ascii="Calibri" w:eastAsia="Times New Roman" w:hAnsi="Calibri" w:cs="Calibri"/>
                <w:color w:val="000000"/>
                <w:sz w:val="20"/>
                <w:szCs w:val="20"/>
                <w:rPrChange w:id="122" w:author="Cooledge, Craig" w:date="2023-06-22T14:47:00Z">
                  <w:rPr>
                    <w:ins w:id="123" w:author="Cooledge, Craig" w:date="2023-05-30T08:43:00Z"/>
                  </w:rPr>
                </w:rPrChange>
              </w:rPr>
            </w:pPr>
            <w:ins w:id="124" w:author="Cooledge, Craig" w:date="2023-06-22T14:48:00Z">
              <w:r>
                <w:rPr>
                  <w:rFonts w:ascii="Calibri" w:eastAsia="Times New Roman" w:hAnsi="Calibri" w:cs="Calibri"/>
                  <w:color w:val="000000"/>
                  <w:sz w:val="20"/>
                  <w:szCs w:val="20"/>
                </w:rPr>
                <w:t>0.1 feet</w:t>
              </w:r>
            </w:ins>
            <w:del w:id="125" w:author="Cooledge, Craig" w:date="2023-06-14T08:40:00Z">
              <w:r w:rsidR="00FA6055" w:rsidRPr="00B5721B" w:rsidDel="0046035B">
                <w:rPr>
                  <w:rFonts w:ascii="Calibri" w:eastAsia="Times New Roman" w:hAnsi="Calibri" w:cs="Calibri"/>
                  <w:color w:val="000000"/>
                  <w:sz w:val="20"/>
                  <w:szCs w:val="20"/>
                  <w:rPrChange w:id="126" w:author="Cooledge, Craig" w:date="2023-06-22T14:47:00Z">
                    <w:rPr/>
                  </w:rPrChange>
                </w:rPr>
                <w:delText>N/A</w:delText>
              </w:r>
            </w:del>
          </w:p>
          <w:p w14:paraId="1B8968CF" w14:textId="2AB90C08" w:rsidR="00033045" w:rsidRPr="00217223" w:rsidRDefault="00B5721B" w:rsidP="00021085">
            <w:pPr>
              <w:pStyle w:val="ListParagraph"/>
              <w:numPr>
                <w:ilvl w:val="0"/>
                <w:numId w:val="8"/>
              </w:numPr>
              <w:spacing w:after="0" w:line="240" w:lineRule="auto"/>
              <w:rPr>
                <w:ins w:id="127" w:author="Cooledge, Craig" w:date="2023-05-30T08:43:00Z"/>
                <w:rFonts w:ascii="Calibri" w:eastAsia="Times New Roman" w:hAnsi="Calibri" w:cs="Calibri"/>
                <w:color w:val="000000"/>
                <w:sz w:val="20"/>
                <w:szCs w:val="20"/>
              </w:rPr>
            </w:pPr>
            <w:ins w:id="128" w:author="Cooledge, Craig" w:date="2023-06-22T14:48:00Z">
              <w:r>
                <w:rPr>
                  <w:rFonts w:ascii="Calibri" w:eastAsia="Times New Roman" w:hAnsi="Calibri" w:cs="Calibri"/>
                  <w:color w:val="000000"/>
                  <w:sz w:val="20"/>
                  <w:szCs w:val="20"/>
                </w:rPr>
                <w:t>0.01 feet</w:t>
              </w:r>
            </w:ins>
          </w:p>
          <w:p w14:paraId="01869D14" w14:textId="5EFD02AB" w:rsidR="00033045" w:rsidRPr="00217223" w:rsidRDefault="00B5721B" w:rsidP="00021085">
            <w:pPr>
              <w:pStyle w:val="ListParagraph"/>
              <w:numPr>
                <w:ilvl w:val="0"/>
                <w:numId w:val="8"/>
              </w:numPr>
              <w:spacing w:after="0" w:line="240" w:lineRule="auto"/>
              <w:rPr>
                <w:ins w:id="129" w:author="Cooledge, Craig" w:date="2023-05-30T08:43:00Z"/>
                <w:rFonts w:ascii="Calibri" w:eastAsia="Times New Roman" w:hAnsi="Calibri" w:cs="Calibri"/>
                <w:color w:val="000000"/>
                <w:sz w:val="20"/>
                <w:szCs w:val="20"/>
              </w:rPr>
            </w:pPr>
            <w:ins w:id="130" w:author="Cooledge, Craig" w:date="2023-06-22T14:49:00Z">
              <w:r>
                <w:rPr>
                  <w:rFonts w:ascii="Calibri" w:eastAsia="Times New Roman" w:hAnsi="Calibri" w:cs="Calibri"/>
                  <w:color w:val="000000"/>
                  <w:sz w:val="20"/>
                  <w:szCs w:val="20"/>
                </w:rPr>
                <w:t>0.001 feet</w:t>
              </w:r>
            </w:ins>
          </w:p>
          <w:p w14:paraId="2444AD82" w14:textId="02F4156B" w:rsidR="00033045" w:rsidRPr="00217223" w:rsidRDefault="00B5721B" w:rsidP="00021085">
            <w:pPr>
              <w:pStyle w:val="ListParagraph"/>
              <w:numPr>
                <w:ilvl w:val="0"/>
                <w:numId w:val="8"/>
              </w:numPr>
              <w:spacing w:after="0" w:line="240" w:lineRule="auto"/>
              <w:rPr>
                <w:ins w:id="131" w:author="Cooledge, Craig" w:date="2023-05-30T08:43:00Z"/>
                <w:rFonts w:ascii="Calibri" w:eastAsia="Times New Roman" w:hAnsi="Calibri" w:cs="Calibri"/>
                <w:color w:val="000000"/>
                <w:sz w:val="20"/>
                <w:szCs w:val="20"/>
              </w:rPr>
            </w:pPr>
            <w:ins w:id="132" w:author="Cooledge, Craig" w:date="2023-06-22T14:49:00Z">
              <w:r>
                <w:rPr>
                  <w:rFonts w:ascii="Calibri" w:eastAsia="Times New Roman" w:hAnsi="Calibri" w:cs="Calibri"/>
                  <w:color w:val="000000"/>
                  <w:sz w:val="20"/>
                  <w:szCs w:val="20"/>
                </w:rPr>
                <w:t>1 foot</w:t>
              </w:r>
            </w:ins>
          </w:p>
          <w:p w14:paraId="0748E9D1" w14:textId="23C12669" w:rsidR="00FA6055" w:rsidRPr="00217223" w:rsidRDefault="00B5721B" w:rsidP="00021085">
            <w:pPr>
              <w:pStyle w:val="ListParagraph"/>
              <w:numPr>
                <w:ilvl w:val="0"/>
                <w:numId w:val="8"/>
              </w:numPr>
              <w:spacing w:after="0" w:line="240" w:lineRule="auto"/>
              <w:rPr>
                <w:rFonts w:ascii="Calibri" w:eastAsia="Times New Roman" w:hAnsi="Calibri" w:cs="Calibri"/>
                <w:color w:val="000000"/>
                <w:sz w:val="20"/>
                <w:szCs w:val="20"/>
              </w:rPr>
            </w:pPr>
            <w:ins w:id="133" w:author="Cooledge, Craig" w:date="2023-06-22T14:49:00Z">
              <w:r>
                <w:rPr>
                  <w:rFonts w:ascii="Calibri" w:eastAsia="Times New Roman" w:hAnsi="Calibri" w:cs="Calibri"/>
                  <w:color w:val="000000"/>
                  <w:sz w:val="20"/>
                  <w:szCs w:val="20"/>
                </w:rPr>
                <w:t>U</w:t>
              </w:r>
            </w:ins>
            <w:ins w:id="134" w:author="Cooledge, Craig" w:date="2023-05-30T08:43:00Z">
              <w:r w:rsidR="00033045" w:rsidRPr="00217223">
                <w:rPr>
                  <w:rFonts w:ascii="Calibri" w:eastAsia="Times New Roman" w:hAnsi="Calibri" w:cs="Calibri"/>
                  <w:color w:val="000000"/>
                  <w:sz w:val="20"/>
                  <w:szCs w:val="20"/>
                </w:rPr>
                <w:t>nknown</w:t>
              </w:r>
            </w:ins>
          </w:p>
        </w:tc>
      </w:tr>
      <w:tr w:rsidR="00C642A5" w:rsidRPr="00655F1A" w14:paraId="1DDBEBD1"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63674241" w14:textId="77777777" w:rsidR="00FA6055" w:rsidRPr="00BC0218" w:rsidRDefault="00FA6055" w:rsidP="00FA6055">
            <w:pPr>
              <w:spacing w:after="0" w:line="240" w:lineRule="auto"/>
              <w:rPr>
                <w:rFonts w:ascii="Calibri" w:hAnsi="Calibri"/>
                <w:b/>
                <w:color w:val="000000"/>
                <w:sz w:val="20"/>
              </w:rPr>
            </w:pPr>
            <w:r w:rsidRPr="00BC0218">
              <w:rPr>
                <w:rFonts w:ascii="Calibri" w:hAnsi="Calibri"/>
                <w:b/>
                <w:color w:val="000000"/>
                <w:sz w:val="20"/>
              </w:rPr>
              <w:t>Elevation Surveyor Name</w:t>
            </w:r>
          </w:p>
        </w:tc>
        <w:tc>
          <w:tcPr>
            <w:tcW w:w="4059" w:type="dxa"/>
            <w:tcBorders>
              <w:top w:val="nil"/>
              <w:left w:val="nil"/>
              <w:bottom w:val="single" w:sz="8" w:space="0" w:color="auto"/>
              <w:right w:val="single" w:sz="8" w:space="0" w:color="auto"/>
            </w:tcBorders>
            <w:shd w:val="clear" w:color="auto" w:fill="auto"/>
            <w:vAlign w:val="center"/>
            <w:hideMark/>
          </w:tcPr>
          <w:p w14:paraId="0B65B319" w14:textId="4A8FF950" w:rsidR="00FA6055" w:rsidRPr="00BC0218" w:rsidRDefault="00FA6055" w:rsidP="00FA6055">
            <w:pPr>
              <w:spacing w:after="0" w:line="240" w:lineRule="auto"/>
              <w:rPr>
                <w:rFonts w:ascii="Calibri" w:hAnsi="Calibri"/>
                <w:color w:val="000000"/>
                <w:sz w:val="20"/>
              </w:rPr>
            </w:pPr>
            <w:r w:rsidRPr="00BC0218">
              <w:rPr>
                <w:rFonts w:ascii="Calibri" w:hAnsi="Calibri"/>
                <w:color w:val="000000"/>
                <w:sz w:val="20"/>
              </w:rPr>
              <w:t>The name of the organization collecting the elevation measurement</w:t>
            </w:r>
            <w:ins w:id="135" w:author="Cooledge, Craig" w:date="2023-06-14T06:03:00Z">
              <w:r w:rsidR="008279E0">
                <w:rPr>
                  <w:rFonts w:ascii="Calibri" w:hAnsi="Calibri"/>
                  <w:color w:val="000000"/>
                  <w:sz w:val="20"/>
                </w:rPr>
                <w:t>s</w:t>
              </w:r>
            </w:ins>
            <w:r w:rsidRPr="00BC0218">
              <w:rPr>
                <w:rFonts w:ascii="Calibri" w:hAnsi="Calibri"/>
                <w:color w:val="000000"/>
                <w:sz w:val="20"/>
              </w:rPr>
              <w:t>.</w:t>
            </w:r>
          </w:p>
        </w:tc>
        <w:tc>
          <w:tcPr>
            <w:tcW w:w="1980" w:type="dxa"/>
            <w:tcBorders>
              <w:top w:val="nil"/>
              <w:left w:val="nil"/>
              <w:bottom w:val="single" w:sz="8" w:space="0" w:color="auto"/>
              <w:right w:val="single" w:sz="4" w:space="0" w:color="auto"/>
            </w:tcBorders>
          </w:tcPr>
          <w:p w14:paraId="31690552" w14:textId="58C68FA6" w:rsidR="00FA6055" w:rsidRPr="00217223" w:rsidDel="00FF4E3B" w:rsidRDefault="001C0317" w:rsidP="00217223">
            <w:pPr>
              <w:pStyle w:val="ListParagraph"/>
              <w:numPr>
                <w:ilvl w:val="0"/>
                <w:numId w:val="27"/>
              </w:numPr>
              <w:spacing w:after="0" w:line="240" w:lineRule="auto"/>
              <w:rPr>
                <w:rFonts w:ascii="Calibri" w:hAnsi="Calibri"/>
                <w:color w:val="000000"/>
                <w:sz w:val="20"/>
              </w:rPr>
            </w:pPr>
            <w:proofErr w:type="spellStart"/>
            <w:r w:rsidRPr="00217223">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579486BE" w14:textId="01169C7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78021DD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04405DE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345F772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4D6B064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6B883EA5"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8F2829A"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Elevation Survey Field Notes</w:t>
            </w:r>
          </w:p>
        </w:tc>
        <w:tc>
          <w:tcPr>
            <w:tcW w:w="4059" w:type="dxa"/>
            <w:tcBorders>
              <w:top w:val="nil"/>
              <w:left w:val="nil"/>
              <w:bottom w:val="single" w:sz="8" w:space="0" w:color="auto"/>
              <w:right w:val="single" w:sz="8" w:space="0" w:color="auto"/>
            </w:tcBorders>
            <w:shd w:val="clear" w:color="auto" w:fill="auto"/>
            <w:vAlign w:val="center"/>
            <w:hideMark/>
          </w:tcPr>
          <w:p w14:paraId="2A8900F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Any additional notes from the field during elevation survey.</w:t>
            </w:r>
          </w:p>
        </w:tc>
        <w:tc>
          <w:tcPr>
            <w:tcW w:w="1980" w:type="dxa"/>
            <w:tcBorders>
              <w:top w:val="nil"/>
              <w:left w:val="nil"/>
              <w:bottom w:val="single" w:sz="8" w:space="0" w:color="auto"/>
              <w:right w:val="single" w:sz="4" w:space="0" w:color="auto"/>
            </w:tcBorders>
          </w:tcPr>
          <w:p w14:paraId="3982857E"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4F71EAE" w14:textId="24FDD93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7760EB5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5C30C17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557BDFC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0C45C44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06858AD3"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64D83221" w14:textId="13B267A4"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Riser Height (RHT)</w:t>
            </w:r>
          </w:p>
        </w:tc>
        <w:tc>
          <w:tcPr>
            <w:tcW w:w="4059" w:type="dxa"/>
            <w:tcBorders>
              <w:top w:val="nil"/>
              <w:left w:val="nil"/>
              <w:bottom w:val="single" w:sz="8" w:space="0" w:color="auto"/>
              <w:right w:val="single" w:sz="8" w:space="0" w:color="auto"/>
            </w:tcBorders>
            <w:shd w:val="clear" w:color="auto" w:fill="auto"/>
            <w:vAlign w:val="center"/>
            <w:hideMark/>
          </w:tcPr>
          <w:p w14:paraId="661AFDF7" w14:textId="04817FF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Measured distance from ground surface to top of well casing.</w:t>
            </w:r>
          </w:p>
          <w:p w14:paraId="771730E5" w14:textId="77777777" w:rsidR="00FA6055" w:rsidRPr="00655F1A" w:rsidRDefault="00FA6055" w:rsidP="00FA6055">
            <w:pPr>
              <w:spacing w:after="0" w:line="240" w:lineRule="auto"/>
              <w:rPr>
                <w:rFonts w:ascii="Calibri" w:eastAsia="Times New Roman" w:hAnsi="Calibri" w:cs="Calibri"/>
                <w:color w:val="000000"/>
                <w:sz w:val="20"/>
                <w:szCs w:val="20"/>
              </w:rPr>
            </w:pPr>
          </w:p>
          <w:p w14:paraId="22202E1C" w14:textId="5B7C1F78" w:rsidR="00FA6055" w:rsidRPr="00655F1A" w:rsidRDefault="00FA6055" w:rsidP="00FA6055">
            <w:pPr>
              <w:spacing w:after="0" w:line="240" w:lineRule="auto"/>
              <w:rPr>
                <w:rFonts w:ascii="Calibri" w:eastAsia="Times New Roman" w:hAnsi="Calibri" w:cs="Calibri"/>
                <w:color w:val="000000"/>
                <w:sz w:val="20"/>
                <w:szCs w:val="20"/>
              </w:rPr>
            </w:pPr>
            <w:r w:rsidRPr="00C74AB0">
              <w:rPr>
                <w:rFonts w:ascii="Calibri" w:eastAsia="Times New Roman" w:hAnsi="Calibri" w:cs="Calibri"/>
                <w:b/>
                <w:bCs/>
                <w:color w:val="000000"/>
                <w:sz w:val="20"/>
                <w:szCs w:val="20"/>
              </w:rPr>
              <w:t>Calculated as</w:t>
            </w:r>
            <w:r w:rsidRPr="00655F1A">
              <w:rPr>
                <w:rFonts w:ascii="Calibri" w:eastAsia="Times New Roman" w:hAnsi="Calibri" w:cs="Calibri"/>
                <w:color w:val="000000"/>
                <w:sz w:val="20"/>
                <w:szCs w:val="20"/>
              </w:rPr>
              <w:t xml:space="preserve">: </w:t>
            </w:r>
          </w:p>
          <w:p w14:paraId="5508154C" w14:textId="2565280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RHT = RPE - GSE</w:t>
            </w:r>
          </w:p>
        </w:tc>
        <w:tc>
          <w:tcPr>
            <w:tcW w:w="1980" w:type="dxa"/>
            <w:tcBorders>
              <w:top w:val="nil"/>
              <w:left w:val="nil"/>
              <w:bottom w:val="single" w:sz="8" w:space="0" w:color="auto"/>
              <w:right w:val="single" w:sz="4" w:space="0" w:color="auto"/>
            </w:tcBorders>
          </w:tcPr>
          <w:p w14:paraId="6BD92088" w14:textId="77777777" w:rsidR="00FA6055" w:rsidRPr="00655F1A" w:rsidDel="00FF4E3B"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3225E15F" w14:textId="34BC491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7243CE67" w14:textId="42DC6B2B"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tenth of a foot </w:t>
            </w:r>
            <w:del w:id="136" w:author="Cooledge, Craig" w:date="2023-05-05T11:18:00Z">
              <w:r w:rsidRPr="00655F1A" w:rsidDel="00FB09E2">
                <w:rPr>
                  <w:rFonts w:ascii="Calibri" w:eastAsia="Times New Roman" w:hAnsi="Calibri" w:cs="Calibri"/>
                  <w:color w:val="000000"/>
                  <w:sz w:val="20"/>
                  <w:szCs w:val="20"/>
                </w:rPr>
                <w:delText>or greater</w:delText>
              </w:r>
            </w:del>
          </w:p>
        </w:tc>
        <w:tc>
          <w:tcPr>
            <w:tcW w:w="2342" w:type="dxa"/>
            <w:tcBorders>
              <w:top w:val="nil"/>
              <w:left w:val="nil"/>
              <w:bottom w:val="single" w:sz="8" w:space="0" w:color="auto"/>
              <w:right w:val="single" w:sz="8" w:space="0" w:color="auto"/>
            </w:tcBorders>
            <w:shd w:val="clear" w:color="auto" w:fill="auto"/>
            <w:vAlign w:val="center"/>
            <w:hideMark/>
          </w:tcPr>
          <w:p w14:paraId="2E523DE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w:t>
            </w:r>
          </w:p>
        </w:tc>
        <w:tc>
          <w:tcPr>
            <w:tcW w:w="1568" w:type="dxa"/>
            <w:tcBorders>
              <w:top w:val="nil"/>
              <w:left w:val="nil"/>
              <w:bottom w:val="single" w:sz="8" w:space="0" w:color="auto"/>
              <w:right w:val="single" w:sz="8" w:space="0" w:color="auto"/>
            </w:tcBorders>
            <w:shd w:val="clear" w:color="auto" w:fill="auto"/>
            <w:vAlign w:val="center"/>
            <w:hideMark/>
          </w:tcPr>
          <w:p w14:paraId="241DA3C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201FFEF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0D9848A8"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C2B7780"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Total Well Depth</w:t>
            </w:r>
          </w:p>
        </w:tc>
        <w:tc>
          <w:tcPr>
            <w:tcW w:w="4059" w:type="dxa"/>
            <w:tcBorders>
              <w:top w:val="nil"/>
              <w:left w:val="nil"/>
              <w:bottom w:val="single" w:sz="8" w:space="0" w:color="auto"/>
              <w:right w:val="single" w:sz="8" w:space="0" w:color="auto"/>
            </w:tcBorders>
            <w:shd w:val="clear" w:color="auto" w:fill="auto"/>
            <w:vAlign w:val="center"/>
            <w:hideMark/>
          </w:tcPr>
          <w:p w14:paraId="3A9441D7" w14:textId="2E91585C" w:rsidR="00FA6055" w:rsidRPr="00655F1A" w:rsidRDefault="00FA6055" w:rsidP="00FA6055">
            <w:pPr>
              <w:spacing w:after="0" w:line="240" w:lineRule="auto"/>
              <w:rPr>
                <w:rFonts w:ascii="Calibri" w:eastAsia="Times New Roman" w:hAnsi="Calibri" w:cs="Calibri"/>
                <w:color w:val="000000"/>
                <w:sz w:val="20"/>
                <w:szCs w:val="20"/>
              </w:rPr>
            </w:pPr>
            <w:r w:rsidRPr="3CC02E8F">
              <w:rPr>
                <w:rFonts w:ascii="Calibri" w:eastAsia="Times New Roman" w:hAnsi="Calibri" w:cs="Calibri"/>
                <w:color w:val="000000" w:themeColor="text1"/>
                <w:sz w:val="20"/>
                <w:szCs w:val="20"/>
              </w:rPr>
              <w:t>Depth to the bottom of the well</w:t>
            </w:r>
            <w:ins w:id="137" w:author="Jeanna Long" w:date="2023-06-14T16:37:00Z">
              <w:r w:rsidR="3969B9B2" w:rsidRPr="3CC02E8F">
                <w:rPr>
                  <w:rFonts w:ascii="Calibri" w:eastAsia="Times New Roman" w:hAnsi="Calibri" w:cs="Calibri"/>
                  <w:color w:val="000000" w:themeColor="text1"/>
                  <w:sz w:val="20"/>
                  <w:szCs w:val="20"/>
                </w:rPr>
                <w:t xml:space="preserve"> below ground surface</w:t>
              </w:r>
            </w:ins>
            <w:r w:rsidRPr="3CC02E8F">
              <w:rPr>
                <w:rFonts w:ascii="Calibri" w:eastAsia="Times New Roman" w:hAnsi="Calibri" w:cs="Calibri"/>
                <w:color w:val="000000" w:themeColor="text1"/>
                <w:sz w:val="20"/>
                <w:szCs w:val="20"/>
              </w:rPr>
              <w:t>.</w:t>
            </w:r>
          </w:p>
        </w:tc>
        <w:tc>
          <w:tcPr>
            <w:tcW w:w="1980" w:type="dxa"/>
            <w:tcBorders>
              <w:top w:val="nil"/>
              <w:left w:val="nil"/>
              <w:bottom w:val="single" w:sz="8" w:space="0" w:color="auto"/>
              <w:right w:val="single" w:sz="4" w:space="0" w:color="auto"/>
            </w:tcBorders>
          </w:tcPr>
          <w:p w14:paraId="79D60D60" w14:textId="77777777" w:rsidR="00FA6055" w:rsidRPr="00217223" w:rsidRDefault="00FA6055" w:rsidP="00217223">
            <w:pPr>
              <w:pStyle w:val="ListParagraph"/>
              <w:numPr>
                <w:ilvl w:val="0"/>
                <w:numId w:val="20"/>
              </w:numPr>
              <w:spacing w:after="0" w:line="240" w:lineRule="auto"/>
              <w:rPr>
                <w:ins w:id="138" w:author="Cooledge, Craig" w:date="2023-05-15T06:48:00Z"/>
                <w:rFonts w:ascii="Calibri" w:eastAsia="Times New Roman" w:hAnsi="Calibri" w:cs="Calibri"/>
                <w:color w:val="000000"/>
                <w:sz w:val="20"/>
                <w:szCs w:val="20"/>
              </w:rPr>
            </w:pPr>
            <w:r w:rsidRPr="00217223">
              <w:rPr>
                <w:rFonts w:ascii="Calibri" w:eastAsia="Times New Roman" w:hAnsi="Calibri" w:cs="Calibri"/>
                <w:color w:val="000000"/>
                <w:sz w:val="20"/>
                <w:szCs w:val="20"/>
              </w:rPr>
              <w:t>SGMA</w:t>
            </w:r>
          </w:p>
          <w:p w14:paraId="40580260" w14:textId="6C43E15C" w:rsidR="009E5CA3" w:rsidRPr="00217223" w:rsidRDefault="009E5CA3" w:rsidP="00217223">
            <w:pPr>
              <w:pStyle w:val="ListParagraph"/>
              <w:numPr>
                <w:ilvl w:val="0"/>
                <w:numId w:val="20"/>
              </w:numPr>
              <w:spacing w:after="0" w:line="240" w:lineRule="auto"/>
              <w:rPr>
                <w:rFonts w:ascii="Calibri" w:eastAsia="Times New Roman" w:hAnsi="Calibri" w:cs="Calibri"/>
                <w:color w:val="000000"/>
                <w:sz w:val="20"/>
                <w:szCs w:val="20"/>
              </w:rPr>
            </w:pPr>
            <w:ins w:id="139" w:author="Cooledge, Craig" w:date="2023-05-15T06:48:00Z">
              <w:r w:rsidRPr="00217223">
                <w:rPr>
                  <w:rFonts w:ascii="Calibri" w:eastAsia="Times New Roman" w:hAnsi="Calibri" w:cs="Calibri"/>
                  <w:color w:val="000000"/>
                  <w:sz w:val="20"/>
                  <w:szCs w:val="20"/>
                </w:rPr>
                <w:t>CASGEM</w:t>
              </w:r>
            </w:ins>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4AEB4DD" w14:textId="03C1E41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1D5D615F" w14:textId="14687B0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tenth of a foot </w:t>
            </w:r>
            <w:del w:id="140" w:author="Cooledge, Craig" w:date="2023-05-05T11:18:00Z">
              <w:r w:rsidRPr="00655F1A" w:rsidDel="00FB09E2">
                <w:rPr>
                  <w:rFonts w:ascii="Calibri" w:eastAsia="Times New Roman" w:hAnsi="Calibri" w:cs="Calibri"/>
                  <w:color w:val="000000"/>
                  <w:sz w:val="20"/>
                  <w:szCs w:val="20"/>
                </w:rPr>
                <w:delText>or greater</w:delText>
              </w:r>
            </w:del>
          </w:p>
        </w:tc>
        <w:tc>
          <w:tcPr>
            <w:tcW w:w="2342" w:type="dxa"/>
            <w:tcBorders>
              <w:top w:val="nil"/>
              <w:left w:val="nil"/>
              <w:bottom w:val="single" w:sz="8" w:space="0" w:color="auto"/>
              <w:right w:val="single" w:sz="8" w:space="0" w:color="auto"/>
            </w:tcBorders>
            <w:shd w:val="clear" w:color="auto" w:fill="auto"/>
            <w:vAlign w:val="center"/>
            <w:hideMark/>
          </w:tcPr>
          <w:p w14:paraId="226D403F" w14:textId="79B7E6C4"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feet below </w:t>
            </w:r>
            <w:del w:id="141" w:author="Cooledge, Craig" w:date="2023-05-09T13:05:00Z">
              <w:r w:rsidRPr="00655F1A" w:rsidDel="005C306F">
                <w:rPr>
                  <w:rFonts w:ascii="Calibri" w:eastAsia="Times New Roman" w:hAnsi="Calibri" w:cs="Calibri"/>
                  <w:color w:val="000000"/>
                  <w:sz w:val="20"/>
                  <w:szCs w:val="20"/>
                </w:rPr>
                <w:delText xml:space="preserve">RPE or </w:delText>
              </w:r>
            </w:del>
            <w:r w:rsidRPr="00655F1A">
              <w:rPr>
                <w:rFonts w:ascii="Calibri" w:eastAsia="Times New Roman" w:hAnsi="Calibri" w:cs="Calibri"/>
                <w:color w:val="000000"/>
                <w:sz w:val="20"/>
                <w:szCs w:val="20"/>
              </w:rPr>
              <w:t>GSE</w:t>
            </w:r>
          </w:p>
        </w:tc>
        <w:tc>
          <w:tcPr>
            <w:tcW w:w="1568" w:type="dxa"/>
            <w:tcBorders>
              <w:top w:val="nil"/>
              <w:left w:val="nil"/>
              <w:bottom w:val="single" w:sz="8" w:space="0" w:color="auto"/>
              <w:right w:val="single" w:sz="8" w:space="0" w:color="auto"/>
            </w:tcBorders>
            <w:shd w:val="clear" w:color="auto" w:fill="auto"/>
            <w:vAlign w:val="center"/>
            <w:hideMark/>
          </w:tcPr>
          <w:p w14:paraId="5446765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2E36F66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BC6A7F" w:rsidRPr="00655F1A" w14:paraId="0B1D424B"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16E98540" w14:textId="20D92CF4" w:rsidR="00BC6A7F" w:rsidRPr="00655F1A" w:rsidRDefault="006A38F0" w:rsidP="00FA6055">
            <w:pPr>
              <w:spacing w:after="0" w:line="240" w:lineRule="auto"/>
              <w:rPr>
                <w:rFonts w:ascii="Calibri" w:eastAsia="Times New Roman" w:hAnsi="Calibri" w:cs="Calibri"/>
                <w:b/>
                <w:bCs/>
                <w:color w:val="000000"/>
                <w:sz w:val="20"/>
                <w:szCs w:val="20"/>
              </w:rPr>
            </w:pPr>
            <w:ins w:id="142" w:author="Cooledge, Craig" w:date="2023-06-14T08:38:00Z">
              <w:r w:rsidRPr="3CC02E8F">
                <w:rPr>
                  <w:rFonts w:ascii="Calibri" w:eastAsia="Times New Roman" w:hAnsi="Calibri" w:cs="Calibri"/>
                  <w:b/>
                  <w:color w:val="000000" w:themeColor="text1"/>
                  <w:sz w:val="20"/>
                  <w:szCs w:val="20"/>
                </w:rPr>
                <w:t>Type of Opening</w:t>
              </w:r>
            </w:ins>
            <w:commentRangeStart w:id="143"/>
            <w:commentRangeStart w:id="144"/>
            <w:del w:id="145" w:author="Cooledge, Craig" w:date="2023-06-14T08:38:00Z">
              <w:r w:rsidR="00845D76" w:rsidRPr="3CC02E8F" w:rsidDel="006A38F0">
                <w:rPr>
                  <w:rFonts w:ascii="Calibri" w:eastAsia="Times New Roman" w:hAnsi="Calibri" w:cs="Calibri"/>
                  <w:b/>
                  <w:color w:val="000000" w:themeColor="text1"/>
                  <w:sz w:val="20"/>
                  <w:szCs w:val="20"/>
                </w:rPr>
                <w:delText>Completion Type</w:delText>
              </w:r>
            </w:del>
            <w:commentRangeEnd w:id="143"/>
            <w:r>
              <w:rPr>
                <w:rStyle w:val="CommentReference"/>
              </w:rPr>
              <w:commentReference w:id="143"/>
            </w:r>
            <w:commentRangeEnd w:id="144"/>
            <w:r w:rsidR="00B67E61" w:rsidDel="006A38F0">
              <w:rPr>
                <w:rStyle w:val="CommentReference"/>
              </w:rPr>
              <w:commentReference w:id="144"/>
            </w:r>
          </w:p>
        </w:tc>
        <w:tc>
          <w:tcPr>
            <w:tcW w:w="4059" w:type="dxa"/>
            <w:tcBorders>
              <w:top w:val="nil"/>
              <w:left w:val="nil"/>
              <w:bottom w:val="single" w:sz="8" w:space="0" w:color="auto"/>
              <w:right w:val="single" w:sz="8" w:space="0" w:color="auto"/>
            </w:tcBorders>
            <w:shd w:val="clear" w:color="auto" w:fill="auto"/>
            <w:vAlign w:val="center"/>
          </w:tcPr>
          <w:p w14:paraId="17A9B474" w14:textId="2EA3D533" w:rsidR="00987955" w:rsidRPr="00655F1A" w:rsidRDefault="0023022D"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w:t>
            </w:r>
            <w:r w:rsidRPr="0023022D">
              <w:rPr>
                <w:rFonts w:ascii="Calibri" w:eastAsia="Times New Roman" w:hAnsi="Calibri" w:cs="Calibri"/>
                <w:color w:val="000000"/>
                <w:sz w:val="20"/>
                <w:szCs w:val="20"/>
              </w:rPr>
              <w:t>ow water enters the well from the aquifer.</w:t>
            </w:r>
            <w:r w:rsidR="00DF5C43">
              <w:rPr>
                <w:rFonts w:ascii="Calibri" w:eastAsia="Times New Roman" w:hAnsi="Calibri" w:cs="Calibri"/>
                <w:color w:val="000000"/>
                <w:sz w:val="20"/>
                <w:szCs w:val="20"/>
              </w:rPr>
              <w:t xml:space="preserve"> </w:t>
            </w:r>
            <w:r w:rsidR="00DF5C43" w:rsidRPr="00DF5C43">
              <w:rPr>
                <w:rFonts w:ascii="Calibri" w:eastAsia="Times New Roman" w:hAnsi="Calibri" w:cs="Calibri"/>
                <w:color w:val="000000"/>
                <w:sz w:val="20"/>
                <w:szCs w:val="20"/>
              </w:rPr>
              <w:t>Most drilling methods use a well screen</w:t>
            </w:r>
            <w:r w:rsidR="00DF5C43">
              <w:rPr>
                <w:rFonts w:ascii="Calibri" w:eastAsia="Times New Roman" w:hAnsi="Calibri" w:cs="Calibri"/>
                <w:color w:val="000000"/>
                <w:sz w:val="20"/>
                <w:szCs w:val="20"/>
              </w:rPr>
              <w:t xml:space="preserve"> while c</w:t>
            </w:r>
            <w:r w:rsidR="00DF5C43" w:rsidRPr="00DF5C43">
              <w:rPr>
                <w:rFonts w:ascii="Calibri" w:eastAsia="Times New Roman" w:hAnsi="Calibri" w:cs="Calibri"/>
                <w:color w:val="000000"/>
                <w:sz w:val="20"/>
                <w:szCs w:val="20"/>
              </w:rPr>
              <w:t xml:space="preserve">able tooled wells may use an open hole. </w:t>
            </w:r>
          </w:p>
        </w:tc>
        <w:tc>
          <w:tcPr>
            <w:tcW w:w="1980" w:type="dxa"/>
            <w:tcBorders>
              <w:top w:val="nil"/>
              <w:left w:val="nil"/>
              <w:bottom w:val="single" w:sz="8" w:space="0" w:color="auto"/>
              <w:right w:val="single" w:sz="4" w:space="0" w:color="auto"/>
            </w:tcBorders>
          </w:tcPr>
          <w:p w14:paraId="647C9590" w14:textId="77777777" w:rsidR="00BC6A7F" w:rsidRPr="00655F1A" w:rsidRDefault="00BC6A7F"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1A82A3D6" w14:textId="144EFC16" w:rsidR="00BC6A7F" w:rsidRPr="00655F1A" w:rsidRDefault="00800195"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tcPr>
          <w:p w14:paraId="20D3F926" w14:textId="677BEA7A" w:rsidR="00BC6A7F" w:rsidRPr="00655F1A" w:rsidRDefault="00800195"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tcPr>
          <w:p w14:paraId="7F09E750" w14:textId="59541A14" w:rsidR="00BC6A7F" w:rsidRPr="00655F1A" w:rsidRDefault="005936C0"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tcPr>
          <w:p w14:paraId="39FBF753" w14:textId="364DB175" w:rsidR="00BC6A7F" w:rsidRPr="00655F1A" w:rsidRDefault="005936C0"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w:t>
            </w:r>
            <w:r w:rsidR="00AC3A47" w:rsidRPr="00655F1A">
              <w:rPr>
                <w:rFonts w:ascii="Calibri" w:eastAsia="Times New Roman" w:hAnsi="Calibri" w:cs="Calibri"/>
                <w:color w:val="000000"/>
                <w:sz w:val="20"/>
                <w:szCs w:val="20"/>
              </w:rPr>
              <w:t>ext</w:t>
            </w:r>
            <w:r>
              <w:rPr>
                <w:rFonts w:ascii="Calibri" w:eastAsia="Times New Roman" w:hAnsi="Calibri" w:cs="Calibri"/>
                <w:color w:val="000000"/>
                <w:sz w:val="20"/>
                <w:szCs w:val="20"/>
              </w:rPr>
              <w:t xml:space="preserve"> (selected from list of options)</w:t>
            </w:r>
          </w:p>
        </w:tc>
        <w:tc>
          <w:tcPr>
            <w:tcW w:w="3830" w:type="dxa"/>
            <w:tcBorders>
              <w:top w:val="nil"/>
              <w:left w:val="nil"/>
              <w:bottom w:val="single" w:sz="8" w:space="0" w:color="auto"/>
              <w:right w:val="single" w:sz="8" w:space="0" w:color="auto"/>
            </w:tcBorders>
            <w:shd w:val="clear" w:color="auto" w:fill="auto"/>
            <w:vAlign w:val="center"/>
          </w:tcPr>
          <w:p w14:paraId="12D24A97" w14:textId="4D361388" w:rsidR="006A38F0" w:rsidRPr="00217223" w:rsidRDefault="00217223" w:rsidP="00217223">
            <w:pPr>
              <w:pStyle w:val="ListParagraph"/>
              <w:numPr>
                <w:ilvl w:val="0"/>
                <w:numId w:val="9"/>
              </w:numPr>
              <w:spacing w:after="0" w:line="240" w:lineRule="auto"/>
              <w:ind w:left="360"/>
              <w:rPr>
                <w:ins w:id="146" w:author="Cooledge, Craig" w:date="2023-06-14T08:38:00Z"/>
                <w:rFonts w:ascii="Jacobs Chronos" w:eastAsia="Times New Roman" w:hAnsi="Jacobs Chronos" w:cs="Jacobs Chronos"/>
                <w:color w:val="000000"/>
              </w:rPr>
            </w:pPr>
            <w:ins w:id="147" w:author="Cooledge, Craig" w:date="2023-10-17T10:59:00Z">
              <w:r>
                <w:rPr>
                  <w:rFonts w:ascii="Jacobs Chronos" w:eastAsia="Times New Roman" w:hAnsi="Jacobs Chronos" w:cs="Jacobs Chronos"/>
                  <w:color w:val="000000" w:themeColor="text1"/>
                </w:rPr>
                <w:t>e</w:t>
              </w:r>
            </w:ins>
            <w:commentRangeStart w:id="148"/>
          </w:p>
          <w:p w14:paraId="19555D66" w14:textId="77777777" w:rsidR="007A2CB8" w:rsidRDefault="006A38F0" w:rsidP="007A2CB8">
            <w:pPr>
              <w:pStyle w:val="ListParagraph"/>
              <w:numPr>
                <w:ilvl w:val="0"/>
                <w:numId w:val="9"/>
              </w:numPr>
              <w:spacing w:after="0" w:line="240" w:lineRule="auto"/>
              <w:ind w:left="360"/>
              <w:rPr>
                <w:ins w:id="149" w:author="Cooledge, Craig" w:date="2023-06-22T14:50:00Z"/>
                <w:rFonts w:ascii="Jacobs Chronos" w:eastAsia="Times New Roman" w:hAnsi="Jacobs Chronos" w:cs="Jacobs Chronos"/>
                <w:color w:val="000000"/>
              </w:rPr>
            </w:pPr>
            <w:ins w:id="150" w:author="Cooledge, Craig" w:date="2023-06-14T08:38:00Z">
              <w:r w:rsidRPr="00217223">
                <w:rPr>
                  <w:rFonts w:ascii="Jacobs Chronos" w:eastAsia="Times New Roman" w:hAnsi="Jacobs Chronos" w:cs="Jacobs Chronos"/>
                  <w:color w:val="000000"/>
                </w:rPr>
                <w:t xml:space="preserve">Walled or </w:t>
              </w:r>
              <w:proofErr w:type="gramStart"/>
              <w:r w:rsidRPr="00217223">
                <w:rPr>
                  <w:rFonts w:ascii="Jacobs Chronos" w:eastAsia="Times New Roman" w:hAnsi="Jacobs Chronos" w:cs="Jacobs Chronos"/>
                  <w:color w:val="000000"/>
                </w:rPr>
                <w:t>shored</w:t>
              </w:r>
            </w:ins>
            <w:proofErr w:type="gramEnd"/>
          </w:p>
          <w:p w14:paraId="3006FB6E" w14:textId="153B270A" w:rsidR="007A2CB8" w:rsidRDefault="006A38F0" w:rsidP="007A2CB8">
            <w:pPr>
              <w:pStyle w:val="ListParagraph"/>
              <w:numPr>
                <w:ilvl w:val="0"/>
                <w:numId w:val="9"/>
              </w:numPr>
              <w:spacing w:after="0" w:line="240" w:lineRule="auto"/>
              <w:ind w:left="360"/>
              <w:rPr>
                <w:ins w:id="151" w:author="Cooledge, Craig" w:date="2023-06-22T14:50:00Z"/>
                <w:rFonts w:ascii="Jacobs Chronos" w:eastAsia="Times New Roman" w:hAnsi="Jacobs Chronos" w:cs="Jacobs Chronos"/>
                <w:color w:val="000000"/>
              </w:rPr>
            </w:pPr>
            <w:ins w:id="152" w:author="Cooledge, Craig" w:date="2023-06-14T08:38:00Z">
              <w:r w:rsidRPr="00217223">
                <w:rPr>
                  <w:rFonts w:ascii="Jacobs Chronos" w:eastAsia="Times New Roman" w:hAnsi="Jacobs Chronos" w:cs="Jacobs Chronos"/>
                  <w:color w:val="000000"/>
                </w:rPr>
                <w:t>Open hole</w:t>
              </w:r>
            </w:ins>
          </w:p>
          <w:p w14:paraId="4F2C2FF5" w14:textId="1BA7BA7B" w:rsidR="007A2CB8" w:rsidRPr="00217223" w:rsidRDefault="007A2CB8" w:rsidP="00217223">
            <w:pPr>
              <w:pStyle w:val="ListParagraph"/>
              <w:numPr>
                <w:ilvl w:val="0"/>
                <w:numId w:val="9"/>
              </w:numPr>
              <w:spacing w:after="0" w:line="240" w:lineRule="auto"/>
              <w:ind w:left="360"/>
              <w:rPr>
                <w:ins w:id="153" w:author="Cooledge, Craig" w:date="2023-06-22T14:49:00Z"/>
                <w:rFonts w:ascii="Jacobs Chronos" w:eastAsia="Times New Roman" w:hAnsi="Jacobs Chronos" w:cs="Jacobs Chronos"/>
                <w:color w:val="000000"/>
              </w:rPr>
            </w:pPr>
            <w:ins w:id="154" w:author="Cooledge, Craig" w:date="2023-06-22T14:50:00Z">
              <w:r>
                <w:rPr>
                  <w:rFonts w:ascii="Jacobs Chronos" w:eastAsia="Times New Roman" w:hAnsi="Jacobs Chronos" w:cs="Jacobs Chronos"/>
                  <w:color w:val="000000"/>
                </w:rPr>
                <w:t>Other</w:t>
              </w:r>
            </w:ins>
          </w:p>
          <w:p w14:paraId="7BF1ECBD" w14:textId="6FCD623B" w:rsidR="00DF5C43" w:rsidRPr="007A2CB8" w:rsidDel="006A38F0" w:rsidRDefault="00DF5C43" w:rsidP="00217223">
            <w:pPr>
              <w:numPr>
                <w:ilvl w:val="0"/>
                <w:numId w:val="9"/>
              </w:numPr>
              <w:spacing w:after="0" w:line="240" w:lineRule="auto"/>
              <w:ind w:left="0"/>
              <w:rPr>
                <w:del w:id="155" w:author="Cooledge, Craig" w:date="2023-06-14T08:38:00Z"/>
                <w:rFonts w:ascii="Jacobs Chronos" w:eastAsia="Times New Roman" w:hAnsi="Jacobs Chronos" w:cs="Jacobs Chronos"/>
                <w:color w:val="000000"/>
                <w:rPrChange w:id="156" w:author="Cooledge, Craig" w:date="2023-06-22T14:49:00Z">
                  <w:rPr>
                    <w:del w:id="157" w:author="Cooledge, Craig" w:date="2023-06-14T08:38:00Z"/>
                  </w:rPr>
                </w:rPrChange>
              </w:rPr>
            </w:pPr>
            <w:del w:id="158" w:author="Cooledge, Craig" w:date="2023-06-14T08:38:00Z">
              <w:r w:rsidRPr="00217223" w:rsidDel="006A38F0">
                <w:rPr>
                  <w:rFonts w:ascii="Calibri" w:eastAsia="Times New Roman" w:hAnsi="Calibri" w:cs="Calibri"/>
                  <w:color w:val="000000"/>
                  <w:sz w:val="20"/>
                  <w:szCs w:val="20"/>
                </w:rPr>
                <w:delText>Screened</w:delText>
              </w:r>
            </w:del>
          </w:p>
          <w:p w14:paraId="124C1062" w14:textId="4638A0E0" w:rsidR="00987955" w:rsidRPr="00655F1A" w:rsidRDefault="005E5860" w:rsidP="00217223">
            <w:del w:id="159" w:author="Cooledge, Craig" w:date="2023-06-14T08:38:00Z">
              <w:r w:rsidRPr="3CC02E8F" w:rsidDel="006A38F0">
                <w:rPr>
                  <w:color w:val="000000" w:themeColor="text1"/>
                </w:rPr>
                <w:delText>O</w:delText>
              </w:r>
              <w:r w:rsidR="00DF5C43" w:rsidRPr="3CC02E8F" w:rsidDel="006A38F0">
                <w:rPr>
                  <w:color w:val="000000" w:themeColor="text1"/>
                </w:rPr>
                <w:delText>pen hole</w:delText>
              </w:r>
            </w:del>
            <w:commentRangeEnd w:id="148"/>
            <w:r>
              <w:rPr>
                <w:rStyle w:val="CommentReference"/>
              </w:rPr>
              <w:commentReference w:id="148"/>
            </w:r>
          </w:p>
        </w:tc>
      </w:tr>
      <w:tr w:rsidR="00C642A5" w:rsidRPr="00655F1A" w14:paraId="11250D54"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26280A15" w14:textId="371BE41F"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Depth to Top of Screen (1)</w:t>
            </w:r>
            <w:ins w:id="160" w:author="Cooledge, Craig" w:date="2023-05-09T13:07:00Z">
              <w:r w:rsidR="001456D4">
                <w:rPr>
                  <w:rFonts w:ascii="Calibri" w:eastAsia="Times New Roman" w:hAnsi="Calibri" w:cs="Calibri"/>
                  <w:b/>
                  <w:bCs/>
                  <w:color w:val="000000"/>
                  <w:sz w:val="20"/>
                  <w:szCs w:val="20"/>
                </w:rPr>
                <w:t>…(10)</w:t>
              </w:r>
            </w:ins>
          </w:p>
        </w:tc>
        <w:tc>
          <w:tcPr>
            <w:tcW w:w="4059" w:type="dxa"/>
            <w:tcBorders>
              <w:top w:val="nil"/>
              <w:left w:val="nil"/>
              <w:bottom w:val="single" w:sz="8" w:space="0" w:color="auto"/>
              <w:right w:val="single" w:sz="8" w:space="0" w:color="auto"/>
            </w:tcBorders>
            <w:shd w:val="clear" w:color="auto" w:fill="auto"/>
            <w:vAlign w:val="center"/>
            <w:hideMark/>
          </w:tcPr>
          <w:p w14:paraId="6917922E" w14:textId="3118C614"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Depth to the top of </w:t>
            </w:r>
            <w:del w:id="161" w:author="Cooledge, Craig" w:date="2023-06-14T06:14:00Z">
              <w:r w:rsidRPr="00655F1A" w:rsidDel="00696763">
                <w:rPr>
                  <w:rFonts w:ascii="Calibri" w:eastAsia="Times New Roman" w:hAnsi="Calibri" w:cs="Calibri"/>
                  <w:color w:val="000000"/>
                  <w:sz w:val="20"/>
                  <w:szCs w:val="20"/>
                </w:rPr>
                <w:delText xml:space="preserve">the first or only </w:delText>
              </w:r>
            </w:del>
            <w:ins w:id="162" w:author="Cooledge, Craig" w:date="2023-06-14T06:14:00Z">
              <w:r w:rsidR="00696763">
                <w:rPr>
                  <w:rFonts w:ascii="Calibri" w:eastAsia="Times New Roman" w:hAnsi="Calibri" w:cs="Calibri"/>
                  <w:color w:val="000000"/>
                  <w:sz w:val="20"/>
                  <w:szCs w:val="20"/>
                </w:rPr>
                <w:t>a</w:t>
              </w:r>
            </w:ins>
            <w:ins w:id="163" w:author="Cooledge, Craig" w:date="2023-06-14T06:15:00Z">
              <w:r w:rsidR="00696763">
                <w:rPr>
                  <w:rFonts w:ascii="Calibri" w:eastAsia="Times New Roman" w:hAnsi="Calibri" w:cs="Calibri"/>
                  <w:color w:val="000000"/>
                  <w:sz w:val="20"/>
                  <w:szCs w:val="20"/>
                </w:rPr>
                <w:t xml:space="preserve"> </w:t>
              </w:r>
            </w:ins>
            <w:r w:rsidRPr="00655F1A">
              <w:rPr>
                <w:rFonts w:ascii="Calibri" w:eastAsia="Times New Roman" w:hAnsi="Calibri" w:cs="Calibri"/>
                <w:color w:val="000000"/>
                <w:sz w:val="20"/>
                <w:szCs w:val="20"/>
              </w:rPr>
              <w:t>screened interval below ground surface.</w:t>
            </w:r>
            <w:ins w:id="164" w:author="Cooledge, Craig" w:date="2023-06-14T06:15:00Z">
              <w:r w:rsidR="000C1C39">
                <w:rPr>
                  <w:rFonts w:ascii="Calibri" w:eastAsia="Times New Roman" w:hAnsi="Calibri" w:cs="Calibri"/>
                  <w:color w:val="000000"/>
                  <w:sz w:val="20"/>
                  <w:szCs w:val="20"/>
                </w:rPr>
                <w:t xml:space="preserve"> Can include up to 10 different screened intervals.</w:t>
              </w:r>
            </w:ins>
          </w:p>
        </w:tc>
        <w:tc>
          <w:tcPr>
            <w:tcW w:w="1980" w:type="dxa"/>
            <w:tcBorders>
              <w:top w:val="nil"/>
              <w:left w:val="nil"/>
              <w:bottom w:val="single" w:sz="8" w:space="0" w:color="auto"/>
              <w:right w:val="single" w:sz="4" w:space="0" w:color="auto"/>
            </w:tcBorders>
          </w:tcPr>
          <w:p w14:paraId="78A01DA5" w14:textId="5E459D35"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84FE4A6" w14:textId="0B5FE35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3C038A66" w14:textId="7EC250B4"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ins w:id="165" w:author="Cooledge, Craig" w:date="2023-05-30T08:44:00Z">
              <w:r w:rsidR="00EA2264">
                <w:rPr>
                  <w:rFonts w:ascii="Calibri" w:eastAsia="Times New Roman" w:hAnsi="Calibri" w:cs="Calibri"/>
                  <w:color w:val="000000"/>
                  <w:sz w:val="20"/>
                  <w:szCs w:val="20"/>
                </w:rPr>
                <w:t xml:space="preserve"> accuracy</w:t>
              </w:r>
            </w:ins>
          </w:p>
        </w:tc>
        <w:tc>
          <w:tcPr>
            <w:tcW w:w="2342" w:type="dxa"/>
            <w:tcBorders>
              <w:top w:val="nil"/>
              <w:left w:val="nil"/>
              <w:bottom w:val="single" w:sz="8" w:space="0" w:color="auto"/>
              <w:right w:val="single" w:sz="8" w:space="0" w:color="auto"/>
            </w:tcBorders>
            <w:shd w:val="clear" w:color="auto" w:fill="auto"/>
            <w:vAlign w:val="center"/>
            <w:hideMark/>
          </w:tcPr>
          <w:p w14:paraId="6EE13994" w14:textId="7BF0FAB8"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feet below </w:t>
            </w:r>
            <w:del w:id="166" w:author="Cooledge, Craig" w:date="2023-05-09T13:05:00Z">
              <w:r w:rsidRPr="00655F1A" w:rsidDel="005C306F">
                <w:rPr>
                  <w:rFonts w:ascii="Calibri" w:eastAsia="Times New Roman" w:hAnsi="Calibri" w:cs="Calibri"/>
                  <w:color w:val="000000"/>
                  <w:sz w:val="20"/>
                  <w:szCs w:val="20"/>
                </w:rPr>
                <w:delText xml:space="preserve">RPE or </w:delText>
              </w:r>
            </w:del>
            <w:r w:rsidRPr="00655F1A">
              <w:rPr>
                <w:rFonts w:ascii="Calibri" w:eastAsia="Times New Roman" w:hAnsi="Calibri" w:cs="Calibri"/>
                <w:color w:val="000000"/>
                <w:sz w:val="20"/>
                <w:szCs w:val="20"/>
              </w:rPr>
              <w:t>GSE</w:t>
            </w:r>
          </w:p>
        </w:tc>
        <w:tc>
          <w:tcPr>
            <w:tcW w:w="1568" w:type="dxa"/>
            <w:tcBorders>
              <w:top w:val="nil"/>
              <w:left w:val="nil"/>
              <w:bottom w:val="single" w:sz="8" w:space="0" w:color="auto"/>
              <w:right w:val="single" w:sz="8" w:space="0" w:color="auto"/>
            </w:tcBorders>
            <w:shd w:val="clear" w:color="auto" w:fill="auto"/>
            <w:vAlign w:val="center"/>
            <w:hideMark/>
          </w:tcPr>
          <w:p w14:paraId="516ACA64"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08E3404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2C3D8D05"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57D11D4" w14:textId="77711C06"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Depth to Bottom of Screen (1)</w:t>
            </w:r>
            <w:ins w:id="167" w:author="Cooledge, Craig" w:date="2023-05-09T13:07:00Z">
              <w:r w:rsidR="001456D4">
                <w:rPr>
                  <w:rFonts w:ascii="Calibri" w:eastAsia="Times New Roman" w:hAnsi="Calibri" w:cs="Calibri"/>
                  <w:b/>
                  <w:bCs/>
                  <w:color w:val="000000"/>
                  <w:sz w:val="20"/>
                  <w:szCs w:val="20"/>
                </w:rPr>
                <w:t xml:space="preserve"> …(10)</w:t>
              </w:r>
            </w:ins>
          </w:p>
        </w:tc>
        <w:tc>
          <w:tcPr>
            <w:tcW w:w="4059" w:type="dxa"/>
            <w:tcBorders>
              <w:top w:val="nil"/>
              <w:left w:val="nil"/>
              <w:bottom w:val="single" w:sz="8" w:space="0" w:color="auto"/>
              <w:right w:val="single" w:sz="8" w:space="0" w:color="auto"/>
            </w:tcBorders>
            <w:shd w:val="clear" w:color="auto" w:fill="auto"/>
            <w:vAlign w:val="center"/>
            <w:hideMark/>
          </w:tcPr>
          <w:p w14:paraId="3A21C257" w14:textId="4E81EB33"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Depth to the bottom of </w:t>
            </w:r>
            <w:del w:id="168" w:author="Cooledge, Craig" w:date="2023-06-14T06:15:00Z">
              <w:r w:rsidRPr="00655F1A" w:rsidDel="001B097D">
                <w:rPr>
                  <w:rFonts w:ascii="Calibri" w:eastAsia="Times New Roman" w:hAnsi="Calibri" w:cs="Calibri"/>
                  <w:color w:val="000000"/>
                  <w:sz w:val="20"/>
                  <w:szCs w:val="20"/>
                </w:rPr>
                <w:delText>the first or only</w:delText>
              </w:r>
            </w:del>
            <w:ins w:id="169" w:author="Cooledge, Craig" w:date="2023-06-14T06:15:00Z">
              <w:r w:rsidR="001B097D">
                <w:rPr>
                  <w:rFonts w:ascii="Calibri" w:eastAsia="Times New Roman" w:hAnsi="Calibri" w:cs="Calibri"/>
                  <w:color w:val="000000"/>
                  <w:sz w:val="20"/>
                  <w:szCs w:val="20"/>
                </w:rPr>
                <w:t>a</w:t>
              </w:r>
            </w:ins>
            <w:r w:rsidRPr="00655F1A">
              <w:rPr>
                <w:rFonts w:ascii="Calibri" w:eastAsia="Times New Roman" w:hAnsi="Calibri" w:cs="Calibri"/>
                <w:color w:val="000000"/>
                <w:sz w:val="20"/>
                <w:szCs w:val="20"/>
              </w:rPr>
              <w:t xml:space="preserve"> screened interval below ground surface.</w:t>
            </w:r>
            <w:ins w:id="170" w:author="Cooledge, Craig" w:date="2023-06-14T06:15:00Z">
              <w:r w:rsidR="001B097D">
                <w:rPr>
                  <w:rFonts w:ascii="Calibri" w:eastAsia="Times New Roman" w:hAnsi="Calibri" w:cs="Calibri"/>
                  <w:color w:val="000000"/>
                  <w:sz w:val="20"/>
                  <w:szCs w:val="20"/>
                </w:rPr>
                <w:t xml:space="preserve"> Can include up to 10 different screened intervals</w:t>
              </w:r>
            </w:ins>
          </w:p>
        </w:tc>
        <w:tc>
          <w:tcPr>
            <w:tcW w:w="1980" w:type="dxa"/>
            <w:tcBorders>
              <w:top w:val="nil"/>
              <w:left w:val="nil"/>
              <w:bottom w:val="single" w:sz="8" w:space="0" w:color="auto"/>
              <w:right w:val="single" w:sz="4" w:space="0" w:color="auto"/>
            </w:tcBorders>
          </w:tcPr>
          <w:p w14:paraId="1E6BE0CF"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3C2952A8" w14:textId="319E3BE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1854C2B6" w14:textId="4461EC8E"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ins w:id="171" w:author="Cooledge, Craig" w:date="2023-05-30T08:44:00Z">
              <w:r w:rsidR="00EA2264">
                <w:rPr>
                  <w:rFonts w:ascii="Calibri" w:eastAsia="Times New Roman" w:hAnsi="Calibri" w:cs="Calibri"/>
                  <w:color w:val="000000"/>
                  <w:sz w:val="20"/>
                  <w:szCs w:val="20"/>
                </w:rPr>
                <w:t xml:space="preserve"> accuracy</w:t>
              </w:r>
            </w:ins>
          </w:p>
        </w:tc>
        <w:tc>
          <w:tcPr>
            <w:tcW w:w="2342" w:type="dxa"/>
            <w:tcBorders>
              <w:top w:val="nil"/>
              <w:left w:val="nil"/>
              <w:bottom w:val="single" w:sz="8" w:space="0" w:color="auto"/>
              <w:right w:val="single" w:sz="8" w:space="0" w:color="auto"/>
            </w:tcBorders>
            <w:shd w:val="clear" w:color="auto" w:fill="auto"/>
            <w:vAlign w:val="center"/>
            <w:hideMark/>
          </w:tcPr>
          <w:p w14:paraId="06BE8521" w14:textId="03D652C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feet below </w:t>
            </w:r>
            <w:del w:id="172" w:author="Cooledge, Craig" w:date="2023-05-09T13:05:00Z">
              <w:r w:rsidRPr="00655F1A" w:rsidDel="005C306F">
                <w:rPr>
                  <w:rFonts w:ascii="Calibri" w:eastAsia="Times New Roman" w:hAnsi="Calibri" w:cs="Calibri"/>
                  <w:color w:val="000000"/>
                  <w:sz w:val="20"/>
                  <w:szCs w:val="20"/>
                </w:rPr>
                <w:delText xml:space="preserve">RPE or </w:delText>
              </w:r>
            </w:del>
            <w:r w:rsidRPr="00655F1A">
              <w:rPr>
                <w:rFonts w:ascii="Calibri" w:eastAsia="Times New Roman" w:hAnsi="Calibri" w:cs="Calibri"/>
                <w:color w:val="000000"/>
                <w:sz w:val="20"/>
                <w:szCs w:val="20"/>
              </w:rPr>
              <w:t>GSE</w:t>
            </w:r>
          </w:p>
        </w:tc>
        <w:tc>
          <w:tcPr>
            <w:tcW w:w="1568" w:type="dxa"/>
            <w:tcBorders>
              <w:top w:val="nil"/>
              <w:left w:val="nil"/>
              <w:bottom w:val="single" w:sz="8" w:space="0" w:color="auto"/>
              <w:right w:val="single" w:sz="8" w:space="0" w:color="auto"/>
            </w:tcBorders>
            <w:shd w:val="clear" w:color="auto" w:fill="auto"/>
            <w:vAlign w:val="center"/>
            <w:hideMark/>
          </w:tcPr>
          <w:p w14:paraId="560601A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3F7951A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74D98E73"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5057B223" w14:textId="7A6AB91D" w:rsidR="00FA6055" w:rsidRPr="00655F1A" w:rsidRDefault="00FA6055" w:rsidP="00FA6055">
            <w:pPr>
              <w:spacing w:after="0" w:line="240" w:lineRule="auto"/>
              <w:rPr>
                <w:rFonts w:ascii="Calibri" w:eastAsia="Times New Roman" w:hAnsi="Calibri" w:cs="Calibri"/>
                <w:b/>
                <w:bCs/>
                <w:color w:val="000000"/>
                <w:sz w:val="20"/>
                <w:szCs w:val="20"/>
              </w:rPr>
            </w:pPr>
            <w:del w:id="173" w:author="Cooledge, Craig" w:date="2023-05-09T13:07:00Z">
              <w:r w:rsidRPr="00655F1A" w:rsidDel="001456D4">
                <w:rPr>
                  <w:rFonts w:ascii="Calibri" w:eastAsia="Times New Roman" w:hAnsi="Calibri" w:cs="Calibri"/>
                  <w:b/>
                  <w:bCs/>
                  <w:color w:val="000000"/>
                  <w:sz w:val="20"/>
                  <w:szCs w:val="20"/>
                </w:rPr>
                <w:delText>Depth to Top of Screen (2)</w:delText>
              </w:r>
            </w:del>
          </w:p>
        </w:tc>
        <w:tc>
          <w:tcPr>
            <w:tcW w:w="4059" w:type="dxa"/>
            <w:tcBorders>
              <w:top w:val="nil"/>
              <w:left w:val="nil"/>
              <w:bottom w:val="single" w:sz="8" w:space="0" w:color="auto"/>
              <w:right w:val="single" w:sz="8" w:space="0" w:color="auto"/>
            </w:tcBorders>
            <w:shd w:val="clear" w:color="auto" w:fill="auto"/>
            <w:vAlign w:val="center"/>
          </w:tcPr>
          <w:p w14:paraId="4F59C0D4" w14:textId="478A25DE" w:rsidR="00FA6055" w:rsidRPr="00655F1A" w:rsidRDefault="00FA6055" w:rsidP="00FA6055">
            <w:pPr>
              <w:spacing w:after="0" w:line="240" w:lineRule="auto"/>
              <w:rPr>
                <w:rFonts w:ascii="Calibri" w:eastAsia="Times New Roman" w:hAnsi="Calibri" w:cs="Calibri"/>
                <w:color w:val="000000"/>
                <w:sz w:val="20"/>
                <w:szCs w:val="20"/>
              </w:rPr>
            </w:pPr>
            <w:del w:id="174" w:author="Cooledge, Craig" w:date="2023-05-09T13:07:00Z">
              <w:r w:rsidRPr="00655F1A" w:rsidDel="001456D4">
                <w:rPr>
                  <w:rFonts w:ascii="Calibri" w:eastAsia="Times New Roman" w:hAnsi="Calibri" w:cs="Calibri"/>
                  <w:color w:val="000000"/>
                  <w:sz w:val="20"/>
                  <w:szCs w:val="20"/>
                </w:rPr>
                <w:delText>Depth to the top of the second screened interval below ground surface.</w:delText>
              </w:r>
            </w:del>
          </w:p>
        </w:tc>
        <w:tc>
          <w:tcPr>
            <w:tcW w:w="1980" w:type="dxa"/>
            <w:tcBorders>
              <w:top w:val="nil"/>
              <w:left w:val="nil"/>
              <w:bottom w:val="single" w:sz="8" w:space="0" w:color="auto"/>
              <w:right w:val="single" w:sz="4" w:space="0" w:color="auto"/>
            </w:tcBorders>
          </w:tcPr>
          <w:p w14:paraId="22DAE370"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4147763C" w14:textId="760F645C" w:rsidR="00FA6055" w:rsidRPr="00655F1A" w:rsidRDefault="00FA6055" w:rsidP="00FA6055">
            <w:pPr>
              <w:spacing w:after="0" w:line="240" w:lineRule="auto"/>
              <w:rPr>
                <w:rFonts w:ascii="Calibri" w:eastAsia="Times New Roman" w:hAnsi="Calibri" w:cs="Calibri"/>
                <w:color w:val="000000"/>
                <w:sz w:val="20"/>
                <w:szCs w:val="20"/>
              </w:rPr>
            </w:pPr>
            <w:del w:id="175" w:author="Cooledge, Craig" w:date="2023-05-09T13:07:00Z">
              <w:r w:rsidRPr="00655F1A" w:rsidDel="001456D4">
                <w:rPr>
                  <w:rFonts w:ascii="Calibri" w:eastAsia="Times New Roman" w:hAnsi="Calibri" w:cs="Calibri"/>
                  <w:color w:val="000000"/>
                  <w:sz w:val="20"/>
                  <w:szCs w:val="20"/>
                </w:rPr>
                <w:delText>Optional</w:delText>
              </w:r>
            </w:del>
          </w:p>
        </w:tc>
        <w:tc>
          <w:tcPr>
            <w:tcW w:w="2610" w:type="dxa"/>
            <w:tcBorders>
              <w:top w:val="nil"/>
              <w:left w:val="nil"/>
              <w:bottom w:val="single" w:sz="8" w:space="0" w:color="auto"/>
              <w:right w:val="single" w:sz="8" w:space="0" w:color="auto"/>
            </w:tcBorders>
            <w:shd w:val="clear" w:color="auto" w:fill="auto"/>
            <w:vAlign w:val="center"/>
          </w:tcPr>
          <w:p w14:paraId="6D8FA0E1" w14:textId="6E816BBF" w:rsidR="00FA6055" w:rsidRPr="00655F1A" w:rsidRDefault="00FA6055" w:rsidP="00FA6055">
            <w:pPr>
              <w:spacing w:after="0" w:line="240" w:lineRule="auto"/>
              <w:rPr>
                <w:rFonts w:ascii="Calibri" w:eastAsia="Times New Roman" w:hAnsi="Calibri" w:cs="Calibri"/>
                <w:color w:val="000000"/>
                <w:sz w:val="20"/>
                <w:szCs w:val="20"/>
              </w:rPr>
            </w:pPr>
            <w:del w:id="176" w:author="Cooledge, Craig" w:date="2023-05-09T13:07:00Z">
              <w:r w:rsidRPr="00655F1A" w:rsidDel="001456D4">
                <w:rPr>
                  <w:rFonts w:ascii="Calibri" w:eastAsia="Times New Roman" w:hAnsi="Calibri" w:cs="Calibri"/>
                  <w:color w:val="000000"/>
                  <w:sz w:val="20"/>
                  <w:szCs w:val="20"/>
                </w:rPr>
                <w:delText>tenth of a foot</w:delText>
              </w:r>
              <w:r w:rsidRPr="00655F1A" w:rsidDel="00611F29">
                <w:rPr>
                  <w:rFonts w:ascii="Calibri" w:eastAsia="Times New Roman" w:hAnsi="Calibri" w:cs="Calibri"/>
                  <w:color w:val="000000"/>
                  <w:sz w:val="20"/>
                  <w:szCs w:val="20"/>
                </w:rPr>
                <w:delText xml:space="preserve"> or greater</w:delText>
              </w:r>
            </w:del>
          </w:p>
        </w:tc>
        <w:tc>
          <w:tcPr>
            <w:tcW w:w="2342" w:type="dxa"/>
            <w:tcBorders>
              <w:top w:val="nil"/>
              <w:left w:val="nil"/>
              <w:bottom w:val="single" w:sz="8" w:space="0" w:color="auto"/>
              <w:right w:val="single" w:sz="8" w:space="0" w:color="auto"/>
            </w:tcBorders>
            <w:shd w:val="clear" w:color="auto" w:fill="auto"/>
            <w:vAlign w:val="center"/>
          </w:tcPr>
          <w:p w14:paraId="3A1BC3B6" w14:textId="2ED2F804" w:rsidR="00FA6055" w:rsidRPr="00655F1A" w:rsidRDefault="00FA6055" w:rsidP="00FA6055">
            <w:pPr>
              <w:spacing w:after="0" w:line="240" w:lineRule="auto"/>
              <w:rPr>
                <w:rFonts w:ascii="Calibri" w:eastAsia="Times New Roman" w:hAnsi="Calibri" w:cs="Calibri"/>
                <w:color w:val="000000"/>
                <w:sz w:val="20"/>
                <w:szCs w:val="20"/>
              </w:rPr>
            </w:pPr>
            <w:del w:id="177" w:author="Cooledge, Craig" w:date="2023-05-09T13:07:00Z">
              <w:r w:rsidRPr="00655F1A" w:rsidDel="001456D4">
                <w:rPr>
                  <w:rFonts w:ascii="Calibri" w:eastAsia="Times New Roman" w:hAnsi="Calibri" w:cs="Calibri"/>
                  <w:color w:val="000000"/>
                  <w:sz w:val="20"/>
                  <w:szCs w:val="20"/>
                </w:rPr>
                <w:delText xml:space="preserve">feet below </w:delText>
              </w:r>
            </w:del>
            <w:del w:id="178" w:author="Cooledge, Craig" w:date="2023-05-09T13:05:00Z">
              <w:r w:rsidRPr="00655F1A" w:rsidDel="005C306F">
                <w:rPr>
                  <w:rFonts w:ascii="Calibri" w:eastAsia="Times New Roman" w:hAnsi="Calibri" w:cs="Calibri"/>
                  <w:color w:val="000000"/>
                  <w:sz w:val="20"/>
                  <w:szCs w:val="20"/>
                </w:rPr>
                <w:delText xml:space="preserve">RPE or </w:delText>
              </w:r>
            </w:del>
            <w:del w:id="179" w:author="Cooledge, Craig" w:date="2023-05-09T13:07:00Z">
              <w:r w:rsidRPr="00655F1A" w:rsidDel="001456D4">
                <w:rPr>
                  <w:rFonts w:ascii="Calibri" w:eastAsia="Times New Roman" w:hAnsi="Calibri" w:cs="Calibri"/>
                  <w:color w:val="000000"/>
                  <w:sz w:val="20"/>
                  <w:szCs w:val="20"/>
                </w:rPr>
                <w:delText>GSE</w:delText>
              </w:r>
            </w:del>
          </w:p>
        </w:tc>
        <w:tc>
          <w:tcPr>
            <w:tcW w:w="1568" w:type="dxa"/>
            <w:tcBorders>
              <w:top w:val="nil"/>
              <w:left w:val="nil"/>
              <w:bottom w:val="single" w:sz="8" w:space="0" w:color="auto"/>
              <w:right w:val="single" w:sz="8" w:space="0" w:color="auto"/>
            </w:tcBorders>
            <w:shd w:val="clear" w:color="auto" w:fill="auto"/>
            <w:vAlign w:val="center"/>
          </w:tcPr>
          <w:p w14:paraId="562FED37" w14:textId="7E12E639" w:rsidR="00FA6055" w:rsidRPr="00655F1A" w:rsidRDefault="00FA6055" w:rsidP="00FA6055">
            <w:pPr>
              <w:spacing w:after="0" w:line="240" w:lineRule="auto"/>
              <w:rPr>
                <w:rFonts w:ascii="Calibri" w:eastAsia="Times New Roman" w:hAnsi="Calibri" w:cs="Calibri"/>
                <w:color w:val="000000"/>
                <w:sz w:val="20"/>
                <w:szCs w:val="20"/>
              </w:rPr>
            </w:pPr>
            <w:del w:id="180" w:author="Cooledge, Craig" w:date="2023-05-09T13:07:00Z">
              <w:r w:rsidRPr="00655F1A" w:rsidDel="001456D4">
                <w:rPr>
                  <w:rFonts w:ascii="Calibri" w:eastAsia="Times New Roman" w:hAnsi="Calibri" w:cs="Calibri"/>
                  <w:color w:val="000000"/>
                  <w:sz w:val="20"/>
                  <w:szCs w:val="20"/>
                </w:rPr>
                <w:delText>numeric</w:delText>
              </w:r>
            </w:del>
          </w:p>
        </w:tc>
        <w:tc>
          <w:tcPr>
            <w:tcW w:w="3830" w:type="dxa"/>
            <w:tcBorders>
              <w:top w:val="nil"/>
              <w:left w:val="nil"/>
              <w:bottom w:val="single" w:sz="8" w:space="0" w:color="auto"/>
              <w:right w:val="single" w:sz="8" w:space="0" w:color="auto"/>
            </w:tcBorders>
            <w:shd w:val="clear" w:color="auto" w:fill="auto"/>
            <w:vAlign w:val="center"/>
          </w:tcPr>
          <w:p w14:paraId="07AC377E" w14:textId="19C38D5D" w:rsidR="00FA6055" w:rsidRPr="00655F1A" w:rsidRDefault="00FA6055" w:rsidP="00FA6055">
            <w:pPr>
              <w:spacing w:after="0" w:line="240" w:lineRule="auto"/>
              <w:rPr>
                <w:rFonts w:ascii="Calibri" w:eastAsia="Times New Roman" w:hAnsi="Calibri" w:cs="Calibri"/>
                <w:color w:val="000000"/>
                <w:sz w:val="20"/>
                <w:szCs w:val="20"/>
              </w:rPr>
            </w:pPr>
            <w:del w:id="181" w:author="Cooledge, Craig" w:date="2023-05-09T13:07:00Z">
              <w:r w:rsidRPr="00655F1A" w:rsidDel="001456D4">
                <w:rPr>
                  <w:rFonts w:ascii="Calibri" w:eastAsia="Times New Roman" w:hAnsi="Calibri" w:cs="Calibri"/>
                  <w:color w:val="000000"/>
                  <w:sz w:val="20"/>
                  <w:szCs w:val="20"/>
                </w:rPr>
                <w:delText>N/A</w:delText>
              </w:r>
            </w:del>
          </w:p>
        </w:tc>
      </w:tr>
      <w:tr w:rsidR="00C642A5" w:rsidRPr="00655F1A" w14:paraId="104871D7"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593ABC06" w14:textId="1A1D49EB" w:rsidR="00FA6055" w:rsidRPr="00655F1A" w:rsidRDefault="00FA6055" w:rsidP="00FA6055">
            <w:pPr>
              <w:spacing w:after="0" w:line="240" w:lineRule="auto"/>
              <w:rPr>
                <w:rFonts w:ascii="Calibri" w:eastAsia="Times New Roman" w:hAnsi="Calibri" w:cs="Calibri"/>
                <w:b/>
                <w:bCs/>
                <w:color w:val="000000"/>
                <w:sz w:val="20"/>
                <w:szCs w:val="20"/>
              </w:rPr>
            </w:pPr>
            <w:del w:id="182" w:author="Cooledge, Craig" w:date="2023-05-09T13:07:00Z">
              <w:r w:rsidRPr="00655F1A" w:rsidDel="001456D4">
                <w:rPr>
                  <w:rFonts w:ascii="Calibri" w:eastAsia="Times New Roman" w:hAnsi="Calibri" w:cs="Calibri"/>
                  <w:b/>
                  <w:bCs/>
                  <w:color w:val="000000"/>
                  <w:sz w:val="20"/>
                  <w:szCs w:val="20"/>
                </w:rPr>
                <w:delText>Depth to Bottom of Screen (2)</w:delText>
              </w:r>
            </w:del>
          </w:p>
        </w:tc>
        <w:tc>
          <w:tcPr>
            <w:tcW w:w="4059" w:type="dxa"/>
            <w:tcBorders>
              <w:top w:val="nil"/>
              <w:left w:val="nil"/>
              <w:bottom w:val="single" w:sz="8" w:space="0" w:color="auto"/>
              <w:right w:val="single" w:sz="8" w:space="0" w:color="auto"/>
            </w:tcBorders>
            <w:shd w:val="clear" w:color="auto" w:fill="auto"/>
            <w:vAlign w:val="center"/>
          </w:tcPr>
          <w:p w14:paraId="3D4C21E6" w14:textId="3237A828" w:rsidR="00FA6055" w:rsidRPr="00655F1A" w:rsidRDefault="00FA6055" w:rsidP="00FA6055">
            <w:pPr>
              <w:spacing w:after="0" w:line="240" w:lineRule="auto"/>
              <w:rPr>
                <w:rFonts w:ascii="Calibri" w:eastAsia="Times New Roman" w:hAnsi="Calibri" w:cs="Calibri"/>
                <w:color w:val="000000"/>
                <w:sz w:val="20"/>
                <w:szCs w:val="20"/>
              </w:rPr>
            </w:pPr>
            <w:del w:id="183" w:author="Cooledge, Craig" w:date="2023-05-09T13:07:00Z">
              <w:r w:rsidRPr="00655F1A" w:rsidDel="001456D4">
                <w:rPr>
                  <w:rFonts w:ascii="Calibri" w:eastAsia="Times New Roman" w:hAnsi="Calibri" w:cs="Calibri"/>
                  <w:color w:val="000000"/>
                  <w:sz w:val="20"/>
                  <w:szCs w:val="20"/>
                </w:rPr>
                <w:delText>Depth to the bottom of the second screened interval below ground surface.</w:delText>
              </w:r>
            </w:del>
          </w:p>
        </w:tc>
        <w:tc>
          <w:tcPr>
            <w:tcW w:w="1980" w:type="dxa"/>
            <w:tcBorders>
              <w:top w:val="nil"/>
              <w:left w:val="nil"/>
              <w:bottom w:val="single" w:sz="8" w:space="0" w:color="auto"/>
              <w:right w:val="single" w:sz="4" w:space="0" w:color="auto"/>
            </w:tcBorders>
          </w:tcPr>
          <w:p w14:paraId="2CD79F13"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2CBD47BA" w14:textId="39880514" w:rsidR="00FA6055" w:rsidRPr="00655F1A" w:rsidRDefault="00FA6055" w:rsidP="00FA6055">
            <w:pPr>
              <w:spacing w:after="0" w:line="240" w:lineRule="auto"/>
              <w:rPr>
                <w:rFonts w:ascii="Calibri" w:eastAsia="Times New Roman" w:hAnsi="Calibri" w:cs="Calibri"/>
                <w:color w:val="000000"/>
                <w:sz w:val="20"/>
                <w:szCs w:val="20"/>
              </w:rPr>
            </w:pPr>
            <w:del w:id="184" w:author="Cooledge, Craig" w:date="2023-05-09T13:07:00Z">
              <w:r w:rsidRPr="00655F1A" w:rsidDel="001456D4">
                <w:rPr>
                  <w:rFonts w:ascii="Calibri" w:eastAsia="Times New Roman" w:hAnsi="Calibri" w:cs="Calibri"/>
                  <w:color w:val="000000"/>
                  <w:sz w:val="20"/>
                  <w:szCs w:val="20"/>
                </w:rPr>
                <w:delText>Optional</w:delText>
              </w:r>
            </w:del>
          </w:p>
        </w:tc>
        <w:tc>
          <w:tcPr>
            <w:tcW w:w="2610" w:type="dxa"/>
            <w:tcBorders>
              <w:top w:val="nil"/>
              <w:left w:val="nil"/>
              <w:bottom w:val="single" w:sz="8" w:space="0" w:color="auto"/>
              <w:right w:val="single" w:sz="8" w:space="0" w:color="auto"/>
            </w:tcBorders>
            <w:shd w:val="clear" w:color="auto" w:fill="auto"/>
            <w:vAlign w:val="center"/>
          </w:tcPr>
          <w:p w14:paraId="747575DF" w14:textId="2E6A27DD" w:rsidR="00FA6055" w:rsidRPr="00655F1A" w:rsidRDefault="00FA6055" w:rsidP="00FA6055">
            <w:pPr>
              <w:spacing w:after="0" w:line="240" w:lineRule="auto"/>
              <w:rPr>
                <w:rFonts w:ascii="Calibri" w:eastAsia="Times New Roman" w:hAnsi="Calibri" w:cs="Calibri"/>
                <w:color w:val="000000"/>
                <w:sz w:val="20"/>
                <w:szCs w:val="20"/>
              </w:rPr>
            </w:pPr>
            <w:del w:id="185" w:author="Cooledge, Craig" w:date="2023-05-09T13:07:00Z">
              <w:r w:rsidRPr="00655F1A" w:rsidDel="001456D4">
                <w:rPr>
                  <w:rFonts w:ascii="Calibri" w:eastAsia="Times New Roman" w:hAnsi="Calibri" w:cs="Calibri"/>
                  <w:color w:val="000000"/>
                  <w:sz w:val="20"/>
                  <w:szCs w:val="20"/>
                </w:rPr>
                <w:delText>tenth of a foot</w:delText>
              </w:r>
              <w:r w:rsidRPr="00655F1A" w:rsidDel="00611F29">
                <w:rPr>
                  <w:rFonts w:ascii="Calibri" w:eastAsia="Times New Roman" w:hAnsi="Calibri" w:cs="Calibri"/>
                  <w:color w:val="000000"/>
                  <w:sz w:val="20"/>
                  <w:szCs w:val="20"/>
                </w:rPr>
                <w:delText xml:space="preserve"> or greater</w:delText>
              </w:r>
            </w:del>
          </w:p>
        </w:tc>
        <w:tc>
          <w:tcPr>
            <w:tcW w:w="2342" w:type="dxa"/>
            <w:tcBorders>
              <w:top w:val="nil"/>
              <w:left w:val="nil"/>
              <w:bottom w:val="single" w:sz="8" w:space="0" w:color="auto"/>
              <w:right w:val="single" w:sz="8" w:space="0" w:color="auto"/>
            </w:tcBorders>
            <w:shd w:val="clear" w:color="auto" w:fill="auto"/>
            <w:vAlign w:val="center"/>
          </w:tcPr>
          <w:p w14:paraId="5937DAE8" w14:textId="52CA1A92" w:rsidR="00FA6055" w:rsidRPr="00655F1A" w:rsidRDefault="00FA6055" w:rsidP="00FA6055">
            <w:pPr>
              <w:spacing w:after="0" w:line="240" w:lineRule="auto"/>
              <w:rPr>
                <w:rFonts w:ascii="Calibri" w:eastAsia="Times New Roman" w:hAnsi="Calibri" w:cs="Calibri"/>
                <w:color w:val="000000"/>
                <w:sz w:val="20"/>
                <w:szCs w:val="20"/>
              </w:rPr>
            </w:pPr>
            <w:del w:id="186" w:author="Cooledge, Craig" w:date="2023-05-09T13:07:00Z">
              <w:r w:rsidRPr="00655F1A" w:rsidDel="001456D4">
                <w:rPr>
                  <w:rFonts w:ascii="Calibri" w:eastAsia="Times New Roman" w:hAnsi="Calibri" w:cs="Calibri"/>
                  <w:color w:val="000000"/>
                  <w:sz w:val="20"/>
                  <w:szCs w:val="20"/>
                </w:rPr>
                <w:delText xml:space="preserve">feet below </w:delText>
              </w:r>
            </w:del>
            <w:del w:id="187" w:author="Cooledge, Craig" w:date="2023-05-09T13:05:00Z">
              <w:r w:rsidRPr="00655F1A" w:rsidDel="005C306F">
                <w:rPr>
                  <w:rFonts w:ascii="Calibri" w:eastAsia="Times New Roman" w:hAnsi="Calibri" w:cs="Calibri"/>
                  <w:color w:val="000000"/>
                  <w:sz w:val="20"/>
                  <w:szCs w:val="20"/>
                </w:rPr>
                <w:delText xml:space="preserve">RPE or </w:delText>
              </w:r>
            </w:del>
            <w:del w:id="188" w:author="Cooledge, Craig" w:date="2023-05-09T13:07:00Z">
              <w:r w:rsidRPr="00655F1A" w:rsidDel="001456D4">
                <w:rPr>
                  <w:rFonts w:ascii="Calibri" w:eastAsia="Times New Roman" w:hAnsi="Calibri" w:cs="Calibri"/>
                  <w:color w:val="000000"/>
                  <w:sz w:val="20"/>
                  <w:szCs w:val="20"/>
                </w:rPr>
                <w:delText>GSE</w:delText>
              </w:r>
            </w:del>
          </w:p>
        </w:tc>
        <w:tc>
          <w:tcPr>
            <w:tcW w:w="1568" w:type="dxa"/>
            <w:tcBorders>
              <w:top w:val="nil"/>
              <w:left w:val="nil"/>
              <w:bottom w:val="single" w:sz="8" w:space="0" w:color="auto"/>
              <w:right w:val="single" w:sz="8" w:space="0" w:color="auto"/>
            </w:tcBorders>
            <w:shd w:val="clear" w:color="auto" w:fill="auto"/>
            <w:vAlign w:val="center"/>
          </w:tcPr>
          <w:p w14:paraId="4ED5C987" w14:textId="6FD2C0D7" w:rsidR="00FA6055" w:rsidRPr="00655F1A" w:rsidRDefault="00FA6055" w:rsidP="00FA6055">
            <w:pPr>
              <w:spacing w:after="0" w:line="240" w:lineRule="auto"/>
              <w:rPr>
                <w:rFonts w:ascii="Calibri" w:eastAsia="Times New Roman" w:hAnsi="Calibri" w:cs="Calibri"/>
                <w:color w:val="000000"/>
                <w:sz w:val="20"/>
                <w:szCs w:val="20"/>
              </w:rPr>
            </w:pPr>
            <w:del w:id="189" w:author="Cooledge, Craig" w:date="2023-05-09T13:07:00Z">
              <w:r w:rsidRPr="00655F1A" w:rsidDel="001456D4">
                <w:rPr>
                  <w:rFonts w:ascii="Calibri" w:eastAsia="Times New Roman" w:hAnsi="Calibri" w:cs="Calibri"/>
                  <w:color w:val="000000"/>
                  <w:sz w:val="20"/>
                  <w:szCs w:val="20"/>
                </w:rPr>
                <w:delText>numeric</w:delText>
              </w:r>
            </w:del>
          </w:p>
        </w:tc>
        <w:tc>
          <w:tcPr>
            <w:tcW w:w="3830" w:type="dxa"/>
            <w:tcBorders>
              <w:top w:val="nil"/>
              <w:left w:val="nil"/>
              <w:bottom w:val="single" w:sz="8" w:space="0" w:color="auto"/>
              <w:right w:val="single" w:sz="8" w:space="0" w:color="auto"/>
            </w:tcBorders>
            <w:shd w:val="clear" w:color="auto" w:fill="auto"/>
            <w:vAlign w:val="center"/>
          </w:tcPr>
          <w:p w14:paraId="7AA11250" w14:textId="6B4C7934" w:rsidR="00FA6055" w:rsidRPr="00655F1A" w:rsidRDefault="00FA6055" w:rsidP="00FA6055">
            <w:pPr>
              <w:spacing w:after="0" w:line="240" w:lineRule="auto"/>
              <w:rPr>
                <w:rFonts w:ascii="Calibri" w:eastAsia="Times New Roman" w:hAnsi="Calibri" w:cs="Calibri"/>
                <w:color w:val="000000"/>
                <w:sz w:val="20"/>
                <w:szCs w:val="20"/>
              </w:rPr>
            </w:pPr>
            <w:del w:id="190" w:author="Cooledge, Craig" w:date="2023-05-09T13:07:00Z">
              <w:r w:rsidRPr="00655F1A" w:rsidDel="001456D4">
                <w:rPr>
                  <w:rFonts w:ascii="Calibri" w:eastAsia="Times New Roman" w:hAnsi="Calibri" w:cs="Calibri"/>
                  <w:color w:val="000000"/>
                  <w:sz w:val="20"/>
                  <w:szCs w:val="20"/>
                </w:rPr>
                <w:delText>N/A</w:delText>
              </w:r>
            </w:del>
          </w:p>
        </w:tc>
      </w:tr>
      <w:tr w:rsidR="00C642A5" w:rsidRPr="00655F1A" w14:paraId="33B42903"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4643F270" w14:textId="7DE19807" w:rsidR="00FA6055" w:rsidRPr="00655F1A" w:rsidRDefault="00FA6055" w:rsidP="00FA6055">
            <w:pPr>
              <w:spacing w:after="0" w:line="240" w:lineRule="auto"/>
              <w:rPr>
                <w:rFonts w:ascii="Calibri" w:eastAsia="Times New Roman" w:hAnsi="Calibri" w:cs="Calibri"/>
                <w:b/>
                <w:bCs/>
                <w:color w:val="000000"/>
                <w:sz w:val="20"/>
                <w:szCs w:val="20"/>
              </w:rPr>
            </w:pPr>
            <w:del w:id="191" w:author="Cooledge, Craig" w:date="2023-05-09T13:07:00Z">
              <w:r w:rsidRPr="00655F1A" w:rsidDel="001456D4">
                <w:rPr>
                  <w:rFonts w:ascii="Calibri" w:eastAsia="Times New Roman" w:hAnsi="Calibri" w:cs="Calibri"/>
                  <w:b/>
                  <w:bCs/>
                  <w:color w:val="000000"/>
                  <w:sz w:val="20"/>
                  <w:szCs w:val="20"/>
                </w:rPr>
                <w:delText>Depth to Top of Screen (3)</w:delText>
              </w:r>
            </w:del>
          </w:p>
        </w:tc>
        <w:tc>
          <w:tcPr>
            <w:tcW w:w="4059" w:type="dxa"/>
            <w:tcBorders>
              <w:top w:val="nil"/>
              <w:left w:val="nil"/>
              <w:bottom w:val="nil"/>
              <w:right w:val="single" w:sz="8" w:space="0" w:color="auto"/>
            </w:tcBorders>
            <w:shd w:val="clear" w:color="auto" w:fill="auto"/>
            <w:vAlign w:val="center"/>
          </w:tcPr>
          <w:p w14:paraId="37B88868" w14:textId="6626E9BB" w:rsidR="00FA6055" w:rsidRPr="00655F1A" w:rsidRDefault="00FA6055" w:rsidP="00FA6055">
            <w:pPr>
              <w:spacing w:after="0" w:line="240" w:lineRule="auto"/>
              <w:rPr>
                <w:rFonts w:ascii="Calibri" w:eastAsia="Times New Roman" w:hAnsi="Calibri" w:cs="Calibri"/>
                <w:color w:val="000000"/>
                <w:sz w:val="20"/>
                <w:szCs w:val="20"/>
              </w:rPr>
            </w:pPr>
            <w:del w:id="192" w:author="Cooledge, Craig" w:date="2023-05-09T13:07:00Z">
              <w:r w:rsidRPr="00655F1A" w:rsidDel="001456D4">
                <w:rPr>
                  <w:rFonts w:ascii="Calibri" w:eastAsia="Times New Roman" w:hAnsi="Calibri" w:cs="Calibri"/>
                  <w:color w:val="000000"/>
                  <w:sz w:val="20"/>
                  <w:szCs w:val="20"/>
                </w:rPr>
                <w:delText>Depth to the top of the third screened interval below ground surface.</w:delText>
              </w:r>
            </w:del>
          </w:p>
        </w:tc>
        <w:tc>
          <w:tcPr>
            <w:tcW w:w="1980" w:type="dxa"/>
            <w:tcBorders>
              <w:top w:val="nil"/>
              <w:left w:val="nil"/>
              <w:bottom w:val="single" w:sz="8" w:space="0" w:color="auto"/>
              <w:right w:val="single" w:sz="4" w:space="0" w:color="auto"/>
            </w:tcBorders>
          </w:tcPr>
          <w:p w14:paraId="475D1535"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3D55CFD4" w14:textId="6CD380DD" w:rsidR="00FA6055" w:rsidRPr="00655F1A" w:rsidRDefault="00FA6055" w:rsidP="00FA6055">
            <w:pPr>
              <w:spacing w:after="0" w:line="240" w:lineRule="auto"/>
              <w:rPr>
                <w:rFonts w:ascii="Calibri" w:eastAsia="Times New Roman" w:hAnsi="Calibri" w:cs="Calibri"/>
                <w:color w:val="000000"/>
                <w:sz w:val="20"/>
                <w:szCs w:val="20"/>
              </w:rPr>
            </w:pPr>
            <w:del w:id="193" w:author="Cooledge, Craig" w:date="2023-05-09T13:07:00Z">
              <w:r w:rsidRPr="00655F1A" w:rsidDel="001456D4">
                <w:rPr>
                  <w:rFonts w:ascii="Calibri" w:eastAsia="Times New Roman" w:hAnsi="Calibri" w:cs="Calibri"/>
                  <w:color w:val="000000"/>
                  <w:sz w:val="20"/>
                  <w:szCs w:val="20"/>
                </w:rPr>
                <w:delText>Optional</w:delText>
              </w:r>
            </w:del>
          </w:p>
        </w:tc>
        <w:tc>
          <w:tcPr>
            <w:tcW w:w="2610" w:type="dxa"/>
            <w:tcBorders>
              <w:top w:val="nil"/>
              <w:left w:val="nil"/>
              <w:bottom w:val="single" w:sz="8" w:space="0" w:color="auto"/>
              <w:right w:val="single" w:sz="8" w:space="0" w:color="auto"/>
            </w:tcBorders>
            <w:shd w:val="clear" w:color="auto" w:fill="auto"/>
            <w:vAlign w:val="center"/>
          </w:tcPr>
          <w:p w14:paraId="2012CDE3" w14:textId="552E5082" w:rsidR="00FA6055" w:rsidRPr="00655F1A" w:rsidRDefault="00FA6055" w:rsidP="00FA6055">
            <w:pPr>
              <w:spacing w:after="0" w:line="240" w:lineRule="auto"/>
              <w:rPr>
                <w:rFonts w:ascii="Calibri" w:eastAsia="Times New Roman" w:hAnsi="Calibri" w:cs="Calibri"/>
                <w:color w:val="000000"/>
                <w:sz w:val="20"/>
                <w:szCs w:val="20"/>
              </w:rPr>
            </w:pPr>
            <w:del w:id="194" w:author="Cooledge, Craig" w:date="2023-05-09T13:07:00Z">
              <w:r w:rsidRPr="00655F1A" w:rsidDel="001456D4">
                <w:rPr>
                  <w:rFonts w:ascii="Calibri" w:eastAsia="Times New Roman" w:hAnsi="Calibri" w:cs="Calibri"/>
                  <w:color w:val="000000"/>
                  <w:sz w:val="20"/>
                  <w:szCs w:val="20"/>
                </w:rPr>
                <w:delText>tenth of a foot</w:delText>
              </w:r>
              <w:r w:rsidRPr="00655F1A" w:rsidDel="00611F29">
                <w:rPr>
                  <w:rFonts w:ascii="Calibri" w:eastAsia="Times New Roman" w:hAnsi="Calibri" w:cs="Calibri"/>
                  <w:color w:val="000000"/>
                  <w:sz w:val="20"/>
                  <w:szCs w:val="20"/>
                </w:rPr>
                <w:delText xml:space="preserve"> or greater</w:delText>
              </w:r>
            </w:del>
          </w:p>
        </w:tc>
        <w:tc>
          <w:tcPr>
            <w:tcW w:w="2342" w:type="dxa"/>
            <w:tcBorders>
              <w:top w:val="nil"/>
              <w:left w:val="nil"/>
              <w:bottom w:val="single" w:sz="8" w:space="0" w:color="auto"/>
              <w:right w:val="single" w:sz="8" w:space="0" w:color="auto"/>
            </w:tcBorders>
            <w:shd w:val="clear" w:color="auto" w:fill="auto"/>
            <w:vAlign w:val="center"/>
          </w:tcPr>
          <w:p w14:paraId="0C713717" w14:textId="3166F0BD" w:rsidR="00FA6055" w:rsidRPr="00655F1A" w:rsidRDefault="00FA6055" w:rsidP="00FA6055">
            <w:pPr>
              <w:spacing w:after="0" w:line="240" w:lineRule="auto"/>
              <w:rPr>
                <w:rFonts w:ascii="Calibri" w:eastAsia="Times New Roman" w:hAnsi="Calibri" w:cs="Calibri"/>
                <w:color w:val="000000"/>
                <w:sz w:val="20"/>
                <w:szCs w:val="20"/>
              </w:rPr>
            </w:pPr>
            <w:del w:id="195" w:author="Cooledge, Craig" w:date="2023-05-09T13:07:00Z">
              <w:r w:rsidRPr="00655F1A" w:rsidDel="001456D4">
                <w:rPr>
                  <w:rFonts w:ascii="Calibri" w:eastAsia="Times New Roman" w:hAnsi="Calibri" w:cs="Calibri"/>
                  <w:color w:val="000000"/>
                  <w:sz w:val="20"/>
                  <w:szCs w:val="20"/>
                </w:rPr>
                <w:delText xml:space="preserve">feet below </w:delText>
              </w:r>
            </w:del>
            <w:del w:id="196" w:author="Cooledge, Craig" w:date="2023-05-09T13:05:00Z">
              <w:r w:rsidRPr="00655F1A" w:rsidDel="005C306F">
                <w:rPr>
                  <w:rFonts w:ascii="Calibri" w:eastAsia="Times New Roman" w:hAnsi="Calibri" w:cs="Calibri"/>
                  <w:color w:val="000000"/>
                  <w:sz w:val="20"/>
                  <w:szCs w:val="20"/>
                </w:rPr>
                <w:delText xml:space="preserve">RPE or </w:delText>
              </w:r>
            </w:del>
            <w:del w:id="197" w:author="Cooledge, Craig" w:date="2023-05-09T13:07:00Z">
              <w:r w:rsidRPr="00655F1A" w:rsidDel="001456D4">
                <w:rPr>
                  <w:rFonts w:ascii="Calibri" w:eastAsia="Times New Roman" w:hAnsi="Calibri" w:cs="Calibri"/>
                  <w:color w:val="000000"/>
                  <w:sz w:val="20"/>
                  <w:szCs w:val="20"/>
                </w:rPr>
                <w:delText>GSE</w:delText>
              </w:r>
            </w:del>
          </w:p>
        </w:tc>
        <w:tc>
          <w:tcPr>
            <w:tcW w:w="1568" w:type="dxa"/>
            <w:tcBorders>
              <w:top w:val="nil"/>
              <w:left w:val="nil"/>
              <w:bottom w:val="single" w:sz="8" w:space="0" w:color="auto"/>
              <w:right w:val="single" w:sz="8" w:space="0" w:color="auto"/>
            </w:tcBorders>
            <w:shd w:val="clear" w:color="auto" w:fill="auto"/>
            <w:vAlign w:val="center"/>
          </w:tcPr>
          <w:p w14:paraId="6E5B149E" w14:textId="31C12C26" w:rsidR="00FA6055" w:rsidRPr="00655F1A" w:rsidRDefault="00FA6055" w:rsidP="00FA6055">
            <w:pPr>
              <w:spacing w:after="0" w:line="240" w:lineRule="auto"/>
              <w:rPr>
                <w:rFonts w:ascii="Calibri" w:eastAsia="Times New Roman" w:hAnsi="Calibri" w:cs="Calibri"/>
                <w:color w:val="000000"/>
                <w:sz w:val="20"/>
                <w:szCs w:val="20"/>
              </w:rPr>
            </w:pPr>
            <w:del w:id="198" w:author="Cooledge, Craig" w:date="2023-05-09T13:07:00Z">
              <w:r w:rsidRPr="00655F1A" w:rsidDel="001456D4">
                <w:rPr>
                  <w:rFonts w:ascii="Calibri" w:eastAsia="Times New Roman" w:hAnsi="Calibri" w:cs="Calibri"/>
                  <w:color w:val="000000"/>
                  <w:sz w:val="20"/>
                  <w:szCs w:val="20"/>
                </w:rPr>
                <w:delText>numeric</w:delText>
              </w:r>
            </w:del>
          </w:p>
        </w:tc>
        <w:tc>
          <w:tcPr>
            <w:tcW w:w="3830" w:type="dxa"/>
            <w:tcBorders>
              <w:top w:val="nil"/>
              <w:left w:val="nil"/>
              <w:bottom w:val="single" w:sz="8" w:space="0" w:color="auto"/>
              <w:right w:val="single" w:sz="8" w:space="0" w:color="auto"/>
            </w:tcBorders>
            <w:shd w:val="clear" w:color="auto" w:fill="auto"/>
            <w:vAlign w:val="center"/>
          </w:tcPr>
          <w:p w14:paraId="3732D222" w14:textId="70A980DA" w:rsidR="00FA6055" w:rsidRPr="00655F1A" w:rsidRDefault="00FA6055" w:rsidP="00FA6055">
            <w:pPr>
              <w:spacing w:after="0" w:line="240" w:lineRule="auto"/>
              <w:rPr>
                <w:rFonts w:ascii="Calibri" w:eastAsia="Times New Roman" w:hAnsi="Calibri" w:cs="Calibri"/>
                <w:color w:val="000000"/>
                <w:sz w:val="20"/>
                <w:szCs w:val="20"/>
              </w:rPr>
            </w:pPr>
            <w:del w:id="199" w:author="Cooledge, Craig" w:date="2023-05-09T13:07:00Z">
              <w:r w:rsidRPr="00655F1A" w:rsidDel="001456D4">
                <w:rPr>
                  <w:rFonts w:ascii="Calibri" w:eastAsia="Times New Roman" w:hAnsi="Calibri" w:cs="Calibri"/>
                  <w:color w:val="000000"/>
                  <w:sz w:val="20"/>
                  <w:szCs w:val="20"/>
                </w:rPr>
                <w:delText>N/A</w:delText>
              </w:r>
            </w:del>
          </w:p>
        </w:tc>
      </w:tr>
      <w:tr w:rsidR="00C642A5" w:rsidRPr="00655F1A" w14:paraId="60DDFEC7"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21961695" w14:textId="3284C394" w:rsidR="00FA6055" w:rsidRPr="00655F1A" w:rsidRDefault="00FA6055" w:rsidP="00FA6055">
            <w:pPr>
              <w:spacing w:after="0" w:line="240" w:lineRule="auto"/>
              <w:rPr>
                <w:rFonts w:ascii="Calibri" w:eastAsia="Times New Roman" w:hAnsi="Calibri" w:cs="Calibri"/>
                <w:b/>
                <w:bCs/>
                <w:color w:val="000000"/>
                <w:sz w:val="20"/>
                <w:szCs w:val="20"/>
              </w:rPr>
            </w:pPr>
            <w:del w:id="200" w:author="Cooledge, Craig" w:date="2023-05-09T13:07:00Z">
              <w:r w:rsidRPr="00655F1A" w:rsidDel="001456D4">
                <w:rPr>
                  <w:rFonts w:ascii="Calibri" w:eastAsia="Times New Roman" w:hAnsi="Calibri" w:cs="Calibri"/>
                  <w:b/>
                  <w:bCs/>
                  <w:color w:val="000000"/>
                  <w:sz w:val="20"/>
                  <w:szCs w:val="20"/>
                </w:rPr>
                <w:delText>Depth to Bottom of Screen (3)</w:delText>
              </w:r>
            </w:del>
          </w:p>
        </w:tc>
        <w:tc>
          <w:tcPr>
            <w:tcW w:w="4059" w:type="dxa"/>
            <w:tcBorders>
              <w:top w:val="single" w:sz="8" w:space="0" w:color="auto"/>
              <w:left w:val="nil"/>
              <w:bottom w:val="single" w:sz="8" w:space="0" w:color="auto"/>
              <w:right w:val="single" w:sz="8" w:space="0" w:color="auto"/>
            </w:tcBorders>
            <w:shd w:val="clear" w:color="auto" w:fill="auto"/>
            <w:vAlign w:val="center"/>
          </w:tcPr>
          <w:p w14:paraId="15ED1857" w14:textId="04FE8018" w:rsidR="00FA6055" w:rsidRPr="00655F1A" w:rsidRDefault="00FA6055" w:rsidP="00FA6055">
            <w:pPr>
              <w:spacing w:after="0" w:line="240" w:lineRule="auto"/>
              <w:rPr>
                <w:rFonts w:ascii="Calibri" w:eastAsia="Times New Roman" w:hAnsi="Calibri" w:cs="Calibri"/>
                <w:color w:val="000000"/>
                <w:sz w:val="20"/>
                <w:szCs w:val="20"/>
              </w:rPr>
            </w:pPr>
            <w:del w:id="201" w:author="Cooledge, Craig" w:date="2023-05-09T13:07:00Z">
              <w:r w:rsidRPr="00655F1A" w:rsidDel="001456D4">
                <w:rPr>
                  <w:rFonts w:ascii="Calibri" w:eastAsia="Times New Roman" w:hAnsi="Calibri" w:cs="Calibri"/>
                  <w:color w:val="000000"/>
                  <w:sz w:val="20"/>
                  <w:szCs w:val="20"/>
                </w:rPr>
                <w:delText>Depth to the bottom of the third screened interval below ground surface.</w:delText>
              </w:r>
            </w:del>
          </w:p>
        </w:tc>
        <w:tc>
          <w:tcPr>
            <w:tcW w:w="1980" w:type="dxa"/>
            <w:tcBorders>
              <w:top w:val="nil"/>
              <w:left w:val="nil"/>
              <w:bottom w:val="single" w:sz="8" w:space="0" w:color="auto"/>
              <w:right w:val="single" w:sz="4" w:space="0" w:color="auto"/>
            </w:tcBorders>
          </w:tcPr>
          <w:p w14:paraId="760B6738"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43CB7CA6" w14:textId="0C0DB5A7" w:rsidR="00FA6055" w:rsidRPr="00655F1A" w:rsidRDefault="00FA6055" w:rsidP="00FA6055">
            <w:pPr>
              <w:spacing w:after="0" w:line="240" w:lineRule="auto"/>
              <w:rPr>
                <w:rFonts w:ascii="Calibri" w:eastAsia="Times New Roman" w:hAnsi="Calibri" w:cs="Calibri"/>
                <w:color w:val="000000"/>
                <w:sz w:val="20"/>
                <w:szCs w:val="20"/>
              </w:rPr>
            </w:pPr>
            <w:del w:id="202" w:author="Cooledge, Craig" w:date="2023-05-09T13:07:00Z">
              <w:r w:rsidRPr="00655F1A" w:rsidDel="001456D4">
                <w:rPr>
                  <w:rFonts w:ascii="Calibri" w:eastAsia="Times New Roman" w:hAnsi="Calibri" w:cs="Calibri"/>
                  <w:color w:val="000000"/>
                  <w:sz w:val="20"/>
                  <w:szCs w:val="20"/>
                </w:rPr>
                <w:delText>Optional</w:delText>
              </w:r>
            </w:del>
          </w:p>
        </w:tc>
        <w:tc>
          <w:tcPr>
            <w:tcW w:w="2610" w:type="dxa"/>
            <w:tcBorders>
              <w:top w:val="nil"/>
              <w:left w:val="nil"/>
              <w:bottom w:val="single" w:sz="8" w:space="0" w:color="auto"/>
              <w:right w:val="single" w:sz="8" w:space="0" w:color="auto"/>
            </w:tcBorders>
            <w:shd w:val="clear" w:color="auto" w:fill="auto"/>
            <w:vAlign w:val="center"/>
          </w:tcPr>
          <w:p w14:paraId="7079CB3C" w14:textId="3B2EC378" w:rsidR="00FA6055" w:rsidRPr="00655F1A" w:rsidRDefault="00FA6055" w:rsidP="00FA6055">
            <w:pPr>
              <w:spacing w:after="0" w:line="240" w:lineRule="auto"/>
              <w:rPr>
                <w:rFonts w:ascii="Calibri" w:eastAsia="Times New Roman" w:hAnsi="Calibri" w:cs="Calibri"/>
                <w:color w:val="000000"/>
                <w:sz w:val="20"/>
                <w:szCs w:val="20"/>
              </w:rPr>
            </w:pPr>
            <w:del w:id="203" w:author="Cooledge, Craig" w:date="2023-05-09T13:07:00Z">
              <w:r w:rsidRPr="00655F1A" w:rsidDel="001456D4">
                <w:rPr>
                  <w:rFonts w:ascii="Calibri" w:eastAsia="Times New Roman" w:hAnsi="Calibri" w:cs="Calibri"/>
                  <w:color w:val="000000"/>
                  <w:sz w:val="20"/>
                  <w:szCs w:val="20"/>
                </w:rPr>
                <w:delText>tenth of a foot</w:delText>
              </w:r>
              <w:r w:rsidRPr="00655F1A" w:rsidDel="00611F29">
                <w:rPr>
                  <w:rFonts w:ascii="Calibri" w:eastAsia="Times New Roman" w:hAnsi="Calibri" w:cs="Calibri"/>
                  <w:color w:val="000000"/>
                  <w:sz w:val="20"/>
                  <w:szCs w:val="20"/>
                </w:rPr>
                <w:delText xml:space="preserve"> or greater</w:delText>
              </w:r>
            </w:del>
          </w:p>
        </w:tc>
        <w:tc>
          <w:tcPr>
            <w:tcW w:w="2342" w:type="dxa"/>
            <w:tcBorders>
              <w:top w:val="nil"/>
              <w:left w:val="nil"/>
              <w:bottom w:val="single" w:sz="8" w:space="0" w:color="auto"/>
              <w:right w:val="single" w:sz="8" w:space="0" w:color="auto"/>
            </w:tcBorders>
            <w:shd w:val="clear" w:color="auto" w:fill="auto"/>
            <w:vAlign w:val="center"/>
          </w:tcPr>
          <w:p w14:paraId="0B76C253" w14:textId="435BFE12" w:rsidR="00FA6055" w:rsidRPr="00655F1A" w:rsidRDefault="00FA6055" w:rsidP="00FA6055">
            <w:pPr>
              <w:spacing w:after="0" w:line="240" w:lineRule="auto"/>
              <w:rPr>
                <w:rFonts w:ascii="Calibri" w:eastAsia="Times New Roman" w:hAnsi="Calibri" w:cs="Calibri"/>
                <w:color w:val="000000"/>
                <w:sz w:val="20"/>
                <w:szCs w:val="20"/>
              </w:rPr>
            </w:pPr>
            <w:del w:id="204" w:author="Cooledge, Craig" w:date="2023-05-09T13:07:00Z">
              <w:r w:rsidRPr="00655F1A" w:rsidDel="001456D4">
                <w:rPr>
                  <w:rFonts w:ascii="Calibri" w:eastAsia="Times New Roman" w:hAnsi="Calibri" w:cs="Calibri"/>
                  <w:color w:val="000000"/>
                  <w:sz w:val="20"/>
                  <w:szCs w:val="20"/>
                </w:rPr>
                <w:delText xml:space="preserve">feet below </w:delText>
              </w:r>
            </w:del>
            <w:del w:id="205" w:author="Cooledge, Craig" w:date="2023-05-09T13:05:00Z">
              <w:r w:rsidRPr="00655F1A" w:rsidDel="005C306F">
                <w:rPr>
                  <w:rFonts w:ascii="Calibri" w:eastAsia="Times New Roman" w:hAnsi="Calibri" w:cs="Calibri"/>
                  <w:color w:val="000000"/>
                  <w:sz w:val="20"/>
                  <w:szCs w:val="20"/>
                </w:rPr>
                <w:delText xml:space="preserve">RPE or </w:delText>
              </w:r>
            </w:del>
            <w:del w:id="206" w:author="Cooledge, Craig" w:date="2023-05-09T13:07:00Z">
              <w:r w:rsidRPr="00655F1A" w:rsidDel="001456D4">
                <w:rPr>
                  <w:rFonts w:ascii="Calibri" w:eastAsia="Times New Roman" w:hAnsi="Calibri" w:cs="Calibri"/>
                  <w:color w:val="000000"/>
                  <w:sz w:val="20"/>
                  <w:szCs w:val="20"/>
                </w:rPr>
                <w:delText>GSE</w:delText>
              </w:r>
            </w:del>
          </w:p>
        </w:tc>
        <w:tc>
          <w:tcPr>
            <w:tcW w:w="1568" w:type="dxa"/>
            <w:tcBorders>
              <w:top w:val="nil"/>
              <w:left w:val="nil"/>
              <w:bottom w:val="single" w:sz="8" w:space="0" w:color="auto"/>
              <w:right w:val="single" w:sz="8" w:space="0" w:color="auto"/>
            </w:tcBorders>
            <w:shd w:val="clear" w:color="auto" w:fill="auto"/>
            <w:vAlign w:val="center"/>
          </w:tcPr>
          <w:p w14:paraId="660991A3" w14:textId="4D56484F" w:rsidR="00FA6055" w:rsidRPr="00655F1A" w:rsidRDefault="00FA6055" w:rsidP="00FA6055">
            <w:pPr>
              <w:spacing w:after="0" w:line="240" w:lineRule="auto"/>
              <w:rPr>
                <w:rFonts w:ascii="Calibri" w:eastAsia="Times New Roman" w:hAnsi="Calibri" w:cs="Calibri"/>
                <w:color w:val="000000"/>
                <w:sz w:val="20"/>
                <w:szCs w:val="20"/>
              </w:rPr>
            </w:pPr>
            <w:del w:id="207" w:author="Cooledge, Craig" w:date="2023-05-09T13:07:00Z">
              <w:r w:rsidRPr="00655F1A" w:rsidDel="001456D4">
                <w:rPr>
                  <w:rFonts w:ascii="Calibri" w:eastAsia="Times New Roman" w:hAnsi="Calibri" w:cs="Calibri"/>
                  <w:color w:val="000000"/>
                  <w:sz w:val="20"/>
                  <w:szCs w:val="20"/>
                </w:rPr>
                <w:delText>numeric</w:delText>
              </w:r>
            </w:del>
          </w:p>
        </w:tc>
        <w:tc>
          <w:tcPr>
            <w:tcW w:w="3830" w:type="dxa"/>
            <w:tcBorders>
              <w:top w:val="nil"/>
              <w:left w:val="nil"/>
              <w:bottom w:val="single" w:sz="8" w:space="0" w:color="auto"/>
              <w:right w:val="single" w:sz="8" w:space="0" w:color="auto"/>
            </w:tcBorders>
            <w:shd w:val="clear" w:color="auto" w:fill="auto"/>
            <w:vAlign w:val="center"/>
          </w:tcPr>
          <w:p w14:paraId="18250FDB" w14:textId="5292305D" w:rsidR="00FA6055" w:rsidRPr="00655F1A" w:rsidRDefault="00FA6055" w:rsidP="00FA6055">
            <w:pPr>
              <w:spacing w:after="0" w:line="240" w:lineRule="auto"/>
              <w:rPr>
                <w:rFonts w:ascii="Calibri" w:eastAsia="Times New Roman" w:hAnsi="Calibri" w:cs="Calibri"/>
                <w:color w:val="000000"/>
                <w:sz w:val="20"/>
                <w:szCs w:val="20"/>
              </w:rPr>
            </w:pPr>
            <w:del w:id="208" w:author="Cooledge, Craig" w:date="2023-05-09T13:07:00Z">
              <w:r w:rsidRPr="00655F1A" w:rsidDel="001456D4">
                <w:rPr>
                  <w:rFonts w:ascii="Calibri" w:eastAsia="Times New Roman" w:hAnsi="Calibri" w:cs="Calibri"/>
                  <w:color w:val="000000"/>
                  <w:sz w:val="20"/>
                  <w:szCs w:val="20"/>
                </w:rPr>
                <w:delText>N/A</w:delText>
              </w:r>
            </w:del>
          </w:p>
        </w:tc>
      </w:tr>
      <w:tr w:rsidR="00C642A5" w:rsidRPr="00655F1A" w14:paraId="05B523E5"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3F83F74D"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Casing Material</w:t>
            </w:r>
          </w:p>
        </w:tc>
        <w:tc>
          <w:tcPr>
            <w:tcW w:w="4059" w:type="dxa"/>
            <w:tcBorders>
              <w:top w:val="nil"/>
              <w:left w:val="nil"/>
              <w:bottom w:val="single" w:sz="8" w:space="0" w:color="auto"/>
              <w:right w:val="single" w:sz="8" w:space="0" w:color="auto"/>
            </w:tcBorders>
            <w:shd w:val="clear" w:color="auto" w:fill="auto"/>
            <w:vAlign w:val="center"/>
            <w:hideMark/>
          </w:tcPr>
          <w:p w14:paraId="44B32B1A" w14:textId="6162D49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Material that the well casing is made from.</w:t>
            </w:r>
          </w:p>
        </w:tc>
        <w:tc>
          <w:tcPr>
            <w:tcW w:w="1980" w:type="dxa"/>
            <w:tcBorders>
              <w:top w:val="nil"/>
              <w:left w:val="nil"/>
              <w:bottom w:val="single" w:sz="8" w:space="0" w:color="auto"/>
              <w:right w:val="single" w:sz="4" w:space="0" w:color="auto"/>
            </w:tcBorders>
          </w:tcPr>
          <w:p w14:paraId="12509917" w14:textId="77777777" w:rsidR="00FA6055" w:rsidRPr="009472E6" w:rsidRDefault="00FA6055" w:rsidP="00FA6055">
            <w:pPr>
              <w:spacing w:after="0" w:line="240" w:lineRule="auto"/>
              <w:rPr>
                <w:rFonts w:ascii="Calibri" w:hAnsi="Calibri"/>
                <w:color w:val="000000"/>
                <w:sz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8894E07" w14:textId="6B531CB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3683244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6012B6E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9001F06" w14:textId="57196D70" w:rsidR="00FA6055" w:rsidRPr="00655F1A" w:rsidRDefault="005175B5" w:rsidP="00FA6055">
            <w:pPr>
              <w:spacing w:after="0" w:line="240" w:lineRule="auto"/>
              <w:rPr>
                <w:rFonts w:ascii="Calibri" w:eastAsia="Times New Roman" w:hAnsi="Calibri" w:cs="Calibri"/>
                <w:color w:val="000000"/>
                <w:sz w:val="20"/>
                <w:szCs w:val="20"/>
              </w:rPr>
            </w:pPr>
            <w:commentRangeStart w:id="209"/>
            <w:ins w:id="210" w:author="Cooledge, Craig" w:date="2023-06-14T08:34:00Z">
              <w:r w:rsidRPr="3CC02E8F">
                <w:rPr>
                  <w:rFonts w:ascii="Calibri" w:eastAsia="Times New Roman" w:hAnsi="Calibri" w:cs="Calibri"/>
                  <w:color w:val="000000" w:themeColor="text1"/>
                  <w:sz w:val="20"/>
                  <w:szCs w:val="20"/>
                </w:rPr>
                <w:t>text</w:t>
              </w:r>
            </w:ins>
            <w:del w:id="211" w:author="Cooledge, Craig" w:date="2023-06-14T08:34:00Z">
              <w:r w:rsidRPr="3CC02E8F" w:rsidDel="005175B5">
                <w:rPr>
                  <w:rFonts w:ascii="Calibri" w:eastAsia="Times New Roman" w:hAnsi="Calibri" w:cs="Calibri"/>
                  <w:color w:val="000000" w:themeColor="text1"/>
                  <w:sz w:val="20"/>
                  <w:szCs w:val="20"/>
                </w:rPr>
                <w:delText>T</w:delText>
              </w:r>
              <w:r w:rsidR="00FA6055" w:rsidRPr="3CC02E8F" w:rsidDel="005175B5">
                <w:rPr>
                  <w:rFonts w:ascii="Calibri" w:eastAsia="Times New Roman" w:hAnsi="Calibri" w:cs="Calibri"/>
                  <w:color w:val="000000" w:themeColor="text1"/>
                  <w:sz w:val="20"/>
                  <w:szCs w:val="20"/>
                </w:rPr>
                <w:delText>ext</w:delText>
              </w:r>
            </w:del>
            <w:ins w:id="212" w:author="Cooledge, Craig" w:date="2023-06-14T08:33:00Z">
              <w:r w:rsidRPr="3CC02E8F">
                <w:rPr>
                  <w:rFonts w:ascii="Calibri" w:eastAsia="Times New Roman" w:hAnsi="Calibri" w:cs="Calibri"/>
                  <w:color w:val="000000" w:themeColor="text1"/>
                  <w:sz w:val="20"/>
                  <w:szCs w:val="20"/>
                </w:rPr>
                <w:t xml:space="preserve"> (selected from list of options)</w:t>
              </w:r>
            </w:ins>
            <w:commentRangeEnd w:id="209"/>
            <w:r>
              <w:rPr>
                <w:rStyle w:val="CommentReference"/>
              </w:rPr>
              <w:commentReference w:id="209"/>
            </w:r>
          </w:p>
        </w:tc>
        <w:tc>
          <w:tcPr>
            <w:tcW w:w="3830" w:type="dxa"/>
            <w:tcBorders>
              <w:top w:val="nil"/>
              <w:left w:val="nil"/>
              <w:bottom w:val="single" w:sz="8" w:space="0" w:color="auto"/>
              <w:right w:val="single" w:sz="8" w:space="0" w:color="auto"/>
            </w:tcBorders>
            <w:shd w:val="clear" w:color="auto" w:fill="auto"/>
            <w:vAlign w:val="center"/>
            <w:hideMark/>
          </w:tcPr>
          <w:p w14:paraId="0304919B" w14:textId="77777777" w:rsidR="00FA6055" w:rsidRPr="00217223" w:rsidRDefault="00FA6055" w:rsidP="00217223">
            <w:pPr>
              <w:pStyle w:val="ListParagraph"/>
              <w:numPr>
                <w:ilvl w:val="0"/>
                <w:numId w:val="10"/>
              </w:numPr>
              <w:spacing w:after="0" w:line="240" w:lineRule="auto"/>
              <w:rPr>
                <w:ins w:id="213" w:author="Cooledge, Craig" w:date="2023-06-14T08:34:00Z"/>
                <w:rFonts w:ascii="Calibri" w:eastAsia="Times New Roman" w:hAnsi="Calibri" w:cs="Calibri"/>
                <w:color w:val="000000"/>
                <w:sz w:val="20"/>
                <w:szCs w:val="20"/>
              </w:rPr>
            </w:pPr>
            <w:del w:id="214" w:author="Cooledge, Craig" w:date="2023-06-14T08:33:00Z">
              <w:r w:rsidRPr="00217223" w:rsidDel="00C50834">
                <w:rPr>
                  <w:rFonts w:ascii="Calibri" w:eastAsia="Times New Roman" w:hAnsi="Calibri" w:cs="Calibri"/>
                  <w:color w:val="000000"/>
                  <w:sz w:val="20"/>
                  <w:szCs w:val="20"/>
                </w:rPr>
                <w:delText>N/A</w:delText>
              </w:r>
            </w:del>
            <w:ins w:id="215" w:author="Cooledge, Craig" w:date="2023-06-14T08:34:00Z">
              <w:r w:rsidR="005175B5" w:rsidRPr="00217223">
                <w:rPr>
                  <w:rFonts w:ascii="Calibri" w:eastAsia="Times New Roman" w:hAnsi="Calibri" w:cs="Calibri"/>
                  <w:color w:val="000000"/>
                  <w:sz w:val="20"/>
                  <w:szCs w:val="20"/>
                </w:rPr>
                <w:t>ABS Plastic</w:t>
              </w:r>
            </w:ins>
          </w:p>
          <w:p w14:paraId="5E668E2E" w14:textId="77777777" w:rsidR="005175B5" w:rsidRPr="00217223" w:rsidRDefault="005175B5" w:rsidP="00217223">
            <w:pPr>
              <w:pStyle w:val="ListParagraph"/>
              <w:numPr>
                <w:ilvl w:val="0"/>
                <w:numId w:val="10"/>
              </w:numPr>
              <w:spacing w:after="0" w:line="240" w:lineRule="auto"/>
              <w:rPr>
                <w:ins w:id="216" w:author="Cooledge, Craig" w:date="2023-06-14T08:34:00Z"/>
                <w:rFonts w:ascii="Calibri" w:eastAsia="Times New Roman" w:hAnsi="Calibri" w:cs="Calibri"/>
                <w:color w:val="000000"/>
                <w:sz w:val="20"/>
                <w:szCs w:val="20"/>
              </w:rPr>
            </w:pPr>
            <w:ins w:id="217" w:author="Cooledge, Craig" w:date="2023-06-14T08:34:00Z">
              <w:r w:rsidRPr="00217223">
                <w:rPr>
                  <w:rFonts w:ascii="Calibri" w:eastAsia="Times New Roman" w:hAnsi="Calibri" w:cs="Calibri"/>
                  <w:color w:val="000000"/>
                  <w:sz w:val="20"/>
                  <w:szCs w:val="20"/>
                </w:rPr>
                <w:t>Brick</w:t>
              </w:r>
            </w:ins>
          </w:p>
          <w:p w14:paraId="2B87F1E5" w14:textId="77777777" w:rsidR="005175B5" w:rsidRPr="00217223" w:rsidRDefault="005175B5" w:rsidP="00217223">
            <w:pPr>
              <w:pStyle w:val="ListParagraph"/>
              <w:numPr>
                <w:ilvl w:val="0"/>
                <w:numId w:val="10"/>
              </w:numPr>
              <w:spacing w:after="0" w:line="240" w:lineRule="auto"/>
              <w:rPr>
                <w:ins w:id="218" w:author="Cooledge, Craig" w:date="2023-06-14T08:34:00Z"/>
                <w:rFonts w:ascii="Calibri" w:eastAsia="Times New Roman" w:hAnsi="Calibri" w:cs="Calibri"/>
                <w:color w:val="000000"/>
                <w:sz w:val="20"/>
                <w:szCs w:val="20"/>
              </w:rPr>
            </w:pPr>
            <w:ins w:id="219" w:author="Cooledge, Craig" w:date="2023-06-14T08:34:00Z">
              <w:r w:rsidRPr="00217223">
                <w:rPr>
                  <w:rFonts w:ascii="Calibri" w:eastAsia="Times New Roman" w:hAnsi="Calibri" w:cs="Calibri"/>
                  <w:color w:val="000000"/>
                  <w:sz w:val="20"/>
                  <w:szCs w:val="20"/>
                </w:rPr>
                <w:t>Concrete</w:t>
              </w:r>
            </w:ins>
          </w:p>
          <w:p w14:paraId="698D986B" w14:textId="77777777" w:rsidR="005175B5" w:rsidRPr="00217223" w:rsidRDefault="005175B5" w:rsidP="00217223">
            <w:pPr>
              <w:pStyle w:val="ListParagraph"/>
              <w:numPr>
                <w:ilvl w:val="0"/>
                <w:numId w:val="10"/>
              </w:numPr>
              <w:spacing w:after="0" w:line="240" w:lineRule="auto"/>
              <w:rPr>
                <w:ins w:id="220" w:author="Cooledge, Craig" w:date="2023-06-14T08:34:00Z"/>
                <w:rFonts w:ascii="Calibri" w:eastAsia="Times New Roman" w:hAnsi="Calibri" w:cs="Calibri"/>
                <w:color w:val="000000"/>
                <w:sz w:val="20"/>
                <w:szCs w:val="20"/>
              </w:rPr>
            </w:pPr>
            <w:ins w:id="221" w:author="Cooledge, Craig" w:date="2023-06-14T08:34:00Z">
              <w:r w:rsidRPr="00217223">
                <w:rPr>
                  <w:rFonts w:ascii="Calibri" w:eastAsia="Times New Roman" w:hAnsi="Calibri" w:cs="Calibri"/>
                  <w:color w:val="000000"/>
                  <w:sz w:val="20"/>
                  <w:szCs w:val="20"/>
                </w:rPr>
                <w:t>Copper</w:t>
              </w:r>
            </w:ins>
          </w:p>
          <w:p w14:paraId="7A1881C6" w14:textId="77777777" w:rsidR="005175B5" w:rsidRPr="00217223" w:rsidRDefault="005175B5" w:rsidP="00217223">
            <w:pPr>
              <w:pStyle w:val="ListParagraph"/>
              <w:numPr>
                <w:ilvl w:val="0"/>
                <w:numId w:val="10"/>
              </w:numPr>
              <w:spacing w:after="0" w:line="240" w:lineRule="auto"/>
              <w:rPr>
                <w:ins w:id="222" w:author="Cooledge, Craig" w:date="2023-06-14T08:34:00Z"/>
                <w:rFonts w:ascii="Calibri" w:eastAsia="Times New Roman" w:hAnsi="Calibri" w:cs="Calibri"/>
                <w:color w:val="000000"/>
                <w:sz w:val="20"/>
                <w:szCs w:val="20"/>
              </w:rPr>
            </w:pPr>
            <w:ins w:id="223" w:author="Cooledge, Craig" w:date="2023-06-14T08:34:00Z">
              <w:r w:rsidRPr="00217223">
                <w:rPr>
                  <w:rFonts w:ascii="Calibri" w:eastAsia="Times New Roman" w:hAnsi="Calibri" w:cs="Calibri"/>
                  <w:color w:val="000000"/>
                  <w:sz w:val="20"/>
                  <w:szCs w:val="20"/>
                </w:rPr>
                <w:lastRenderedPageBreak/>
                <w:t>PTFE Plastic</w:t>
              </w:r>
            </w:ins>
          </w:p>
          <w:p w14:paraId="7D7F1A7E" w14:textId="77777777" w:rsidR="005175B5" w:rsidRPr="00217223" w:rsidRDefault="005175B5" w:rsidP="00217223">
            <w:pPr>
              <w:pStyle w:val="ListParagraph"/>
              <w:numPr>
                <w:ilvl w:val="0"/>
                <w:numId w:val="10"/>
              </w:numPr>
              <w:spacing w:after="0" w:line="240" w:lineRule="auto"/>
              <w:rPr>
                <w:ins w:id="224" w:author="Cooledge, Craig" w:date="2023-06-14T08:34:00Z"/>
                <w:rFonts w:ascii="Calibri" w:eastAsia="Times New Roman" w:hAnsi="Calibri" w:cs="Calibri"/>
                <w:color w:val="000000"/>
                <w:sz w:val="20"/>
                <w:szCs w:val="20"/>
              </w:rPr>
            </w:pPr>
            <w:ins w:id="225" w:author="Cooledge, Craig" w:date="2023-06-14T08:34:00Z">
              <w:r w:rsidRPr="00217223">
                <w:rPr>
                  <w:rFonts w:ascii="Calibri" w:eastAsia="Times New Roman" w:hAnsi="Calibri" w:cs="Calibri"/>
                  <w:color w:val="000000"/>
                  <w:sz w:val="20"/>
                  <w:szCs w:val="20"/>
                </w:rPr>
                <w:t>Fiberglass</w:t>
              </w:r>
            </w:ins>
          </w:p>
          <w:p w14:paraId="12DCAFDE" w14:textId="77777777" w:rsidR="005175B5" w:rsidRPr="00217223" w:rsidRDefault="005175B5" w:rsidP="00217223">
            <w:pPr>
              <w:pStyle w:val="ListParagraph"/>
              <w:numPr>
                <w:ilvl w:val="0"/>
                <w:numId w:val="10"/>
              </w:numPr>
              <w:spacing w:after="0" w:line="240" w:lineRule="auto"/>
              <w:rPr>
                <w:ins w:id="226" w:author="Cooledge, Craig" w:date="2023-06-14T08:34:00Z"/>
                <w:rFonts w:ascii="Calibri" w:eastAsia="Times New Roman" w:hAnsi="Calibri" w:cs="Calibri"/>
                <w:color w:val="000000"/>
                <w:sz w:val="20"/>
                <w:szCs w:val="20"/>
              </w:rPr>
            </w:pPr>
            <w:ins w:id="227" w:author="Cooledge, Craig" w:date="2023-06-14T08:34:00Z">
              <w:r w:rsidRPr="00217223">
                <w:rPr>
                  <w:rFonts w:ascii="Calibri" w:eastAsia="Times New Roman" w:hAnsi="Calibri" w:cs="Calibri"/>
                  <w:color w:val="000000"/>
                  <w:sz w:val="20"/>
                  <w:szCs w:val="20"/>
                </w:rPr>
                <w:t>Galvanized Iron</w:t>
              </w:r>
            </w:ins>
          </w:p>
          <w:p w14:paraId="7D1897BC" w14:textId="77777777" w:rsidR="005175B5" w:rsidRPr="00217223" w:rsidRDefault="005175B5" w:rsidP="00217223">
            <w:pPr>
              <w:pStyle w:val="ListParagraph"/>
              <w:numPr>
                <w:ilvl w:val="0"/>
                <w:numId w:val="10"/>
              </w:numPr>
              <w:spacing w:after="0" w:line="240" w:lineRule="auto"/>
              <w:rPr>
                <w:ins w:id="228" w:author="Cooledge, Craig" w:date="2023-06-14T08:34:00Z"/>
                <w:rFonts w:ascii="Calibri" w:eastAsia="Times New Roman" w:hAnsi="Calibri" w:cs="Calibri"/>
                <w:color w:val="000000"/>
                <w:sz w:val="20"/>
                <w:szCs w:val="20"/>
              </w:rPr>
            </w:pPr>
            <w:ins w:id="229" w:author="Cooledge, Craig" w:date="2023-06-14T08:34:00Z">
              <w:r w:rsidRPr="00217223">
                <w:rPr>
                  <w:rFonts w:ascii="Calibri" w:eastAsia="Times New Roman" w:hAnsi="Calibri" w:cs="Calibri"/>
                  <w:color w:val="000000"/>
                  <w:sz w:val="20"/>
                  <w:szCs w:val="20"/>
                </w:rPr>
                <w:t>Fiberglass Plastic</w:t>
              </w:r>
            </w:ins>
          </w:p>
          <w:p w14:paraId="1A7B3842" w14:textId="77777777" w:rsidR="005175B5" w:rsidRPr="00217223" w:rsidRDefault="005175B5" w:rsidP="00217223">
            <w:pPr>
              <w:pStyle w:val="ListParagraph"/>
              <w:numPr>
                <w:ilvl w:val="0"/>
                <w:numId w:val="10"/>
              </w:numPr>
              <w:spacing w:after="0" w:line="240" w:lineRule="auto"/>
              <w:rPr>
                <w:ins w:id="230" w:author="Cooledge, Craig" w:date="2023-06-14T08:34:00Z"/>
                <w:rFonts w:ascii="Calibri" w:eastAsia="Times New Roman" w:hAnsi="Calibri" w:cs="Calibri"/>
                <w:color w:val="000000"/>
                <w:sz w:val="20"/>
                <w:szCs w:val="20"/>
              </w:rPr>
            </w:pPr>
            <w:ins w:id="231" w:author="Cooledge, Craig" w:date="2023-06-14T08:34:00Z">
              <w:r w:rsidRPr="00217223">
                <w:rPr>
                  <w:rFonts w:ascii="Calibri" w:eastAsia="Times New Roman" w:hAnsi="Calibri" w:cs="Calibri"/>
                  <w:color w:val="000000"/>
                  <w:sz w:val="20"/>
                  <w:szCs w:val="20"/>
                </w:rPr>
                <w:t>Wrought Iron</w:t>
              </w:r>
            </w:ins>
          </w:p>
          <w:p w14:paraId="21A7C3BD" w14:textId="77777777" w:rsidR="005175B5" w:rsidRPr="00217223" w:rsidRDefault="005175B5" w:rsidP="00217223">
            <w:pPr>
              <w:pStyle w:val="ListParagraph"/>
              <w:numPr>
                <w:ilvl w:val="0"/>
                <w:numId w:val="10"/>
              </w:numPr>
              <w:spacing w:after="0" w:line="240" w:lineRule="auto"/>
              <w:rPr>
                <w:ins w:id="232" w:author="Cooledge, Craig" w:date="2023-06-14T08:34:00Z"/>
                <w:rFonts w:ascii="Calibri" w:eastAsia="Times New Roman" w:hAnsi="Calibri" w:cs="Calibri"/>
                <w:color w:val="000000"/>
                <w:sz w:val="20"/>
                <w:szCs w:val="20"/>
              </w:rPr>
            </w:pPr>
            <w:ins w:id="233" w:author="Cooledge, Craig" w:date="2023-06-14T08:34:00Z">
              <w:r w:rsidRPr="00217223">
                <w:rPr>
                  <w:rFonts w:ascii="Calibri" w:eastAsia="Times New Roman" w:hAnsi="Calibri" w:cs="Calibri"/>
                  <w:color w:val="000000"/>
                  <w:sz w:val="20"/>
                  <w:szCs w:val="20"/>
                </w:rPr>
                <w:t>Fiberglas Epoxy</w:t>
              </w:r>
            </w:ins>
          </w:p>
          <w:p w14:paraId="27E937BC" w14:textId="77777777" w:rsidR="005175B5" w:rsidRPr="00217223" w:rsidRDefault="00294F90" w:rsidP="00217223">
            <w:pPr>
              <w:pStyle w:val="ListParagraph"/>
              <w:numPr>
                <w:ilvl w:val="0"/>
                <w:numId w:val="10"/>
              </w:numPr>
              <w:spacing w:after="0" w:line="240" w:lineRule="auto"/>
              <w:rPr>
                <w:ins w:id="234" w:author="Cooledge, Craig" w:date="2023-06-14T08:34:00Z"/>
                <w:rFonts w:ascii="Calibri" w:eastAsia="Times New Roman" w:hAnsi="Calibri" w:cs="Calibri"/>
                <w:color w:val="000000"/>
                <w:sz w:val="20"/>
                <w:szCs w:val="20"/>
              </w:rPr>
            </w:pPr>
            <w:ins w:id="235" w:author="Cooledge, Craig" w:date="2023-06-14T08:34:00Z">
              <w:r w:rsidRPr="00217223">
                <w:rPr>
                  <w:rFonts w:ascii="Calibri" w:eastAsia="Times New Roman" w:hAnsi="Calibri" w:cs="Calibri"/>
                  <w:color w:val="000000"/>
                  <w:sz w:val="20"/>
                  <w:szCs w:val="20"/>
                </w:rPr>
                <w:t>PVC Plastic (threaded)</w:t>
              </w:r>
            </w:ins>
          </w:p>
          <w:p w14:paraId="1952B8D4" w14:textId="77777777" w:rsidR="00294F90" w:rsidRPr="00217223" w:rsidRDefault="00294F90" w:rsidP="00217223">
            <w:pPr>
              <w:pStyle w:val="ListParagraph"/>
              <w:numPr>
                <w:ilvl w:val="0"/>
                <w:numId w:val="10"/>
              </w:numPr>
              <w:spacing w:after="0" w:line="240" w:lineRule="auto"/>
              <w:rPr>
                <w:ins w:id="236" w:author="Cooledge, Craig" w:date="2023-06-14T08:34:00Z"/>
                <w:rFonts w:ascii="Calibri" w:eastAsia="Times New Roman" w:hAnsi="Calibri" w:cs="Calibri"/>
                <w:color w:val="000000"/>
                <w:sz w:val="20"/>
                <w:szCs w:val="20"/>
              </w:rPr>
            </w:pPr>
            <w:ins w:id="237" w:author="Cooledge, Craig" w:date="2023-06-14T08:34:00Z">
              <w:r w:rsidRPr="00217223">
                <w:rPr>
                  <w:rFonts w:ascii="Calibri" w:eastAsia="Times New Roman" w:hAnsi="Calibri" w:cs="Calibri"/>
                  <w:color w:val="000000"/>
                  <w:sz w:val="20"/>
                  <w:szCs w:val="20"/>
                </w:rPr>
                <w:t>Glass</w:t>
              </w:r>
            </w:ins>
          </w:p>
          <w:p w14:paraId="5B3162C3" w14:textId="77777777" w:rsidR="00294F90" w:rsidRPr="00217223" w:rsidRDefault="00294F90" w:rsidP="00217223">
            <w:pPr>
              <w:pStyle w:val="ListParagraph"/>
              <w:numPr>
                <w:ilvl w:val="0"/>
                <w:numId w:val="10"/>
              </w:numPr>
              <w:spacing w:after="0" w:line="240" w:lineRule="auto"/>
              <w:rPr>
                <w:ins w:id="238" w:author="Cooledge, Craig" w:date="2023-06-14T08:35:00Z"/>
                <w:rFonts w:ascii="Calibri" w:eastAsia="Times New Roman" w:hAnsi="Calibri" w:cs="Calibri"/>
                <w:color w:val="000000"/>
                <w:sz w:val="20"/>
                <w:szCs w:val="20"/>
              </w:rPr>
            </w:pPr>
            <w:ins w:id="239" w:author="Cooledge, Craig" w:date="2023-06-14T08:34:00Z">
              <w:r w:rsidRPr="00217223">
                <w:rPr>
                  <w:rFonts w:ascii="Calibri" w:eastAsia="Times New Roman" w:hAnsi="Calibri" w:cs="Calibri"/>
                  <w:color w:val="000000"/>
                  <w:sz w:val="20"/>
                  <w:szCs w:val="20"/>
                </w:rPr>
                <w:t>Other Metal</w:t>
              </w:r>
            </w:ins>
          </w:p>
          <w:p w14:paraId="63AACEEC" w14:textId="77777777" w:rsidR="00294F90" w:rsidRPr="00217223" w:rsidRDefault="00294F90" w:rsidP="00217223">
            <w:pPr>
              <w:pStyle w:val="ListParagraph"/>
              <w:numPr>
                <w:ilvl w:val="0"/>
                <w:numId w:val="10"/>
              </w:numPr>
              <w:spacing w:after="0" w:line="240" w:lineRule="auto"/>
              <w:rPr>
                <w:ins w:id="240" w:author="Cooledge, Craig" w:date="2023-06-14T08:35:00Z"/>
                <w:rFonts w:ascii="Calibri" w:eastAsia="Times New Roman" w:hAnsi="Calibri" w:cs="Calibri"/>
                <w:color w:val="000000"/>
                <w:sz w:val="20"/>
                <w:szCs w:val="20"/>
              </w:rPr>
            </w:pPr>
            <w:ins w:id="241" w:author="Cooledge, Craig" w:date="2023-06-14T08:35:00Z">
              <w:r w:rsidRPr="00217223">
                <w:rPr>
                  <w:rFonts w:ascii="Calibri" w:eastAsia="Times New Roman" w:hAnsi="Calibri" w:cs="Calibri"/>
                  <w:color w:val="000000"/>
                  <w:sz w:val="20"/>
                  <w:szCs w:val="20"/>
                </w:rPr>
                <w:t>PVC Plastic (glued)</w:t>
              </w:r>
            </w:ins>
          </w:p>
          <w:p w14:paraId="1B5DE3BB" w14:textId="77777777" w:rsidR="00294F90" w:rsidRPr="00217223" w:rsidRDefault="00294F90" w:rsidP="00217223">
            <w:pPr>
              <w:pStyle w:val="ListParagraph"/>
              <w:numPr>
                <w:ilvl w:val="0"/>
                <w:numId w:val="10"/>
              </w:numPr>
              <w:spacing w:after="0" w:line="240" w:lineRule="auto"/>
              <w:rPr>
                <w:ins w:id="242" w:author="Cooledge, Craig" w:date="2023-06-14T08:35:00Z"/>
                <w:rFonts w:ascii="Calibri" w:eastAsia="Times New Roman" w:hAnsi="Calibri" w:cs="Calibri"/>
                <w:color w:val="000000"/>
                <w:sz w:val="20"/>
                <w:szCs w:val="20"/>
              </w:rPr>
            </w:pPr>
            <w:ins w:id="243" w:author="Cooledge, Craig" w:date="2023-06-14T08:35:00Z">
              <w:r w:rsidRPr="00217223">
                <w:rPr>
                  <w:rFonts w:ascii="Calibri" w:eastAsia="Times New Roman" w:hAnsi="Calibri" w:cs="Calibri"/>
                  <w:color w:val="000000"/>
                  <w:sz w:val="20"/>
                  <w:szCs w:val="20"/>
                </w:rPr>
                <w:t>PVC Plastic</w:t>
              </w:r>
            </w:ins>
          </w:p>
          <w:p w14:paraId="4FDFA623" w14:textId="77777777" w:rsidR="00294F90" w:rsidRPr="00217223" w:rsidRDefault="00294F90" w:rsidP="00217223">
            <w:pPr>
              <w:pStyle w:val="ListParagraph"/>
              <w:numPr>
                <w:ilvl w:val="0"/>
                <w:numId w:val="10"/>
              </w:numPr>
              <w:spacing w:after="0" w:line="240" w:lineRule="auto"/>
              <w:rPr>
                <w:ins w:id="244" w:author="Cooledge, Craig" w:date="2023-06-14T08:35:00Z"/>
                <w:rFonts w:ascii="Calibri" w:eastAsia="Times New Roman" w:hAnsi="Calibri" w:cs="Calibri"/>
                <w:color w:val="000000"/>
                <w:sz w:val="20"/>
                <w:szCs w:val="20"/>
              </w:rPr>
            </w:pPr>
            <w:ins w:id="245" w:author="Cooledge, Craig" w:date="2023-06-14T08:35:00Z">
              <w:r w:rsidRPr="00217223">
                <w:rPr>
                  <w:rFonts w:ascii="Calibri" w:eastAsia="Times New Roman" w:hAnsi="Calibri" w:cs="Calibri"/>
                  <w:color w:val="000000"/>
                  <w:sz w:val="20"/>
                  <w:szCs w:val="20"/>
                </w:rPr>
                <w:t>FEP Plastic</w:t>
              </w:r>
            </w:ins>
          </w:p>
          <w:p w14:paraId="42AC29E8" w14:textId="77777777" w:rsidR="00294F90" w:rsidRPr="00217223" w:rsidRDefault="00294F90" w:rsidP="00217223">
            <w:pPr>
              <w:pStyle w:val="ListParagraph"/>
              <w:numPr>
                <w:ilvl w:val="0"/>
                <w:numId w:val="10"/>
              </w:numPr>
              <w:spacing w:after="0" w:line="240" w:lineRule="auto"/>
              <w:rPr>
                <w:ins w:id="246" w:author="Cooledge, Craig" w:date="2023-06-14T08:35:00Z"/>
                <w:rFonts w:ascii="Calibri" w:eastAsia="Times New Roman" w:hAnsi="Calibri" w:cs="Calibri"/>
                <w:color w:val="000000"/>
                <w:sz w:val="20"/>
                <w:szCs w:val="20"/>
              </w:rPr>
            </w:pPr>
            <w:ins w:id="247" w:author="Cooledge, Craig" w:date="2023-06-14T08:35:00Z">
              <w:r w:rsidRPr="00217223">
                <w:rPr>
                  <w:rFonts w:ascii="Calibri" w:eastAsia="Times New Roman" w:hAnsi="Calibri" w:cs="Calibri"/>
                  <w:color w:val="000000"/>
                  <w:sz w:val="20"/>
                  <w:szCs w:val="20"/>
                </w:rPr>
                <w:t>Rock or Stone</w:t>
              </w:r>
            </w:ins>
          </w:p>
          <w:p w14:paraId="6586B47C" w14:textId="77777777" w:rsidR="00294F90" w:rsidRPr="00217223" w:rsidRDefault="00294F90" w:rsidP="00217223">
            <w:pPr>
              <w:pStyle w:val="ListParagraph"/>
              <w:numPr>
                <w:ilvl w:val="0"/>
                <w:numId w:val="10"/>
              </w:numPr>
              <w:spacing w:after="0" w:line="240" w:lineRule="auto"/>
              <w:rPr>
                <w:ins w:id="248" w:author="Cooledge, Craig" w:date="2023-06-14T08:35:00Z"/>
                <w:rFonts w:ascii="Calibri" w:eastAsia="Times New Roman" w:hAnsi="Calibri" w:cs="Calibri"/>
                <w:color w:val="000000"/>
                <w:sz w:val="20"/>
                <w:szCs w:val="20"/>
              </w:rPr>
            </w:pPr>
            <w:ins w:id="249" w:author="Cooledge, Craig" w:date="2023-06-14T08:35:00Z">
              <w:r w:rsidRPr="00217223">
                <w:rPr>
                  <w:rFonts w:ascii="Calibri" w:eastAsia="Times New Roman" w:hAnsi="Calibri" w:cs="Calibri"/>
                  <w:color w:val="000000"/>
                  <w:sz w:val="20"/>
                  <w:szCs w:val="20"/>
                </w:rPr>
                <w:t>Uncoated Steel</w:t>
              </w:r>
            </w:ins>
          </w:p>
          <w:p w14:paraId="3A856BAF" w14:textId="77777777" w:rsidR="00294F90" w:rsidRPr="00217223" w:rsidRDefault="00294F90" w:rsidP="00217223">
            <w:pPr>
              <w:pStyle w:val="ListParagraph"/>
              <w:numPr>
                <w:ilvl w:val="0"/>
                <w:numId w:val="10"/>
              </w:numPr>
              <w:spacing w:after="0" w:line="240" w:lineRule="auto"/>
              <w:rPr>
                <w:ins w:id="250" w:author="Cooledge, Craig" w:date="2023-06-14T08:35:00Z"/>
                <w:rFonts w:ascii="Calibri" w:eastAsia="Times New Roman" w:hAnsi="Calibri" w:cs="Calibri"/>
                <w:color w:val="000000"/>
                <w:sz w:val="20"/>
                <w:szCs w:val="20"/>
              </w:rPr>
            </w:pPr>
            <w:ins w:id="251" w:author="Cooledge, Craig" w:date="2023-06-14T08:35:00Z">
              <w:r w:rsidRPr="00217223">
                <w:rPr>
                  <w:rFonts w:ascii="Calibri" w:eastAsia="Times New Roman" w:hAnsi="Calibri" w:cs="Calibri"/>
                  <w:color w:val="000000"/>
                  <w:sz w:val="20"/>
                  <w:szCs w:val="20"/>
                </w:rPr>
                <w:t>Tile</w:t>
              </w:r>
            </w:ins>
          </w:p>
          <w:p w14:paraId="58706C33" w14:textId="77777777" w:rsidR="00294F90" w:rsidRPr="00217223" w:rsidRDefault="00294F90" w:rsidP="00217223">
            <w:pPr>
              <w:pStyle w:val="ListParagraph"/>
              <w:numPr>
                <w:ilvl w:val="0"/>
                <w:numId w:val="10"/>
              </w:numPr>
              <w:spacing w:after="0" w:line="240" w:lineRule="auto"/>
              <w:rPr>
                <w:ins w:id="252" w:author="Cooledge, Craig" w:date="2023-06-14T08:35:00Z"/>
                <w:rFonts w:ascii="Calibri" w:eastAsia="Times New Roman" w:hAnsi="Calibri" w:cs="Calibri"/>
                <w:color w:val="000000"/>
                <w:sz w:val="20"/>
                <w:szCs w:val="20"/>
              </w:rPr>
            </w:pPr>
            <w:ins w:id="253" w:author="Cooledge, Craig" w:date="2023-06-14T08:35:00Z">
              <w:r w:rsidRPr="00217223">
                <w:rPr>
                  <w:rFonts w:ascii="Calibri" w:eastAsia="Times New Roman" w:hAnsi="Calibri" w:cs="Calibri"/>
                  <w:color w:val="000000"/>
                  <w:sz w:val="20"/>
                  <w:szCs w:val="20"/>
                </w:rPr>
                <w:t>Coated Steel</w:t>
              </w:r>
            </w:ins>
          </w:p>
          <w:p w14:paraId="3FF5EF47" w14:textId="77777777" w:rsidR="00294F90" w:rsidRPr="00217223" w:rsidRDefault="00294F90" w:rsidP="00217223">
            <w:pPr>
              <w:pStyle w:val="ListParagraph"/>
              <w:numPr>
                <w:ilvl w:val="0"/>
                <w:numId w:val="10"/>
              </w:numPr>
              <w:spacing w:after="0" w:line="240" w:lineRule="auto"/>
              <w:rPr>
                <w:ins w:id="254" w:author="Cooledge, Craig" w:date="2023-06-14T08:35:00Z"/>
                <w:rFonts w:ascii="Calibri" w:eastAsia="Times New Roman" w:hAnsi="Calibri" w:cs="Calibri"/>
                <w:color w:val="000000"/>
                <w:sz w:val="20"/>
                <w:szCs w:val="20"/>
              </w:rPr>
            </w:pPr>
            <w:ins w:id="255" w:author="Cooledge, Craig" w:date="2023-06-14T08:35:00Z">
              <w:r w:rsidRPr="00217223">
                <w:rPr>
                  <w:rFonts w:ascii="Calibri" w:eastAsia="Times New Roman" w:hAnsi="Calibri" w:cs="Calibri"/>
                  <w:color w:val="000000"/>
                  <w:sz w:val="20"/>
                  <w:szCs w:val="20"/>
                </w:rPr>
                <w:t>Stainless Steel</w:t>
              </w:r>
            </w:ins>
          </w:p>
          <w:p w14:paraId="0B11B2F0" w14:textId="77777777" w:rsidR="00294F90" w:rsidRPr="00217223" w:rsidRDefault="00294F90" w:rsidP="00217223">
            <w:pPr>
              <w:pStyle w:val="ListParagraph"/>
              <w:numPr>
                <w:ilvl w:val="0"/>
                <w:numId w:val="10"/>
              </w:numPr>
              <w:spacing w:after="0" w:line="240" w:lineRule="auto"/>
              <w:rPr>
                <w:ins w:id="256" w:author="Cooledge, Craig" w:date="2023-06-14T08:35:00Z"/>
                <w:rFonts w:ascii="Calibri" w:eastAsia="Times New Roman" w:hAnsi="Calibri" w:cs="Calibri"/>
                <w:color w:val="000000"/>
                <w:sz w:val="20"/>
                <w:szCs w:val="20"/>
              </w:rPr>
            </w:pPr>
            <w:ins w:id="257" w:author="Cooledge, Craig" w:date="2023-06-14T08:35:00Z">
              <w:r w:rsidRPr="00217223">
                <w:rPr>
                  <w:rFonts w:ascii="Calibri" w:eastAsia="Times New Roman" w:hAnsi="Calibri" w:cs="Calibri"/>
                  <w:color w:val="000000"/>
                  <w:sz w:val="20"/>
                  <w:szCs w:val="20"/>
                </w:rPr>
                <w:t>Wood</w:t>
              </w:r>
            </w:ins>
          </w:p>
          <w:p w14:paraId="1FF920B9" w14:textId="77777777" w:rsidR="00294F90" w:rsidRPr="00217223" w:rsidRDefault="00294F90" w:rsidP="00217223">
            <w:pPr>
              <w:pStyle w:val="ListParagraph"/>
              <w:numPr>
                <w:ilvl w:val="0"/>
                <w:numId w:val="10"/>
              </w:numPr>
              <w:spacing w:after="0" w:line="240" w:lineRule="auto"/>
              <w:rPr>
                <w:ins w:id="258" w:author="Cooledge, Craig" w:date="2023-06-14T08:35:00Z"/>
                <w:rFonts w:ascii="Calibri" w:eastAsia="Times New Roman" w:hAnsi="Calibri" w:cs="Calibri"/>
                <w:color w:val="000000"/>
                <w:sz w:val="20"/>
                <w:szCs w:val="20"/>
              </w:rPr>
            </w:pPr>
            <w:ins w:id="259" w:author="Cooledge, Craig" w:date="2023-06-14T08:35:00Z">
              <w:r w:rsidRPr="00217223">
                <w:rPr>
                  <w:rFonts w:ascii="Calibri" w:eastAsia="Times New Roman" w:hAnsi="Calibri" w:cs="Calibri"/>
                  <w:color w:val="000000"/>
                  <w:sz w:val="20"/>
                  <w:szCs w:val="20"/>
                </w:rPr>
                <w:t>Carbon Steel</w:t>
              </w:r>
            </w:ins>
          </w:p>
          <w:p w14:paraId="1A2A30C7" w14:textId="77777777" w:rsidR="00294F90" w:rsidRPr="00217223" w:rsidRDefault="00294F90" w:rsidP="00217223">
            <w:pPr>
              <w:pStyle w:val="ListParagraph"/>
              <w:numPr>
                <w:ilvl w:val="0"/>
                <w:numId w:val="10"/>
              </w:numPr>
              <w:spacing w:after="0" w:line="240" w:lineRule="auto"/>
              <w:rPr>
                <w:ins w:id="260" w:author="Cooledge, Craig" w:date="2023-06-14T08:35:00Z"/>
                <w:rFonts w:ascii="Calibri" w:eastAsia="Times New Roman" w:hAnsi="Calibri" w:cs="Calibri"/>
                <w:color w:val="000000"/>
                <w:sz w:val="20"/>
                <w:szCs w:val="20"/>
              </w:rPr>
            </w:pPr>
            <w:ins w:id="261" w:author="Cooledge, Craig" w:date="2023-06-14T08:35:00Z">
              <w:r w:rsidRPr="00217223">
                <w:rPr>
                  <w:rFonts w:ascii="Calibri" w:eastAsia="Times New Roman" w:hAnsi="Calibri" w:cs="Calibri"/>
                  <w:color w:val="000000"/>
                  <w:sz w:val="20"/>
                  <w:szCs w:val="20"/>
                </w:rPr>
                <w:t>Other</w:t>
              </w:r>
            </w:ins>
          </w:p>
          <w:p w14:paraId="24B3183A" w14:textId="763A4F52" w:rsidR="00294F90" w:rsidRPr="00217223" w:rsidRDefault="00294F90" w:rsidP="00217223">
            <w:pPr>
              <w:pStyle w:val="ListParagraph"/>
              <w:numPr>
                <w:ilvl w:val="0"/>
                <w:numId w:val="10"/>
              </w:numPr>
              <w:spacing w:after="0" w:line="240" w:lineRule="auto"/>
              <w:rPr>
                <w:rFonts w:ascii="Calibri" w:eastAsia="Times New Roman" w:hAnsi="Calibri" w:cs="Calibri"/>
                <w:color w:val="000000"/>
                <w:sz w:val="20"/>
                <w:szCs w:val="20"/>
              </w:rPr>
            </w:pPr>
            <w:ins w:id="262" w:author="Cooledge, Craig" w:date="2023-06-14T08:35:00Z">
              <w:r w:rsidRPr="00217223">
                <w:rPr>
                  <w:rFonts w:ascii="Calibri" w:eastAsia="Times New Roman" w:hAnsi="Calibri" w:cs="Calibri"/>
                  <w:color w:val="000000"/>
                  <w:sz w:val="20"/>
                  <w:szCs w:val="20"/>
                </w:rPr>
                <w:t>Stainless Steel 304</w:t>
              </w:r>
            </w:ins>
          </w:p>
        </w:tc>
      </w:tr>
      <w:tr w:rsidR="00C642A5" w:rsidRPr="00655F1A" w14:paraId="0943D0A9"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12EABDC"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lastRenderedPageBreak/>
              <w:t>Well Casing Diameter</w:t>
            </w:r>
          </w:p>
        </w:tc>
        <w:tc>
          <w:tcPr>
            <w:tcW w:w="4059" w:type="dxa"/>
            <w:tcBorders>
              <w:top w:val="nil"/>
              <w:left w:val="nil"/>
              <w:bottom w:val="single" w:sz="8" w:space="0" w:color="auto"/>
              <w:right w:val="single" w:sz="8" w:space="0" w:color="auto"/>
            </w:tcBorders>
            <w:shd w:val="clear" w:color="auto" w:fill="auto"/>
            <w:vAlign w:val="center"/>
            <w:hideMark/>
          </w:tcPr>
          <w:p w14:paraId="4683DC15" w14:textId="1F369F87" w:rsidR="00FA6055" w:rsidRPr="00655F1A" w:rsidRDefault="00FA6055" w:rsidP="00FA6055">
            <w:pPr>
              <w:spacing w:after="0" w:line="240" w:lineRule="auto"/>
              <w:rPr>
                <w:rFonts w:ascii="Calibri" w:eastAsia="Times New Roman" w:hAnsi="Calibri" w:cs="Calibri"/>
                <w:color w:val="000000"/>
                <w:sz w:val="20"/>
                <w:szCs w:val="20"/>
              </w:rPr>
            </w:pPr>
            <w:del w:id="263" w:author="Cooledge, Craig" w:date="2023-05-10T15:08:00Z">
              <w:r w:rsidRPr="00655F1A" w:rsidDel="00F26B90">
                <w:rPr>
                  <w:rFonts w:ascii="Calibri" w:eastAsia="Times New Roman" w:hAnsi="Calibri" w:cs="Calibri"/>
                  <w:color w:val="000000"/>
                  <w:sz w:val="20"/>
                  <w:szCs w:val="20"/>
                </w:rPr>
                <w:delText xml:space="preserve">Diameter </w:delText>
              </w:r>
            </w:del>
            <w:ins w:id="264" w:author="Cooledge, Craig" w:date="2023-05-10T15:08:00Z">
              <w:r w:rsidR="00F26B90">
                <w:rPr>
                  <w:rFonts w:ascii="Calibri" w:eastAsia="Times New Roman" w:hAnsi="Calibri" w:cs="Calibri"/>
                  <w:color w:val="000000"/>
                  <w:sz w:val="20"/>
                  <w:szCs w:val="20"/>
                </w:rPr>
                <w:t>Inside d</w:t>
              </w:r>
              <w:r w:rsidR="00F26B90" w:rsidRPr="00655F1A">
                <w:rPr>
                  <w:rFonts w:ascii="Calibri" w:eastAsia="Times New Roman" w:hAnsi="Calibri" w:cs="Calibri"/>
                  <w:color w:val="000000"/>
                  <w:sz w:val="20"/>
                  <w:szCs w:val="20"/>
                </w:rPr>
                <w:t xml:space="preserve">iameter </w:t>
              </w:r>
            </w:ins>
            <w:r w:rsidRPr="00655F1A">
              <w:rPr>
                <w:rFonts w:ascii="Calibri" w:eastAsia="Times New Roman" w:hAnsi="Calibri" w:cs="Calibri"/>
                <w:color w:val="000000"/>
                <w:sz w:val="20"/>
                <w:szCs w:val="20"/>
              </w:rPr>
              <w:t>of the well casing.</w:t>
            </w:r>
          </w:p>
        </w:tc>
        <w:tc>
          <w:tcPr>
            <w:tcW w:w="1980" w:type="dxa"/>
            <w:tcBorders>
              <w:top w:val="nil"/>
              <w:left w:val="nil"/>
              <w:bottom w:val="single" w:sz="8" w:space="0" w:color="auto"/>
              <w:right w:val="single" w:sz="4" w:space="0" w:color="auto"/>
            </w:tcBorders>
          </w:tcPr>
          <w:p w14:paraId="5E0A7775"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B9EDE35" w14:textId="6E8177C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28BF6328" w14:textId="49B82556" w:rsidR="00FA6055" w:rsidRPr="00655F1A" w:rsidRDefault="00FA6055" w:rsidP="00FA6055">
            <w:pPr>
              <w:spacing w:after="0" w:line="240" w:lineRule="auto"/>
              <w:rPr>
                <w:rFonts w:ascii="Calibri" w:eastAsia="Times New Roman" w:hAnsi="Calibri" w:cs="Calibri"/>
                <w:color w:val="000000"/>
                <w:sz w:val="20"/>
                <w:szCs w:val="20"/>
              </w:rPr>
            </w:pPr>
            <w:del w:id="265" w:author="Cooledge, Craig" w:date="2023-05-12T09:48:00Z">
              <w:r w:rsidRPr="00655F1A" w:rsidDel="000B686C">
                <w:rPr>
                  <w:rFonts w:ascii="Calibri" w:eastAsia="Times New Roman" w:hAnsi="Calibri" w:cs="Calibri"/>
                  <w:color w:val="000000"/>
                  <w:sz w:val="20"/>
                  <w:szCs w:val="20"/>
                </w:rPr>
                <w:delText xml:space="preserve">tenth </w:delText>
              </w:r>
            </w:del>
            <w:ins w:id="266" w:author="Cooledge, Craig" w:date="2023-05-12T09:48:00Z">
              <w:r w:rsidR="000B686C">
                <w:rPr>
                  <w:rFonts w:ascii="Calibri" w:eastAsia="Times New Roman" w:hAnsi="Calibri" w:cs="Calibri"/>
                  <w:color w:val="000000"/>
                  <w:sz w:val="20"/>
                  <w:szCs w:val="20"/>
                </w:rPr>
                <w:t>half</w:t>
              </w:r>
              <w:r w:rsidR="000B686C" w:rsidRPr="00655F1A">
                <w:rPr>
                  <w:rFonts w:ascii="Calibri" w:eastAsia="Times New Roman" w:hAnsi="Calibri" w:cs="Calibri"/>
                  <w:color w:val="000000"/>
                  <w:sz w:val="20"/>
                  <w:szCs w:val="20"/>
                </w:rPr>
                <w:t xml:space="preserve"> </w:t>
              </w:r>
            </w:ins>
            <w:r w:rsidRPr="00655F1A">
              <w:rPr>
                <w:rFonts w:ascii="Calibri" w:eastAsia="Times New Roman" w:hAnsi="Calibri" w:cs="Calibri"/>
                <w:color w:val="000000"/>
                <w:sz w:val="20"/>
                <w:szCs w:val="20"/>
              </w:rPr>
              <w:t>of an inch</w:t>
            </w:r>
          </w:p>
        </w:tc>
        <w:tc>
          <w:tcPr>
            <w:tcW w:w="2342" w:type="dxa"/>
            <w:tcBorders>
              <w:top w:val="nil"/>
              <w:left w:val="nil"/>
              <w:bottom w:val="single" w:sz="8" w:space="0" w:color="auto"/>
              <w:right w:val="single" w:sz="8" w:space="0" w:color="auto"/>
            </w:tcBorders>
            <w:shd w:val="clear" w:color="auto" w:fill="auto"/>
            <w:vAlign w:val="center"/>
            <w:hideMark/>
          </w:tcPr>
          <w:p w14:paraId="514BCF7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inches</w:t>
            </w:r>
          </w:p>
        </w:tc>
        <w:tc>
          <w:tcPr>
            <w:tcW w:w="1568" w:type="dxa"/>
            <w:tcBorders>
              <w:top w:val="nil"/>
              <w:left w:val="nil"/>
              <w:bottom w:val="single" w:sz="8" w:space="0" w:color="auto"/>
              <w:right w:val="single" w:sz="8" w:space="0" w:color="auto"/>
            </w:tcBorders>
            <w:shd w:val="clear" w:color="auto" w:fill="auto"/>
            <w:vAlign w:val="center"/>
            <w:hideMark/>
          </w:tcPr>
          <w:p w14:paraId="6462210D"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239AEB5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09C97A67"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9A8ABA1"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Slot Size</w:t>
            </w:r>
          </w:p>
        </w:tc>
        <w:tc>
          <w:tcPr>
            <w:tcW w:w="4059" w:type="dxa"/>
            <w:tcBorders>
              <w:top w:val="nil"/>
              <w:left w:val="nil"/>
              <w:bottom w:val="single" w:sz="8" w:space="0" w:color="auto"/>
              <w:right w:val="single" w:sz="8" w:space="0" w:color="auto"/>
            </w:tcBorders>
            <w:shd w:val="clear" w:color="auto" w:fill="auto"/>
            <w:vAlign w:val="center"/>
            <w:hideMark/>
          </w:tcPr>
          <w:p w14:paraId="26CCF6DD" w14:textId="5173A263" w:rsidR="00FA6055" w:rsidRPr="00655F1A" w:rsidRDefault="00FA6055" w:rsidP="00FA6055">
            <w:pPr>
              <w:spacing w:after="0" w:line="240" w:lineRule="auto"/>
              <w:rPr>
                <w:rFonts w:ascii="Calibri" w:eastAsia="Times New Roman" w:hAnsi="Calibri" w:cs="Calibri"/>
                <w:color w:val="000000"/>
                <w:sz w:val="20"/>
                <w:szCs w:val="20"/>
              </w:rPr>
            </w:pPr>
            <w:r w:rsidRPr="3CC02E8F">
              <w:rPr>
                <w:rFonts w:ascii="Calibri" w:eastAsia="Times New Roman" w:hAnsi="Calibri" w:cs="Calibri"/>
                <w:color w:val="000000" w:themeColor="text1"/>
                <w:sz w:val="20"/>
                <w:szCs w:val="20"/>
              </w:rPr>
              <w:t xml:space="preserve">Size of well screen </w:t>
            </w:r>
            <w:ins w:id="267" w:author="Jeanna Long" w:date="2023-06-14T16:41:00Z">
              <w:r w:rsidR="37F28CC4" w:rsidRPr="3CC02E8F">
                <w:rPr>
                  <w:rFonts w:ascii="Calibri" w:eastAsia="Times New Roman" w:hAnsi="Calibri" w:cs="Calibri"/>
                  <w:color w:val="000000" w:themeColor="text1"/>
                  <w:sz w:val="20"/>
                  <w:szCs w:val="20"/>
                </w:rPr>
                <w:t>individual perforations</w:t>
              </w:r>
            </w:ins>
            <w:ins w:id="268" w:author="Jeanna Long" w:date="2023-06-14T16:42:00Z">
              <w:r w:rsidR="37F28CC4" w:rsidRPr="3CC02E8F">
                <w:rPr>
                  <w:rFonts w:ascii="Calibri" w:eastAsia="Times New Roman" w:hAnsi="Calibri" w:cs="Calibri"/>
                  <w:color w:val="000000" w:themeColor="text1"/>
                  <w:sz w:val="20"/>
                  <w:szCs w:val="20"/>
                </w:rPr>
                <w:t xml:space="preserve">, or </w:t>
              </w:r>
            </w:ins>
            <w:r w:rsidRPr="3CC02E8F">
              <w:rPr>
                <w:rFonts w:ascii="Calibri" w:eastAsia="Times New Roman" w:hAnsi="Calibri" w:cs="Calibri"/>
                <w:color w:val="000000" w:themeColor="text1"/>
                <w:sz w:val="20"/>
                <w:szCs w:val="20"/>
              </w:rPr>
              <w:t>slots</w:t>
            </w:r>
            <w:ins w:id="269" w:author="Jeanna Long" w:date="2023-06-14T16:42:00Z">
              <w:r w:rsidR="3F5D0372" w:rsidRPr="3CC02E8F">
                <w:rPr>
                  <w:rFonts w:ascii="Calibri" w:eastAsia="Times New Roman" w:hAnsi="Calibri" w:cs="Calibri"/>
                  <w:color w:val="000000" w:themeColor="text1"/>
                  <w:sz w:val="20"/>
                  <w:szCs w:val="20"/>
                </w:rPr>
                <w:t>, or the mesh size of the screen</w:t>
              </w:r>
            </w:ins>
            <w:r w:rsidRPr="3CC02E8F">
              <w:rPr>
                <w:rFonts w:ascii="Calibri" w:eastAsia="Times New Roman" w:hAnsi="Calibri" w:cs="Calibri"/>
                <w:color w:val="000000" w:themeColor="text1"/>
                <w:sz w:val="20"/>
                <w:szCs w:val="20"/>
              </w:rPr>
              <w:t>.</w:t>
            </w:r>
          </w:p>
        </w:tc>
        <w:tc>
          <w:tcPr>
            <w:tcW w:w="1980" w:type="dxa"/>
            <w:tcBorders>
              <w:top w:val="nil"/>
              <w:left w:val="nil"/>
              <w:bottom w:val="single" w:sz="8" w:space="0" w:color="auto"/>
              <w:right w:val="single" w:sz="4" w:space="0" w:color="auto"/>
            </w:tcBorders>
          </w:tcPr>
          <w:p w14:paraId="5096EC94" w14:textId="77777777" w:rsidR="00FA6055" w:rsidRPr="009472E6" w:rsidRDefault="00FA6055" w:rsidP="00FA6055">
            <w:pPr>
              <w:spacing w:after="0" w:line="240" w:lineRule="auto"/>
              <w:rPr>
                <w:rFonts w:ascii="Calibri" w:hAnsi="Calibri"/>
                <w:color w:val="000000"/>
                <w:sz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02738AE" w14:textId="77DD5C04"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1BB62E20" w14:textId="2783742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thousandth of an inch</w:t>
            </w:r>
          </w:p>
        </w:tc>
        <w:tc>
          <w:tcPr>
            <w:tcW w:w="2342" w:type="dxa"/>
            <w:tcBorders>
              <w:top w:val="nil"/>
              <w:left w:val="nil"/>
              <w:bottom w:val="single" w:sz="8" w:space="0" w:color="auto"/>
              <w:right w:val="single" w:sz="8" w:space="0" w:color="auto"/>
            </w:tcBorders>
            <w:shd w:val="clear" w:color="auto" w:fill="auto"/>
            <w:vAlign w:val="center"/>
            <w:hideMark/>
          </w:tcPr>
          <w:p w14:paraId="37143CF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inches</w:t>
            </w:r>
          </w:p>
        </w:tc>
        <w:tc>
          <w:tcPr>
            <w:tcW w:w="1568" w:type="dxa"/>
            <w:tcBorders>
              <w:top w:val="nil"/>
              <w:left w:val="nil"/>
              <w:bottom w:val="single" w:sz="8" w:space="0" w:color="auto"/>
              <w:right w:val="single" w:sz="8" w:space="0" w:color="auto"/>
            </w:tcBorders>
            <w:shd w:val="clear" w:color="auto" w:fill="auto"/>
            <w:vAlign w:val="center"/>
            <w:hideMark/>
          </w:tcPr>
          <w:p w14:paraId="1E73CA8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5B2DDEC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10FA686D" w14:textId="77777777" w:rsidTr="00460499">
        <w:trPr>
          <w:gridAfter w:val="1"/>
          <w:wAfter w:w="236" w:type="dxa"/>
          <w:trHeight w:val="1276"/>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16974AC"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Status</w:t>
            </w:r>
          </w:p>
        </w:tc>
        <w:tc>
          <w:tcPr>
            <w:tcW w:w="4059" w:type="dxa"/>
            <w:tcBorders>
              <w:top w:val="nil"/>
              <w:left w:val="nil"/>
              <w:bottom w:val="single" w:sz="8" w:space="0" w:color="auto"/>
              <w:right w:val="single" w:sz="8" w:space="0" w:color="auto"/>
            </w:tcBorders>
            <w:shd w:val="clear" w:color="auto" w:fill="auto"/>
            <w:vAlign w:val="center"/>
            <w:hideMark/>
          </w:tcPr>
          <w:p w14:paraId="15ADA741" w14:textId="082F852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Status of the well.</w:t>
            </w:r>
          </w:p>
        </w:tc>
        <w:tc>
          <w:tcPr>
            <w:tcW w:w="1980" w:type="dxa"/>
            <w:tcBorders>
              <w:top w:val="nil"/>
              <w:left w:val="nil"/>
              <w:bottom w:val="single" w:sz="8" w:space="0" w:color="auto"/>
              <w:right w:val="single" w:sz="4" w:space="0" w:color="auto"/>
            </w:tcBorders>
          </w:tcPr>
          <w:p w14:paraId="6AFEC1CD" w14:textId="77777777" w:rsidR="00FA6055" w:rsidRPr="00217223" w:rsidRDefault="00FA6055" w:rsidP="00217223">
            <w:pPr>
              <w:pStyle w:val="ListParagraph"/>
              <w:numPr>
                <w:ilvl w:val="0"/>
                <w:numId w:val="21"/>
              </w:numPr>
              <w:spacing w:after="0" w:line="240" w:lineRule="auto"/>
              <w:rPr>
                <w:ins w:id="270" w:author="Cooledge, Craig" w:date="2023-05-09T13:44:00Z"/>
                <w:rFonts w:ascii="Calibri" w:eastAsia="Times New Roman" w:hAnsi="Calibri" w:cs="Calibri"/>
                <w:color w:val="000000"/>
                <w:sz w:val="20"/>
                <w:szCs w:val="20"/>
              </w:rPr>
            </w:pPr>
            <w:r w:rsidRPr="00217223">
              <w:rPr>
                <w:rFonts w:ascii="Calibri" w:eastAsia="Times New Roman" w:hAnsi="Calibri" w:cs="Calibri"/>
                <w:color w:val="000000"/>
                <w:sz w:val="20"/>
                <w:szCs w:val="20"/>
              </w:rPr>
              <w:t>SGMA</w:t>
            </w:r>
          </w:p>
          <w:p w14:paraId="35647F73" w14:textId="3767C5AF" w:rsidR="0044226C" w:rsidRPr="00217223" w:rsidRDefault="0044226C" w:rsidP="00217223">
            <w:pPr>
              <w:pStyle w:val="ListParagraph"/>
              <w:numPr>
                <w:ilvl w:val="0"/>
                <w:numId w:val="21"/>
              </w:numPr>
              <w:spacing w:after="0" w:line="240" w:lineRule="auto"/>
              <w:rPr>
                <w:rFonts w:ascii="Calibri" w:eastAsia="Times New Roman" w:hAnsi="Calibri" w:cs="Calibri"/>
                <w:color w:val="000000"/>
                <w:sz w:val="20"/>
                <w:szCs w:val="20"/>
              </w:rPr>
            </w:pPr>
            <w:ins w:id="271" w:author="Cooledge, Craig" w:date="2023-05-09T13:44:00Z">
              <w:r w:rsidRPr="00217223">
                <w:rPr>
                  <w:rFonts w:ascii="Calibri" w:eastAsia="Times New Roman" w:hAnsi="Calibri" w:cs="Calibri"/>
                  <w:color w:val="000000"/>
                  <w:sz w:val="20"/>
                  <w:szCs w:val="20"/>
                </w:rPr>
                <w:t>CASGEM</w:t>
              </w:r>
            </w:ins>
          </w:p>
          <w:p w14:paraId="74155B46" w14:textId="5CB3CCE2" w:rsidR="006640FF" w:rsidRPr="00217223" w:rsidRDefault="006640FF" w:rsidP="00217223">
            <w:pPr>
              <w:pStyle w:val="ListParagraph"/>
              <w:numPr>
                <w:ilvl w:val="0"/>
                <w:numId w:val="21"/>
              </w:numPr>
              <w:spacing w:after="0" w:line="240" w:lineRule="auto"/>
              <w:rPr>
                <w:rFonts w:ascii="Calibri" w:eastAsia="Times New Roman" w:hAnsi="Calibri" w:cs="Calibri"/>
                <w:color w:val="000000"/>
                <w:sz w:val="20"/>
                <w:szCs w:val="20"/>
              </w:rPr>
            </w:pPr>
            <w:proofErr w:type="spellStart"/>
            <w:r w:rsidRPr="00217223">
              <w:rPr>
                <w:rFonts w:ascii="Calibri" w:eastAsia="Times New Roman" w:hAnsi="Calibri" w:cs="Calibri"/>
                <w:color w:val="000000"/>
                <w:sz w:val="20"/>
                <w:szCs w:val="20"/>
              </w:rPr>
              <w:t>GeoTracker</w:t>
            </w:r>
            <w:proofErr w:type="spellEnd"/>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1F62801" w14:textId="02200B5B"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1B697B7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38B25A8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2D48904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38147A72" w14:textId="77777777" w:rsidR="007E5082" w:rsidRDefault="00FA6055" w:rsidP="007E5082">
            <w:pPr>
              <w:pStyle w:val="ListParagraph"/>
              <w:numPr>
                <w:ilvl w:val="0"/>
                <w:numId w:val="11"/>
              </w:numPr>
              <w:spacing w:after="0" w:line="240" w:lineRule="auto"/>
              <w:rPr>
                <w:ins w:id="272" w:author="Cooledge, Craig" w:date="2023-06-22T14:56:00Z"/>
                <w:rFonts w:ascii="Calibri" w:eastAsia="Times New Roman" w:hAnsi="Calibri" w:cs="Calibri"/>
                <w:color w:val="000000"/>
                <w:sz w:val="20"/>
                <w:szCs w:val="20"/>
              </w:rPr>
            </w:pPr>
            <w:r w:rsidRPr="00217223">
              <w:rPr>
                <w:rFonts w:ascii="Calibri" w:eastAsia="Times New Roman" w:hAnsi="Calibri" w:cs="Calibri"/>
                <w:color w:val="000000"/>
                <w:sz w:val="20"/>
                <w:szCs w:val="20"/>
              </w:rPr>
              <w:t>Planned</w:t>
            </w:r>
          </w:p>
          <w:p w14:paraId="77881295" w14:textId="77777777" w:rsidR="007E5082" w:rsidRDefault="00FA6055" w:rsidP="007E5082">
            <w:pPr>
              <w:pStyle w:val="ListParagraph"/>
              <w:numPr>
                <w:ilvl w:val="0"/>
                <w:numId w:val="11"/>
              </w:numPr>
              <w:spacing w:after="0" w:line="240" w:lineRule="auto"/>
              <w:rPr>
                <w:ins w:id="273" w:author="Cooledge, Craig" w:date="2023-06-22T14:56:00Z"/>
                <w:rFonts w:ascii="Calibri" w:eastAsia="Times New Roman" w:hAnsi="Calibri" w:cs="Calibri"/>
                <w:color w:val="000000"/>
                <w:sz w:val="20"/>
                <w:szCs w:val="20"/>
              </w:rPr>
            </w:pPr>
            <w:del w:id="274" w:author="Cooledge, Craig" w:date="2023-06-22T14:56:00Z">
              <w:r w:rsidRPr="00217223" w:rsidDel="007E5082">
                <w:rPr>
                  <w:rFonts w:ascii="Calibri" w:eastAsia="Times New Roman" w:hAnsi="Calibri" w:cs="Calibri"/>
                  <w:color w:val="000000"/>
                  <w:sz w:val="20"/>
                  <w:szCs w:val="20"/>
                </w:rPr>
                <w:br/>
              </w:r>
            </w:del>
            <w:r w:rsidRPr="00217223">
              <w:rPr>
                <w:rFonts w:ascii="Calibri" w:eastAsia="Times New Roman" w:hAnsi="Calibri" w:cs="Calibri"/>
                <w:color w:val="000000"/>
                <w:sz w:val="20"/>
                <w:szCs w:val="20"/>
              </w:rPr>
              <w:t>Active</w:t>
            </w:r>
          </w:p>
          <w:p w14:paraId="319BE464" w14:textId="77777777" w:rsidR="007E5082" w:rsidRDefault="00FA6055" w:rsidP="007E5082">
            <w:pPr>
              <w:pStyle w:val="ListParagraph"/>
              <w:numPr>
                <w:ilvl w:val="0"/>
                <w:numId w:val="11"/>
              </w:numPr>
              <w:spacing w:after="0" w:line="240" w:lineRule="auto"/>
              <w:rPr>
                <w:ins w:id="275" w:author="Cooledge, Craig" w:date="2023-06-22T14:57:00Z"/>
                <w:rFonts w:ascii="Calibri" w:eastAsia="Times New Roman" w:hAnsi="Calibri" w:cs="Calibri"/>
                <w:color w:val="000000"/>
                <w:sz w:val="20"/>
                <w:szCs w:val="20"/>
              </w:rPr>
            </w:pPr>
            <w:del w:id="276" w:author="Cooledge, Craig" w:date="2023-06-22T14:56:00Z">
              <w:r w:rsidRPr="00217223" w:rsidDel="007E5082">
                <w:rPr>
                  <w:rFonts w:ascii="Calibri" w:eastAsia="Times New Roman" w:hAnsi="Calibri" w:cs="Calibri"/>
                  <w:color w:val="000000"/>
                  <w:sz w:val="20"/>
                  <w:szCs w:val="20"/>
                </w:rPr>
                <w:br/>
              </w:r>
            </w:del>
            <w:r w:rsidRPr="00217223">
              <w:rPr>
                <w:rFonts w:ascii="Calibri" w:eastAsia="Times New Roman" w:hAnsi="Calibri" w:cs="Calibri"/>
                <w:color w:val="000000"/>
                <w:sz w:val="20"/>
                <w:szCs w:val="20"/>
              </w:rPr>
              <w:t>Inactive</w:t>
            </w:r>
          </w:p>
          <w:p w14:paraId="17EEFB69" w14:textId="578FE026" w:rsidR="004042A2" w:rsidRPr="00217223" w:rsidRDefault="00FA6055" w:rsidP="00217223">
            <w:pPr>
              <w:pStyle w:val="ListParagraph"/>
              <w:numPr>
                <w:ilvl w:val="0"/>
                <w:numId w:val="11"/>
              </w:numPr>
              <w:spacing w:after="0" w:line="240" w:lineRule="auto"/>
              <w:rPr>
                <w:ins w:id="277" w:author="Cooledge, Craig" w:date="2023-06-14T09:00:00Z"/>
                <w:rFonts w:ascii="Calibri" w:eastAsia="Times New Roman" w:hAnsi="Calibri" w:cs="Calibri"/>
                <w:color w:val="000000"/>
                <w:sz w:val="20"/>
                <w:szCs w:val="20"/>
              </w:rPr>
            </w:pPr>
            <w:del w:id="278" w:author="Cooledge, Craig" w:date="2023-06-22T14:57:00Z">
              <w:r w:rsidRPr="00217223" w:rsidDel="007E5082">
                <w:rPr>
                  <w:rFonts w:ascii="Calibri" w:eastAsia="Times New Roman" w:hAnsi="Calibri" w:cs="Calibri"/>
                  <w:color w:val="000000"/>
                  <w:sz w:val="20"/>
                  <w:szCs w:val="20"/>
                </w:rPr>
                <w:br/>
              </w:r>
            </w:del>
            <w:del w:id="279" w:author="Cooledge, Craig" w:date="2023-10-17T11:00:00Z">
              <w:r w:rsidRPr="00217223" w:rsidDel="00217223">
                <w:rPr>
                  <w:rFonts w:ascii="Calibri" w:eastAsia="Times New Roman" w:hAnsi="Calibri" w:cs="Calibri"/>
                  <w:color w:val="000000"/>
                  <w:sz w:val="20"/>
                  <w:szCs w:val="20"/>
                </w:rPr>
                <w:delText>Abandoned</w:delText>
              </w:r>
            </w:del>
          </w:p>
          <w:p w14:paraId="31344787" w14:textId="7EFDEF72" w:rsidR="00FA6055" w:rsidRPr="00217223" w:rsidRDefault="004042A2" w:rsidP="00217223">
            <w:pPr>
              <w:pStyle w:val="ListParagraph"/>
              <w:numPr>
                <w:ilvl w:val="0"/>
                <w:numId w:val="11"/>
              </w:numPr>
              <w:spacing w:after="0" w:line="240" w:lineRule="auto"/>
              <w:rPr>
                <w:ins w:id="280" w:author="Jeanna Long" w:date="2023-06-14T16:43:00Z"/>
                <w:rFonts w:ascii="Calibri" w:eastAsia="Times New Roman" w:hAnsi="Calibri" w:cs="Calibri"/>
                <w:color w:val="000000" w:themeColor="text1"/>
                <w:sz w:val="20"/>
                <w:szCs w:val="20"/>
              </w:rPr>
            </w:pPr>
            <w:ins w:id="281" w:author="Cooledge, Craig" w:date="2023-06-14T09:00:00Z">
              <w:r w:rsidRPr="00217223">
                <w:rPr>
                  <w:rFonts w:ascii="Calibri" w:eastAsia="Times New Roman" w:hAnsi="Calibri" w:cs="Calibri"/>
                  <w:color w:val="000000" w:themeColor="text1"/>
                  <w:sz w:val="20"/>
                  <w:szCs w:val="20"/>
                </w:rPr>
                <w:t>No Access</w:t>
              </w:r>
            </w:ins>
          </w:p>
          <w:p w14:paraId="313A8DEF" w14:textId="77777777" w:rsidR="007E5082" w:rsidRPr="00217223" w:rsidRDefault="264EE45C" w:rsidP="007E5082">
            <w:pPr>
              <w:pStyle w:val="ListParagraph"/>
              <w:numPr>
                <w:ilvl w:val="0"/>
                <w:numId w:val="11"/>
              </w:numPr>
              <w:spacing w:after="0" w:line="240" w:lineRule="auto"/>
              <w:rPr>
                <w:ins w:id="282" w:author="Cooledge, Craig" w:date="2023-06-22T14:57:00Z"/>
                <w:rFonts w:ascii="Calibri" w:eastAsia="Times New Roman" w:hAnsi="Calibri" w:cs="Calibri"/>
                <w:color w:val="000000"/>
                <w:sz w:val="20"/>
                <w:szCs w:val="20"/>
              </w:rPr>
            </w:pPr>
            <w:ins w:id="283" w:author="Jeanna Long" w:date="2023-06-14T16:43:00Z">
              <w:r w:rsidRPr="00217223">
                <w:rPr>
                  <w:sz w:val="18"/>
                  <w:szCs w:val="18"/>
                </w:rPr>
                <w:t>Destroyed</w:t>
              </w:r>
            </w:ins>
          </w:p>
          <w:p w14:paraId="53D44225" w14:textId="1AF7D888" w:rsidR="00FA6055" w:rsidRPr="007E5082" w:rsidRDefault="00FA6055" w:rsidP="00217223">
            <w:pPr>
              <w:pStyle w:val="ListParagraph"/>
              <w:numPr>
                <w:ilvl w:val="0"/>
                <w:numId w:val="11"/>
              </w:numPr>
              <w:spacing w:after="0" w:line="240" w:lineRule="auto"/>
              <w:rPr>
                <w:rFonts w:ascii="Calibri" w:eastAsia="Times New Roman" w:hAnsi="Calibri" w:cs="Calibri"/>
                <w:color w:val="000000"/>
                <w:sz w:val="20"/>
                <w:szCs w:val="20"/>
              </w:rPr>
            </w:pPr>
            <w:del w:id="284" w:author="Cooledge, Craig" w:date="2023-06-22T14:57:00Z">
              <w:r w:rsidDel="007E5082">
                <w:br/>
              </w:r>
            </w:del>
            <w:r w:rsidRPr="007E5082">
              <w:rPr>
                <w:rFonts w:ascii="Calibri" w:eastAsia="Times New Roman" w:hAnsi="Calibri" w:cs="Calibri"/>
                <w:color w:val="000000" w:themeColor="text1"/>
                <w:sz w:val="20"/>
                <w:szCs w:val="20"/>
              </w:rPr>
              <w:t>Other</w:t>
            </w:r>
          </w:p>
        </w:tc>
      </w:tr>
      <w:tr w:rsidR="00C642A5" w:rsidRPr="00655F1A" w14:paraId="189936F3" w14:textId="77777777" w:rsidTr="00460499">
        <w:trPr>
          <w:gridAfter w:val="1"/>
          <w:wAfter w:w="236" w:type="dxa"/>
          <w:trHeight w:val="160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7184CF0C"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Use Type</w:t>
            </w:r>
          </w:p>
        </w:tc>
        <w:tc>
          <w:tcPr>
            <w:tcW w:w="4059" w:type="dxa"/>
            <w:tcBorders>
              <w:top w:val="nil"/>
              <w:left w:val="nil"/>
              <w:bottom w:val="single" w:sz="8" w:space="0" w:color="auto"/>
              <w:right w:val="single" w:sz="8" w:space="0" w:color="auto"/>
            </w:tcBorders>
            <w:shd w:val="clear" w:color="auto" w:fill="auto"/>
            <w:vAlign w:val="center"/>
            <w:hideMark/>
          </w:tcPr>
          <w:p w14:paraId="0F07FB1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Primary use of the well.</w:t>
            </w:r>
          </w:p>
        </w:tc>
        <w:tc>
          <w:tcPr>
            <w:tcW w:w="1980" w:type="dxa"/>
            <w:tcBorders>
              <w:top w:val="nil"/>
              <w:left w:val="nil"/>
              <w:bottom w:val="single" w:sz="8" w:space="0" w:color="auto"/>
              <w:right w:val="single" w:sz="4" w:space="0" w:color="auto"/>
            </w:tcBorders>
          </w:tcPr>
          <w:p w14:paraId="2FB8998E" w14:textId="77777777" w:rsidR="00FA6055" w:rsidRPr="00217223" w:rsidRDefault="00FA6055" w:rsidP="00217223">
            <w:pPr>
              <w:pStyle w:val="ListParagraph"/>
              <w:numPr>
                <w:ilvl w:val="0"/>
                <w:numId w:val="11"/>
              </w:numPr>
              <w:spacing w:after="0" w:line="240" w:lineRule="auto"/>
              <w:rPr>
                <w:ins w:id="285" w:author="Cooledge, Craig" w:date="2023-05-09T13:44:00Z"/>
                <w:rFonts w:ascii="Calibri" w:eastAsia="Times New Roman" w:hAnsi="Calibri" w:cs="Calibri"/>
                <w:color w:val="000000"/>
                <w:sz w:val="20"/>
                <w:szCs w:val="20"/>
              </w:rPr>
            </w:pPr>
            <w:r w:rsidRPr="00217223">
              <w:rPr>
                <w:rFonts w:ascii="Calibri" w:eastAsia="Times New Roman" w:hAnsi="Calibri" w:cs="Calibri"/>
                <w:color w:val="000000"/>
                <w:sz w:val="20"/>
                <w:szCs w:val="20"/>
              </w:rPr>
              <w:t>SGMA</w:t>
            </w:r>
          </w:p>
          <w:p w14:paraId="3D3D53E1" w14:textId="2E9497A8" w:rsidR="006042A6" w:rsidRPr="00217223" w:rsidRDefault="006042A6" w:rsidP="00217223">
            <w:pPr>
              <w:pStyle w:val="ListParagraph"/>
              <w:numPr>
                <w:ilvl w:val="0"/>
                <w:numId w:val="11"/>
              </w:numPr>
              <w:spacing w:after="0" w:line="240" w:lineRule="auto"/>
              <w:rPr>
                <w:rFonts w:ascii="Calibri" w:eastAsia="Times New Roman" w:hAnsi="Calibri" w:cs="Calibri"/>
                <w:color w:val="000000"/>
                <w:sz w:val="20"/>
                <w:szCs w:val="20"/>
              </w:rPr>
            </w:pPr>
            <w:ins w:id="286" w:author="Cooledge, Craig" w:date="2023-05-09T13:44:00Z">
              <w:r w:rsidRPr="00217223">
                <w:rPr>
                  <w:rFonts w:ascii="Calibri" w:eastAsia="Times New Roman" w:hAnsi="Calibri" w:cs="Calibri"/>
                  <w:color w:val="000000"/>
                  <w:sz w:val="20"/>
                  <w:szCs w:val="20"/>
                </w:rPr>
                <w:t>CASGEM</w:t>
              </w:r>
            </w:ins>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03790D2" w14:textId="226045F4"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2EBB935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6D11572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D48B95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4FA4B9A1" w14:textId="77777777" w:rsidR="00DB7152" w:rsidRDefault="00FA6055" w:rsidP="00010809">
            <w:pPr>
              <w:pStyle w:val="ListParagraph"/>
              <w:numPr>
                <w:ilvl w:val="0"/>
                <w:numId w:val="11"/>
              </w:numPr>
              <w:spacing w:after="0" w:line="240" w:lineRule="auto"/>
              <w:rPr>
                <w:ins w:id="287" w:author="Cooledge, Craig" w:date="2023-06-22T14:57:00Z"/>
                <w:rFonts w:ascii="Calibri" w:eastAsia="Times New Roman" w:hAnsi="Calibri" w:cs="Calibri"/>
                <w:color w:val="000000"/>
                <w:sz w:val="20"/>
                <w:szCs w:val="20"/>
              </w:rPr>
            </w:pPr>
            <w:r w:rsidRPr="00217223">
              <w:rPr>
                <w:rFonts w:ascii="Calibri" w:eastAsia="Times New Roman" w:hAnsi="Calibri" w:cs="Calibri"/>
                <w:color w:val="000000"/>
                <w:sz w:val="20"/>
                <w:szCs w:val="20"/>
              </w:rPr>
              <w:t>Municipal</w:t>
            </w:r>
          </w:p>
          <w:p w14:paraId="423D49B1" w14:textId="77777777" w:rsidR="00DB7152" w:rsidRDefault="00FA6055" w:rsidP="00010809">
            <w:pPr>
              <w:pStyle w:val="ListParagraph"/>
              <w:numPr>
                <w:ilvl w:val="0"/>
                <w:numId w:val="11"/>
              </w:numPr>
              <w:spacing w:after="0" w:line="240" w:lineRule="auto"/>
              <w:rPr>
                <w:ins w:id="288" w:author="Cooledge, Craig" w:date="2023-06-22T14:57:00Z"/>
                <w:rFonts w:ascii="Calibri" w:eastAsia="Times New Roman" w:hAnsi="Calibri" w:cs="Calibri"/>
                <w:color w:val="000000"/>
                <w:sz w:val="20"/>
                <w:szCs w:val="20"/>
              </w:rPr>
            </w:pPr>
            <w:del w:id="289" w:author="Cooledge, Craig" w:date="2023-06-22T14:57:00Z">
              <w:r w:rsidRPr="00217223" w:rsidDel="00DB7152">
                <w:rPr>
                  <w:rFonts w:ascii="Calibri" w:eastAsia="Times New Roman" w:hAnsi="Calibri" w:cs="Calibri"/>
                  <w:color w:val="000000"/>
                  <w:sz w:val="20"/>
                  <w:szCs w:val="20"/>
                </w:rPr>
                <w:br/>
              </w:r>
            </w:del>
            <w:r w:rsidRPr="00217223">
              <w:rPr>
                <w:rFonts w:ascii="Calibri" w:eastAsia="Times New Roman" w:hAnsi="Calibri" w:cs="Calibri"/>
                <w:color w:val="000000"/>
                <w:sz w:val="20"/>
                <w:szCs w:val="20"/>
              </w:rPr>
              <w:t>Agricultural</w:t>
            </w:r>
          </w:p>
          <w:p w14:paraId="4794F31E" w14:textId="77777777" w:rsidR="00DB7152" w:rsidRDefault="00FA6055" w:rsidP="00010809">
            <w:pPr>
              <w:pStyle w:val="ListParagraph"/>
              <w:numPr>
                <w:ilvl w:val="0"/>
                <w:numId w:val="11"/>
              </w:numPr>
              <w:spacing w:after="0" w:line="240" w:lineRule="auto"/>
              <w:rPr>
                <w:ins w:id="290" w:author="Cooledge, Craig" w:date="2023-06-22T14:57:00Z"/>
                <w:rFonts w:ascii="Calibri" w:eastAsia="Times New Roman" w:hAnsi="Calibri" w:cs="Calibri"/>
                <w:color w:val="000000"/>
                <w:sz w:val="20"/>
                <w:szCs w:val="20"/>
              </w:rPr>
            </w:pPr>
            <w:del w:id="291" w:author="Cooledge, Craig" w:date="2023-06-22T14:57:00Z">
              <w:r w:rsidRPr="00217223" w:rsidDel="00DB7152">
                <w:rPr>
                  <w:rFonts w:ascii="Calibri" w:eastAsia="Times New Roman" w:hAnsi="Calibri" w:cs="Calibri"/>
                  <w:color w:val="000000"/>
                  <w:sz w:val="20"/>
                  <w:szCs w:val="20"/>
                </w:rPr>
                <w:br/>
              </w:r>
            </w:del>
            <w:r w:rsidRPr="00217223">
              <w:rPr>
                <w:rFonts w:ascii="Calibri" w:eastAsia="Times New Roman" w:hAnsi="Calibri" w:cs="Calibri"/>
                <w:color w:val="000000"/>
                <w:sz w:val="20"/>
                <w:szCs w:val="20"/>
              </w:rPr>
              <w:t>Domestic</w:t>
            </w:r>
          </w:p>
          <w:p w14:paraId="63768C90" w14:textId="77777777" w:rsidR="00DB7152" w:rsidRDefault="00FA6055" w:rsidP="00010809">
            <w:pPr>
              <w:pStyle w:val="ListParagraph"/>
              <w:numPr>
                <w:ilvl w:val="0"/>
                <w:numId w:val="11"/>
              </w:numPr>
              <w:spacing w:after="0" w:line="240" w:lineRule="auto"/>
              <w:rPr>
                <w:ins w:id="292" w:author="Cooledge, Craig" w:date="2023-06-22T14:57:00Z"/>
                <w:rFonts w:ascii="Calibri" w:eastAsia="Times New Roman" w:hAnsi="Calibri" w:cs="Calibri"/>
                <w:color w:val="000000"/>
                <w:sz w:val="20"/>
                <w:szCs w:val="20"/>
              </w:rPr>
            </w:pPr>
            <w:del w:id="293" w:author="Cooledge, Craig" w:date="2023-06-22T14:57:00Z">
              <w:r w:rsidRPr="00217223" w:rsidDel="00DB7152">
                <w:rPr>
                  <w:rFonts w:ascii="Calibri" w:eastAsia="Times New Roman" w:hAnsi="Calibri" w:cs="Calibri"/>
                  <w:color w:val="000000"/>
                  <w:sz w:val="20"/>
                  <w:szCs w:val="20"/>
                </w:rPr>
                <w:br/>
              </w:r>
            </w:del>
            <w:r w:rsidRPr="00217223">
              <w:rPr>
                <w:rFonts w:ascii="Calibri" w:eastAsia="Times New Roman" w:hAnsi="Calibri" w:cs="Calibri"/>
                <w:color w:val="000000"/>
                <w:sz w:val="20"/>
                <w:szCs w:val="20"/>
              </w:rPr>
              <w:t>Monitoring</w:t>
            </w:r>
          </w:p>
          <w:p w14:paraId="63E1DC5F" w14:textId="6D4DF9D7" w:rsidR="00C7085B" w:rsidRPr="00217223" w:rsidRDefault="00FA6055" w:rsidP="00217223">
            <w:pPr>
              <w:pStyle w:val="ListParagraph"/>
              <w:numPr>
                <w:ilvl w:val="0"/>
                <w:numId w:val="11"/>
              </w:numPr>
              <w:spacing w:after="0" w:line="240" w:lineRule="auto"/>
              <w:rPr>
                <w:ins w:id="294" w:author="Cooledge, Craig" w:date="2023-06-12T11:14:00Z"/>
                <w:rFonts w:ascii="Calibri" w:eastAsia="Times New Roman" w:hAnsi="Calibri" w:cs="Calibri"/>
                <w:color w:val="000000"/>
                <w:sz w:val="20"/>
                <w:szCs w:val="20"/>
              </w:rPr>
            </w:pPr>
            <w:del w:id="295" w:author="Cooledge, Craig" w:date="2023-06-22T14:57:00Z">
              <w:r w:rsidRPr="00217223" w:rsidDel="00DB7152">
                <w:rPr>
                  <w:rFonts w:ascii="Calibri" w:eastAsia="Times New Roman" w:hAnsi="Calibri" w:cs="Calibri"/>
                  <w:color w:val="000000"/>
                  <w:sz w:val="20"/>
                  <w:szCs w:val="20"/>
                </w:rPr>
                <w:lastRenderedPageBreak/>
                <w:br/>
              </w:r>
            </w:del>
            <w:r w:rsidRPr="00217223">
              <w:rPr>
                <w:rFonts w:ascii="Calibri" w:eastAsia="Times New Roman" w:hAnsi="Calibri" w:cs="Calibri"/>
                <w:color w:val="000000"/>
                <w:sz w:val="20"/>
                <w:szCs w:val="20"/>
              </w:rPr>
              <w:t>Industrial</w:t>
            </w:r>
          </w:p>
          <w:p w14:paraId="73DA61F3" w14:textId="77777777" w:rsidR="00A425D5" w:rsidRPr="00217223" w:rsidRDefault="00A425D5" w:rsidP="00217223">
            <w:pPr>
              <w:pStyle w:val="ListParagraph"/>
              <w:numPr>
                <w:ilvl w:val="0"/>
                <w:numId w:val="11"/>
              </w:numPr>
              <w:spacing w:after="0" w:line="240" w:lineRule="auto"/>
              <w:rPr>
                <w:ins w:id="296" w:author="Cooledge, Craig" w:date="2023-06-12T11:14:00Z"/>
                <w:rFonts w:ascii="Calibri" w:eastAsia="Times New Roman" w:hAnsi="Calibri" w:cs="Calibri"/>
                <w:color w:val="000000"/>
                <w:sz w:val="20"/>
                <w:szCs w:val="20"/>
              </w:rPr>
            </w:pPr>
            <w:proofErr w:type="spellStart"/>
            <w:ins w:id="297" w:author="Cooledge, Craig" w:date="2023-06-12T11:14:00Z">
              <w:r w:rsidRPr="00217223">
                <w:rPr>
                  <w:rFonts w:ascii="Calibri" w:eastAsia="Times New Roman" w:hAnsi="Calibri" w:cs="Calibri"/>
                  <w:color w:val="000000"/>
                  <w:sz w:val="20"/>
                  <w:szCs w:val="20"/>
                </w:rPr>
                <w:t>Stockwatering</w:t>
              </w:r>
              <w:proofErr w:type="spellEnd"/>
            </w:ins>
          </w:p>
          <w:p w14:paraId="2E6C97AD" w14:textId="77777777" w:rsidR="00A425D5" w:rsidRPr="00217223" w:rsidRDefault="00A425D5" w:rsidP="00217223">
            <w:pPr>
              <w:pStyle w:val="ListParagraph"/>
              <w:numPr>
                <w:ilvl w:val="0"/>
                <w:numId w:val="11"/>
              </w:numPr>
              <w:spacing w:after="0" w:line="240" w:lineRule="auto"/>
              <w:rPr>
                <w:ins w:id="298" w:author="Cooledge, Craig" w:date="2023-06-12T11:14:00Z"/>
                <w:rFonts w:ascii="Calibri" w:eastAsia="Times New Roman" w:hAnsi="Calibri" w:cs="Calibri"/>
                <w:color w:val="000000"/>
                <w:sz w:val="20"/>
                <w:szCs w:val="20"/>
              </w:rPr>
            </w:pPr>
            <w:ins w:id="299" w:author="Cooledge, Craig" w:date="2023-06-12T11:14:00Z">
              <w:r w:rsidRPr="00217223">
                <w:rPr>
                  <w:rFonts w:ascii="Calibri" w:eastAsia="Times New Roman" w:hAnsi="Calibri" w:cs="Calibri"/>
                  <w:color w:val="000000"/>
                  <w:sz w:val="20"/>
                  <w:szCs w:val="20"/>
                </w:rPr>
                <w:t>Public Supply</w:t>
              </w:r>
            </w:ins>
          </w:p>
          <w:p w14:paraId="1117C687" w14:textId="77777777" w:rsidR="00A425D5" w:rsidRPr="00217223" w:rsidRDefault="00A425D5" w:rsidP="00217223">
            <w:pPr>
              <w:pStyle w:val="ListParagraph"/>
              <w:numPr>
                <w:ilvl w:val="0"/>
                <w:numId w:val="11"/>
              </w:numPr>
              <w:spacing w:after="0" w:line="240" w:lineRule="auto"/>
              <w:rPr>
                <w:ins w:id="300" w:author="Cooledge, Craig" w:date="2023-06-12T11:14:00Z"/>
                <w:rFonts w:ascii="Calibri" w:eastAsia="Times New Roman" w:hAnsi="Calibri" w:cs="Calibri"/>
                <w:color w:val="000000"/>
                <w:sz w:val="20"/>
                <w:szCs w:val="20"/>
              </w:rPr>
            </w:pPr>
            <w:ins w:id="301" w:author="Cooledge, Craig" w:date="2023-06-12T11:14:00Z">
              <w:r w:rsidRPr="00217223">
                <w:rPr>
                  <w:rFonts w:ascii="Calibri" w:eastAsia="Times New Roman" w:hAnsi="Calibri" w:cs="Calibri"/>
                  <w:color w:val="000000"/>
                  <w:sz w:val="20"/>
                  <w:szCs w:val="20"/>
                </w:rPr>
                <w:t>Unknown,</w:t>
              </w:r>
            </w:ins>
          </w:p>
          <w:p w14:paraId="79FA764C" w14:textId="7EF18CBB" w:rsidR="00FA6055" w:rsidRPr="00217223" w:rsidRDefault="00FA6055" w:rsidP="00217223">
            <w:pPr>
              <w:pStyle w:val="ListParagraph"/>
              <w:numPr>
                <w:ilvl w:val="0"/>
                <w:numId w:val="11"/>
              </w:numPr>
              <w:spacing w:after="0" w:line="240" w:lineRule="auto"/>
              <w:rPr>
                <w:rFonts w:ascii="Calibri" w:eastAsia="Times New Roman" w:hAnsi="Calibri" w:cs="Calibri"/>
                <w:color w:val="000000"/>
                <w:sz w:val="20"/>
                <w:szCs w:val="20"/>
              </w:rPr>
            </w:pPr>
            <w:r w:rsidRPr="00217223">
              <w:rPr>
                <w:rFonts w:ascii="Calibri" w:eastAsia="Times New Roman" w:hAnsi="Calibri" w:cs="Calibri"/>
                <w:color w:val="000000"/>
                <w:sz w:val="20"/>
                <w:szCs w:val="20"/>
              </w:rPr>
              <w:t>Other</w:t>
            </w:r>
          </w:p>
        </w:tc>
      </w:tr>
      <w:tr w:rsidR="00C642A5" w:rsidRPr="00655F1A" w14:paraId="6E4857E0"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8DDCD23" w14:textId="011BAE61"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lastRenderedPageBreak/>
              <w:t xml:space="preserve">Well Completion </w:t>
            </w:r>
            <w:del w:id="302" w:author="Cooledge, Craig" w:date="2023-06-14T06:06:00Z">
              <w:r w:rsidRPr="00655F1A" w:rsidDel="00824FFD">
                <w:rPr>
                  <w:rFonts w:ascii="Calibri" w:eastAsia="Times New Roman" w:hAnsi="Calibri" w:cs="Calibri"/>
                  <w:b/>
                  <w:bCs/>
                  <w:color w:val="000000"/>
                  <w:sz w:val="20"/>
                  <w:szCs w:val="20"/>
                </w:rPr>
                <w:delText>Type</w:delText>
              </w:r>
            </w:del>
            <w:ins w:id="303" w:author="Cooledge, Craig" w:date="2023-06-14T06:06:00Z">
              <w:r w:rsidR="00824FFD">
                <w:rPr>
                  <w:rFonts w:ascii="Calibri" w:eastAsia="Times New Roman" w:hAnsi="Calibri" w:cs="Calibri"/>
                  <w:b/>
                  <w:bCs/>
                  <w:color w:val="000000"/>
                  <w:sz w:val="20"/>
                  <w:szCs w:val="20"/>
                </w:rPr>
                <w:t>Structure</w:t>
              </w:r>
            </w:ins>
          </w:p>
        </w:tc>
        <w:tc>
          <w:tcPr>
            <w:tcW w:w="4059" w:type="dxa"/>
            <w:tcBorders>
              <w:top w:val="nil"/>
              <w:left w:val="nil"/>
              <w:bottom w:val="single" w:sz="8" w:space="0" w:color="auto"/>
              <w:right w:val="single" w:sz="8" w:space="0" w:color="auto"/>
            </w:tcBorders>
            <w:shd w:val="clear" w:color="auto" w:fill="auto"/>
            <w:vAlign w:val="center"/>
            <w:hideMark/>
          </w:tcPr>
          <w:p w14:paraId="00138EC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Description of well completion structure.</w:t>
            </w:r>
          </w:p>
        </w:tc>
        <w:tc>
          <w:tcPr>
            <w:tcW w:w="1980" w:type="dxa"/>
            <w:tcBorders>
              <w:top w:val="nil"/>
              <w:left w:val="nil"/>
              <w:bottom w:val="single" w:sz="8" w:space="0" w:color="auto"/>
              <w:right w:val="single" w:sz="4" w:space="0" w:color="auto"/>
            </w:tcBorders>
          </w:tcPr>
          <w:p w14:paraId="13960D24" w14:textId="77777777" w:rsidR="00FA6055" w:rsidRPr="00217223" w:rsidRDefault="00FA6055" w:rsidP="00217223">
            <w:pPr>
              <w:pStyle w:val="ListParagraph"/>
              <w:numPr>
                <w:ilvl w:val="0"/>
                <w:numId w:val="22"/>
              </w:numPr>
              <w:spacing w:after="0" w:line="240" w:lineRule="auto"/>
              <w:rPr>
                <w:ins w:id="304" w:author="Cooledge, Craig" w:date="2023-05-09T13:44:00Z"/>
                <w:rFonts w:ascii="Calibri" w:eastAsia="Times New Roman" w:hAnsi="Calibri" w:cs="Calibri"/>
                <w:color w:val="000000"/>
                <w:sz w:val="20"/>
                <w:szCs w:val="20"/>
              </w:rPr>
            </w:pPr>
            <w:r w:rsidRPr="00217223">
              <w:rPr>
                <w:rFonts w:ascii="Calibri" w:eastAsia="Times New Roman" w:hAnsi="Calibri" w:cs="Calibri"/>
                <w:color w:val="000000"/>
                <w:sz w:val="20"/>
                <w:szCs w:val="20"/>
              </w:rPr>
              <w:t>SGMA</w:t>
            </w:r>
          </w:p>
          <w:p w14:paraId="29DBFBA7" w14:textId="78BDA949" w:rsidR="006042A6" w:rsidRPr="00217223" w:rsidRDefault="006042A6" w:rsidP="00217223">
            <w:pPr>
              <w:pStyle w:val="ListParagraph"/>
              <w:numPr>
                <w:ilvl w:val="0"/>
                <w:numId w:val="22"/>
              </w:numPr>
              <w:spacing w:after="0" w:line="240" w:lineRule="auto"/>
              <w:rPr>
                <w:rFonts w:ascii="Calibri" w:eastAsia="Times New Roman" w:hAnsi="Calibri" w:cs="Calibri"/>
                <w:color w:val="000000"/>
                <w:sz w:val="20"/>
                <w:szCs w:val="20"/>
              </w:rPr>
            </w:pPr>
            <w:ins w:id="305" w:author="Cooledge, Craig" w:date="2023-05-09T13:44:00Z">
              <w:r w:rsidRPr="00217223">
                <w:rPr>
                  <w:rFonts w:ascii="Calibri" w:eastAsia="Times New Roman" w:hAnsi="Calibri" w:cs="Calibri"/>
                  <w:color w:val="000000"/>
                  <w:sz w:val="20"/>
                  <w:szCs w:val="20"/>
                </w:rPr>
                <w:t>CASGEM</w:t>
              </w:r>
            </w:ins>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09596B0C" w14:textId="6268555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466C5D6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4648798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656B056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04F719FE" w14:textId="77777777" w:rsidR="00DB7152" w:rsidRDefault="00FA6055" w:rsidP="00DB7152">
            <w:pPr>
              <w:pStyle w:val="ListParagraph"/>
              <w:numPr>
                <w:ilvl w:val="0"/>
                <w:numId w:val="12"/>
              </w:numPr>
              <w:spacing w:after="0" w:line="240" w:lineRule="auto"/>
              <w:rPr>
                <w:ins w:id="306" w:author="Cooledge, Craig" w:date="2023-06-22T14:57:00Z"/>
                <w:rFonts w:ascii="Calibri" w:eastAsia="Times New Roman" w:hAnsi="Calibri" w:cs="Calibri"/>
                <w:color w:val="000000"/>
                <w:sz w:val="20"/>
                <w:szCs w:val="20"/>
              </w:rPr>
            </w:pPr>
            <w:r w:rsidRPr="00217223">
              <w:rPr>
                <w:rFonts w:ascii="Calibri" w:eastAsia="Times New Roman" w:hAnsi="Calibri" w:cs="Calibri"/>
                <w:color w:val="000000"/>
                <w:sz w:val="20"/>
                <w:szCs w:val="20"/>
              </w:rPr>
              <w:t>Single Well</w:t>
            </w:r>
          </w:p>
          <w:p w14:paraId="55BA7C88" w14:textId="3230609C" w:rsidR="00FA6055" w:rsidRPr="00217223" w:rsidRDefault="00FA6055" w:rsidP="00217223">
            <w:pPr>
              <w:pStyle w:val="ListParagraph"/>
              <w:numPr>
                <w:ilvl w:val="0"/>
                <w:numId w:val="12"/>
              </w:numPr>
              <w:spacing w:after="0" w:line="240" w:lineRule="auto"/>
              <w:rPr>
                <w:rFonts w:ascii="Calibri" w:eastAsia="Times New Roman" w:hAnsi="Calibri" w:cs="Calibri"/>
                <w:color w:val="000000"/>
                <w:sz w:val="20"/>
                <w:szCs w:val="20"/>
              </w:rPr>
            </w:pPr>
            <w:del w:id="307" w:author="Cooledge, Craig" w:date="2023-06-22T14:57:00Z">
              <w:r w:rsidRPr="00217223" w:rsidDel="00DB7152">
                <w:rPr>
                  <w:rFonts w:ascii="Calibri" w:eastAsia="Times New Roman" w:hAnsi="Calibri" w:cs="Calibri"/>
                  <w:color w:val="000000"/>
                  <w:sz w:val="20"/>
                  <w:szCs w:val="20"/>
                </w:rPr>
                <w:br/>
              </w:r>
            </w:del>
            <w:del w:id="308" w:author="Cooledge, Craig" w:date="2023-05-12T08:16:00Z">
              <w:r w:rsidRPr="00217223" w:rsidDel="009E0EE6">
                <w:rPr>
                  <w:rFonts w:ascii="Calibri" w:eastAsia="Times New Roman" w:hAnsi="Calibri" w:cs="Calibri"/>
                  <w:color w:val="000000"/>
                  <w:sz w:val="20"/>
                  <w:szCs w:val="20"/>
                </w:rPr>
                <w:delText>Nested/Multi-Completion Well</w:delText>
              </w:r>
            </w:del>
            <w:ins w:id="309" w:author="Cooledge, Craig" w:date="2023-05-12T08:16:00Z">
              <w:r w:rsidR="009E0EE6" w:rsidRPr="00217223">
                <w:rPr>
                  <w:rFonts w:ascii="Calibri" w:eastAsia="Times New Roman" w:hAnsi="Calibri" w:cs="Calibri"/>
                  <w:color w:val="000000"/>
                  <w:sz w:val="20"/>
                  <w:szCs w:val="20"/>
                </w:rPr>
                <w:t>Part of a Multi-Completion Well</w:t>
              </w:r>
            </w:ins>
          </w:p>
        </w:tc>
      </w:tr>
      <w:tr w:rsidR="00C642A5" w:rsidRPr="00655F1A" w14:paraId="3DA5BC42" w14:textId="77777777" w:rsidTr="00460499">
        <w:trPr>
          <w:gridAfter w:val="1"/>
          <w:wAfter w:w="236" w:type="dxa"/>
          <w:trHeight w:val="78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686030D9"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Completion Report Number</w:t>
            </w:r>
          </w:p>
        </w:tc>
        <w:tc>
          <w:tcPr>
            <w:tcW w:w="4059" w:type="dxa"/>
            <w:tcBorders>
              <w:top w:val="nil"/>
              <w:left w:val="nil"/>
              <w:bottom w:val="single" w:sz="8" w:space="0" w:color="auto"/>
              <w:right w:val="single" w:sz="8" w:space="0" w:color="auto"/>
            </w:tcBorders>
            <w:shd w:val="clear" w:color="auto" w:fill="auto"/>
            <w:vAlign w:val="center"/>
            <w:hideMark/>
          </w:tcPr>
          <w:p w14:paraId="4D3ED41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The Department of Water Resources Well Completion Report Number (OSWCR Legacy Log Number).</w:t>
            </w:r>
          </w:p>
        </w:tc>
        <w:tc>
          <w:tcPr>
            <w:tcW w:w="1980" w:type="dxa"/>
            <w:tcBorders>
              <w:top w:val="nil"/>
              <w:left w:val="nil"/>
              <w:bottom w:val="single" w:sz="8" w:space="0" w:color="auto"/>
              <w:right w:val="single" w:sz="4" w:space="0" w:color="auto"/>
            </w:tcBorders>
          </w:tcPr>
          <w:p w14:paraId="1CD17D76"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7E5A64D7" w14:textId="579EE82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6CDB960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3F1833A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1E81AFA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703BB54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10689D03"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A33FFA1"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Completion Date</w:t>
            </w:r>
          </w:p>
        </w:tc>
        <w:tc>
          <w:tcPr>
            <w:tcW w:w="4059" w:type="dxa"/>
            <w:tcBorders>
              <w:top w:val="nil"/>
              <w:left w:val="nil"/>
              <w:bottom w:val="single" w:sz="8" w:space="0" w:color="auto"/>
              <w:right w:val="single" w:sz="8" w:space="0" w:color="auto"/>
            </w:tcBorders>
            <w:shd w:val="clear" w:color="auto" w:fill="auto"/>
            <w:vAlign w:val="center"/>
            <w:hideMark/>
          </w:tcPr>
          <w:p w14:paraId="57E27A2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 that the well was completed.</w:t>
            </w:r>
          </w:p>
        </w:tc>
        <w:tc>
          <w:tcPr>
            <w:tcW w:w="1980" w:type="dxa"/>
            <w:tcBorders>
              <w:top w:val="nil"/>
              <w:left w:val="nil"/>
              <w:bottom w:val="single" w:sz="8" w:space="0" w:color="auto"/>
              <w:right w:val="single" w:sz="4" w:space="0" w:color="auto"/>
            </w:tcBorders>
          </w:tcPr>
          <w:p w14:paraId="052BB85E"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6764DD8" w14:textId="063E3D6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2395191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29F0FF25" w14:textId="10C4E16A" w:rsidR="00FA6055" w:rsidRPr="00655F1A" w:rsidRDefault="00FA6055" w:rsidP="00FA6055">
            <w:pPr>
              <w:spacing w:after="0" w:line="240" w:lineRule="auto"/>
              <w:rPr>
                <w:rFonts w:ascii="Calibri" w:eastAsia="Times New Roman" w:hAnsi="Calibri" w:cs="Calibri"/>
                <w:color w:val="000000"/>
                <w:sz w:val="20"/>
                <w:szCs w:val="20"/>
              </w:rPr>
            </w:pPr>
            <w:del w:id="310" w:author="Cooledge, Craig" w:date="2023-05-30T08:46:00Z">
              <w:r w:rsidRPr="00655F1A" w:rsidDel="00F16C2F">
                <w:rPr>
                  <w:rFonts w:ascii="Calibri" w:eastAsia="Times New Roman" w:hAnsi="Calibri" w:cs="Calibri"/>
                  <w:color w:val="000000"/>
                  <w:sz w:val="20"/>
                  <w:szCs w:val="20"/>
                </w:rPr>
                <w:delText>Date (</w:delText>
              </w:r>
            </w:del>
            <w:r w:rsidRPr="00655F1A">
              <w:rPr>
                <w:rFonts w:ascii="Calibri" w:eastAsia="Times New Roman" w:hAnsi="Calibri" w:cs="Calibri"/>
                <w:color w:val="000000"/>
                <w:sz w:val="20"/>
                <w:szCs w:val="20"/>
              </w:rPr>
              <w:t>mm/dd/yyyy</w:t>
            </w:r>
            <w:del w:id="311" w:author="Cooledge, Craig" w:date="2023-05-30T08:46:00Z">
              <w:r w:rsidRPr="00655F1A" w:rsidDel="00F16C2F">
                <w:rPr>
                  <w:rFonts w:ascii="Calibri" w:eastAsia="Times New Roman" w:hAnsi="Calibri" w:cs="Calibri"/>
                  <w:color w:val="000000"/>
                  <w:sz w:val="20"/>
                  <w:szCs w:val="20"/>
                </w:rPr>
                <w:delText>)</w:delText>
              </w:r>
            </w:del>
          </w:p>
        </w:tc>
        <w:tc>
          <w:tcPr>
            <w:tcW w:w="1568" w:type="dxa"/>
            <w:tcBorders>
              <w:top w:val="nil"/>
              <w:left w:val="nil"/>
              <w:bottom w:val="single" w:sz="8" w:space="0" w:color="auto"/>
              <w:right w:val="single" w:sz="8" w:space="0" w:color="auto"/>
            </w:tcBorders>
            <w:shd w:val="clear" w:color="auto" w:fill="auto"/>
            <w:vAlign w:val="center"/>
            <w:hideMark/>
          </w:tcPr>
          <w:p w14:paraId="1D78FC3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w:t>
            </w:r>
          </w:p>
        </w:tc>
        <w:tc>
          <w:tcPr>
            <w:tcW w:w="3830" w:type="dxa"/>
            <w:tcBorders>
              <w:top w:val="nil"/>
              <w:left w:val="nil"/>
              <w:bottom w:val="single" w:sz="8" w:space="0" w:color="auto"/>
              <w:right w:val="single" w:sz="8" w:space="0" w:color="auto"/>
            </w:tcBorders>
            <w:shd w:val="clear" w:color="auto" w:fill="auto"/>
            <w:vAlign w:val="center"/>
            <w:hideMark/>
          </w:tcPr>
          <w:p w14:paraId="4570B8A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11990E62"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85C345D"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Location Description</w:t>
            </w:r>
          </w:p>
        </w:tc>
        <w:tc>
          <w:tcPr>
            <w:tcW w:w="4059" w:type="dxa"/>
            <w:tcBorders>
              <w:top w:val="nil"/>
              <w:left w:val="nil"/>
              <w:bottom w:val="single" w:sz="8" w:space="0" w:color="auto"/>
              <w:right w:val="single" w:sz="8" w:space="0" w:color="auto"/>
            </w:tcBorders>
            <w:shd w:val="clear" w:color="auto" w:fill="auto"/>
            <w:vAlign w:val="center"/>
            <w:hideMark/>
          </w:tcPr>
          <w:p w14:paraId="24519713" w14:textId="1F566A5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Description of the location of the well and any other notes used to identify the well's location.</w:t>
            </w:r>
          </w:p>
        </w:tc>
        <w:tc>
          <w:tcPr>
            <w:tcW w:w="1980" w:type="dxa"/>
            <w:tcBorders>
              <w:top w:val="nil"/>
              <w:left w:val="nil"/>
              <w:bottom w:val="single" w:sz="8" w:space="0" w:color="auto"/>
              <w:right w:val="single" w:sz="4" w:space="0" w:color="auto"/>
            </w:tcBorders>
          </w:tcPr>
          <w:p w14:paraId="0C88014D" w14:textId="1E9E395F" w:rsidR="00FA6055" w:rsidRPr="00217223" w:rsidRDefault="00FA6055" w:rsidP="00217223">
            <w:pPr>
              <w:pStyle w:val="ListParagraph"/>
              <w:numPr>
                <w:ilvl w:val="0"/>
                <w:numId w:val="28"/>
              </w:numPr>
              <w:spacing w:after="0" w:line="240" w:lineRule="auto"/>
              <w:rPr>
                <w:rFonts w:ascii="Calibri" w:eastAsia="Times New Roman" w:hAnsi="Calibri" w:cs="Calibri"/>
                <w:color w:val="000000"/>
                <w:sz w:val="20"/>
                <w:szCs w:val="20"/>
              </w:rPr>
            </w:pPr>
            <w:r w:rsidRPr="00217223">
              <w:rPr>
                <w:rFonts w:ascii="Calibri" w:eastAsia="Times New Roman" w:hAnsi="Calibri" w:cs="Calibri"/>
                <w:color w:val="000000"/>
                <w:sz w:val="20"/>
                <w:szCs w:val="20"/>
              </w:rPr>
              <w:t>SGMA</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91D6BB9" w14:textId="1CC6423B"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28BA7E6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159052B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5CC1344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7AFE874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30576F2D"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37C979AD" w14:textId="4DF5C122" w:rsidR="00FA6055" w:rsidRPr="00655F1A" w:rsidRDefault="00FA6055" w:rsidP="00FA6055">
            <w:pPr>
              <w:spacing w:after="0" w:line="240" w:lineRule="auto"/>
              <w:rPr>
                <w:rFonts w:ascii="Calibri" w:eastAsia="Times New Roman" w:hAnsi="Calibri" w:cs="Calibri"/>
                <w:b/>
                <w:bCs/>
                <w:color w:val="000000"/>
                <w:sz w:val="20"/>
                <w:szCs w:val="20"/>
              </w:rPr>
            </w:pPr>
            <w:commentRangeStart w:id="312"/>
            <w:del w:id="313" w:author="Cooledge, Craig" w:date="2023-06-14T06:32:00Z">
              <w:r w:rsidRPr="3CC02E8F" w:rsidDel="00C85785">
                <w:rPr>
                  <w:rFonts w:ascii="Calibri" w:eastAsia="Times New Roman" w:hAnsi="Calibri" w:cs="Calibri"/>
                  <w:b/>
                  <w:color w:val="000000" w:themeColor="text1"/>
                  <w:sz w:val="20"/>
                  <w:szCs w:val="20"/>
                </w:rPr>
                <w:delText>Groundwater Basin Name</w:delText>
              </w:r>
            </w:del>
            <w:commentRangeEnd w:id="312"/>
            <w:r>
              <w:rPr>
                <w:rStyle w:val="CommentReference"/>
              </w:rPr>
              <w:commentReference w:id="312"/>
            </w:r>
          </w:p>
        </w:tc>
        <w:tc>
          <w:tcPr>
            <w:tcW w:w="4059" w:type="dxa"/>
            <w:tcBorders>
              <w:top w:val="nil"/>
              <w:left w:val="nil"/>
              <w:bottom w:val="single" w:sz="8" w:space="0" w:color="auto"/>
              <w:right w:val="single" w:sz="8" w:space="0" w:color="auto"/>
            </w:tcBorders>
            <w:shd w:val="clear" w:color="auto" w:fill="auto"/>
            <w:vAlign w:val="center"/>
          </w:tcPr>
          <w:p w14:paraId="474DC4E7" w14:textId="099FAE7E" w:rsidR="00FA6055" w:rsidRPr="00655F1A" w:rsidRDefault="00FA6055" w:rsidP="00FA6055">
            <w:pPr>
              <w:spacing w:after="0" w:line="240" w:lineRule="auto"/>
              <w:rPr>
                <w:rFonts w:ascii="Calibri" w:eastAsia="Times New Roman" w:hAnsi="Calibri" w:cs="Calibri"/>
                <w:color w:val="000000"/>
                <w:sz w:val="20"/>
                <w:szCs w:val="20"/>
              </w:rPr>
            </w:pPr>
            <w:del w:id="314" w:author="Cooledge, Craig" w:date="2023-06-14T06:32:00Z">
              <w:r w:rsidRPr="00655F1A" w:rsidDel="00C85785">
                <w:rPr>
                  <w:rFonts w:ascii="Calibri" w:eastAsia="Times New Roman" w:hAnsi="Calibri" w:cs="Calibri"/>
                  <w:color w:val="000000"/>
                  <w:sz w:val="20"/>
                  <w:szCs w:val="20"/>
                </w:rPr>
                <w:delText>Name of groundwater basin the well is located within.</w:delText>
              </w:r>
            </w:del>
          </w:p>
        </w:tc>
        <w:tc>
          <w:tcPr>
            <w:tcW w:w="1980" w:type="dxa"/>
            <w:tcBorders>
              <w:top w:val="nil"/>
              <w:left w:val="nil"/>
              <w:bottom w:val="single" w:sz="8" w:space="0" w:color="auto"/>
              <w:right w:val="single" w:sz="4" w:space="0" w:color="auto"/>
            </w:tcBorders>
          </w:tcPr>
          <w:p w14:paraId="091B8F7D" w14:textId="77777777" w:rsidR="00FA6055" w:rsidRPr="009472E6" w:rsidRDefault="00FA6055" w:rsidP="00FA6055">
            <w:pPr>
              <w:spacing w:after="0" w:line="240" w:lineRule="auto"/>
              <w:rPr>
                <w:rFonts w:ascii="Calibri" w:hAnsi="Calibri"/>
                <w:color w:val="000000"/>
                <w:sz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0D87B0B5" w14:textId="778EBB82" w:rsidR="00FA6055" w:rsidRPr="00655F1A" w:rsidRDefault="00FA6055" w:rsidP="00FA6055">
            <w:pPr>
              <w:spacing w:after="0" w:line="240" w:lineRule="auto"/>
              <w:rPr>
                <w:rFonts w:ascii="Calibri" w:eastAsia="Times New Roman" w:hAnsi="Calibri" w:cs="Calibri"/>
                <w:color w:val="000000"/>
                <w:sz w:val="20"/>
                <w:szCs w:val="20"/>
              </w:rPr>
            </w:pPr>
            <w:del w:id="315" w:author="Cooledge, Craig" w:date="2023-06-14T06:32:00Z">
              <w:r w:rsidRPr="00655F1A" w:rsidDel="00C85785">
                <w:rPr>
                  <w:rFonts w:ascii="Calibri" w:hAnsi="Calibri"/>
                  <w:color w:val="000000"/>
                  <w:sz w:val="20"/>
                </w:rPr>
                <w:delText>Optional</w:delText>
              </w:r>
            </w:del>
          </w:p>
        </w:tc>
        <w:tc>
          <w:tcPr>
            <w:tcW w:w="2610" w:type="dxa"/>
            <w:tcBorders>
              <w:top w:val="nil"/>
              <w:left w:val="nil"/>
              <w:bottom w:val="single" w:sz="8" w:space="0" w:color="auto"/>
              <w:right w:val="single" w:sz="8" w:space="0" w:color="auto"/>
            </w:tcBorders>
            <w:shd w:val="clear" w:color="auto" w:fill="auto"/>
            <w:vAlign w:val="center"/>
          </w:tcPr>
          <w:p w14:paraId="2992BA9D" w14:textId="0C280D31" w:rsidR="00FA6055" w:rsidRPr="00655F1A" w:rsidRDefault="00FA6055" w:rsidP="00FA6055">
            <w:pPr>
              <w:spacing w:after="0" w:line="240" w:lineRule="auto"/>
              <w:rPr>
                <w:rFonts w:ascii="Calibri" w:eastAsia="Times New Roman" w:hAnsi="Calibri" w:cs="Calibri"/>
                <w:color w:val="000000"/>
                <w:sz w:val="20"/>
                <w:szCs w:val="20"/>
              </w:rPr>
            </w:pPr>
            <w:del w:id="316" w:author="Cooledge, Craig" w:date="2023-06-14T06:32:00Z">
              <w:r w:rsidRPr="00655F1A" w:rsidDel="00C85785">
                <w:rPr>
                  <w:rFonts w:ascii="Calibri" w:eastAsia="Times New Roman" w:hAnsi="Calibri" w:cs="Calibri"/>
                  <w:color w:val="000000"/>
                  <w:sz w:val="20"/>
                  <w:szCs w:val="20"/>
                </w:rPr>
                <w:delText>N/A</w:delText>
              </w:r>
            </w:del>
          </w:p>
        </w:tc>
        <w:tc>
          <w:tcPr>
            <w:tcW w:w="2342" w:type="dxa"/>
            <w:tcBorders>
              <w:top w:val="nil"/>
              <w:left w:val="nil"/>
              <w:bottom w:val="single" w:sz="8" w:space="0" w:color="auto"/>
              <w:right w:val="single" w:sz="8" w:space="0" w:color="auto"/>
            </w:tcBorders>
            <w:shd w:val="clear" w:color="auto" w:fill="auto"/>
            <w:vAlign w:val="center"/>
          </w:tcPr>
          <w:p w14:paraId="7D0DEEF9" w14:textId="1D4571B6" w:rsidR="00FA6055" w:rsidRPr="00655F1A" w:rsidRDefault="00FA6055" w:rsidP="00FA6055">
            <w:pPr>
              <w:spacing w:after="0" w:line="240" w:lineRule="auto"/>
              <w:rPr>
                <w:rFonts w:ascii="Calibri" w:eastAsia="Times New Roman" w:hAnsi="Calibri" w:cs="Calibri"/>
                <w:color w:val="000000"/>
                <w:sz w:val="20"/>
                <w:szCs w:val="20"/>
              </w:rPr>
            </w:pPr>
            <w:del w:id="317" w:author="Cooledge, Craig" w:date="2023-06-14T06:32:00Z">
              <w:r w:rsidRPr="00655F1A" w:rsidDel="00C85785">
                <w:rPr>
                  <w:rFonts w:ascii="Calibri" w:eastAsia="Times New Roman" w:hAnsi="Calibri" w:cs="Calibri"/>
                  <w:color w:val="000000"/>
                  <w:sz w:val="20"/>
                  <w:szCs w:val="20"/>
                </w:rPr>
                <w:delText>N/A</w:delText>
              </w:r>
            </w:del>
          </w:p>
        </w:tc>
        <w:tc>
          <w:tcPr>
            <w:tcW w:w="1568" w:type="dxa"/>
            <w:tcBorders>
              <w:top w:val="nil"/>
              <w:left w:val="nil"/>
              <w:bottom w:val="single" w:sz="8" w:space="0" w:color="auto"/>
              <w:right w:val="single" w:sz="8" w:space="0" w:color="auto"/>
            </w:tcBorders>
            <w:shd w:val="clear" w:color="auto" w:fill="auto"/>
            <w:vAlign w:val="center"/>
          </w:tcPr>
          <w:p w14:paraId="1A95D3C6" w14:textId="7EA8655C" w:rsidR="00FA6055" w:rsidRPr="00655F1A" w:rsidRDefault="00FA6055" w:rsidP="00FA6055">
            <w:pPr>
              <w:spacing w:after="0" w:line="240" w:lineRule="auto"/>
              <w:rPr>
                <w:rFonts w:ascii="Calibri" w:eastAsia="Times New Roman" w:hAnsi="Calibri" w:cs="Calibri"/>
                <w:color w:val="000000"/>
                <w:sz w:val="20"/>
                <w:szCs w:val="20"/>
              </w:rPr>
            </w:pPr>
            <w:del w:id="318" w:author="Cooledge, Craig" w:date="2023-06-14T06:32:00Z">
              <w:r w:rsidRPr="00655F1A" w:rsidDel="00C85785">
                <w:rPr>
                  <w:rFonts w:ascii="Calibri" w:eastAsia="Times New Roman" w:hAnsi="Calibri" w:cs="Calibri"/>
                  <w:color w:val="000000"/>
                  <w:sz w:val="20"/>
                  <w:szCs w:val="20"/>
                </w:rPr>
                <w:delText>text</w:delText>
              </w:r>
            </w:del>
          </w:p>
        </w:tc>
        <w:tc>
          <w:tcPr>
            <w:tcW w:w="3830" w:type="dxa"/>
            <w:tcBorders>
              <w:top w:val="nil"/>
              <w:left w:val="nil"/>
              <w:bottom w:val="single" w:sz="8" w:space="0" w:color="auto"/>
              <w:right w:val="single" w:sz="8" w:space="0" w:color="auto"/>
            </w:tcBorders>
            <w:shd w:val="clear" w:color="auto" w:fill="auto"/>
            <w:vAlign w:val="center"/>
          </w:tcPr>
          <w:p w14:paraId="00EA1C97" w14:textId="4E71CBE8" w:rsidR="00FA6055" w:rsidRPr="00655F1A" w:rsidRDefault="00FA6055" w:rsidP="00FA6055">
            <w:pPr>
              <w:spacing w:after="0" w:line="240" w:lineRule="auto"/>
              <w:rPr>
                <w:rFonts w:ascii="Calibri" w:eastAsia="Times New Roman" w:hAnsi="Calibri" w:cs="Calibri"/>
                <w:color w:val="000000"/>
                <w:sz w:val="20"/>
                <w:szCs w:val="20"/>
              </w:rPr>
            </w:pPr>
            <w:del w:id="319" w:author="Cooledge, Craig" w:date="2023-06-14T06:32:00Z">
              <w:r w:rsidRPr="00655F1A" w:rsidDel="00C85785">
                <w:rPr>
                  <w:rFonts w:ascii="Calibri" w:eastAsia="Times New Roman" w:hAnsi="Calibri" w:cs="Calibri"/>
                  <w:color w:val="000000"/>
                  <w:sz w:val="20"/>
                  <w:szCs w:val="20"/>
                </w:rPr>
                <w:delText>N/A</w:delText>
              </w:r>
            </w:del>
          </w:p>
        </w:tc>
      </w:tr>
      <w:tr w:rsidR="00C642A5" w:rsidRPr="00655F1A" w14:paraId="556501FD"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2550CC2B" w14:textId="696068F7" w:rsidR="00FA6055" w:rsidRPr="00655F1A" w:rsidRDefault="00FA6055" w:rsidP="00FA6055">
            <w:pPr>
              <w:spacing w:after="0" w:line="240" w:lineRule="auto"/>
              <w:rPr>
                <w:rFonts w:ascii="Calibri" w:eastAsia="Times New Roman" w:hAnsi="Calibri" w:cs="Calibri"/>
                <w:b/>
                <w:bCs/>
                <w:color w:val="000000"/>
                <w:sz w:val="20"/>
                <w:szCs w:val="20"/>
              </w:rPr>
            </w:pPr>
            <w:del w:id="320" w:author="Cooledge, Craig" w:date="2023-06-14T06:32:00Z">
              <w:r w:rsidRPr="00655F1A" w:rsidDel="00C85785">
                <w:rPr>
                  <w:rFonts w:ascii="Calibri" w:eastAsia="Times New Roman" w:hAnsi="Calibri" w:cs="Calibri"/>
                  <w:b/>
                  <w:bCs/>
                  <w:color w:val="000000"/>
                  <w:sz w:val="20"/>
                  <w:szCs w:val="20"/>
                </w:rPr>
                <w:delText>County Name</w:delText>
              </w:r>
            </w:del>
          </w:p>
        </w:tc>
        <w:tc>
          <w:tcPr>
            <w:tcW w:w="4059" w:type="dxa"/>
            <w:tcBorders>
              <w:top w:val="nil"/>
              <w:left w:val="nil"/>
              <w:bottom w:val="single" w:sz="8" w:space="0" w:color="auto"/>
              <w:right w:val="single" w:sz="8" w:space="0" w:color="auto"/>
            </w:tcBorders>
            <w:shd w:val="clear" w:color="auto" w:fill="auto"/>
            <w:vAlign w:val="center"/>
          </w:tcPr>
          <w:p w14:paraId="27B56327" w14:textId="638E6909" w:rsidR="00FA6055" w:rsidRPr="00655F1A" w:rsidRDefault="00FA6055" w:rsidP="00FA6055">
            <w:pPr>
              <w:spacing w:after="0" w:line="240" w:lineRule="auto"/>
              <w:rPr>
                <w:rFonts w:ascii="Calibri" w:eastAsia="Times New Roman" w:hAnsi="Calibri" w:cs="Calibri"/>
                <w:color w:val="000000"/>
                <w:sz w:val="20"/>
                <w:szCs w:val="20"/>
              </w:rPr>
            </w:pPr>
            <w:del w:id="321" w:author="Cooledge, Craig" w:date="2023-06-14T06:32:00Z">
              <w:r w:rsidRPr="00655F1A" w:rsidDel="00C85785">
                <w:rPr>
                  <w:rFonts w:ascii="Calibri" w:eastAsia="Times New Roman" w:hAnsi="Calibri" w:cs="Calibri"/>
                  <w:color w:val="000000"/>
                  <w:sz w:val="20"/>
                  <w:szCs w:val="20"/>
                </w:rPr>
                <w:delText>Name of the County the well is located within.</w:delText>
              </w:r>
            </w:del>
          </w:p>
        </w:tc>
        <w:tc>
          <w:tcPr>
            <w:tcW w:w="1980" w:type="dxa"/>
            <w:tcBorders>
              <w:top w:val="nil"/>
              <w:left w:val="nil"/>
              <w:bottom w:val="single" w:sz="8" w:space="0" w:color="auto"/>
              <w:right w:val="single" w:sz="4" w:space="0" w:color="auto"/>
            </w:tcBorders>
          </w:tcPr>
          <w:p w14:paraId="51EA3EB4" w14:textId="2E468CA5" w:rsidR="00FA6055" w:rsidRPr="00655F1A" w:rsidRDefault="00FA6055" w:rsidP="00FA6055">
            <w:pPr>
              <w:spacing w:after="0" w:line="240" w:lineRule="auto"/>
              <w:rPr>
                <w:rFonts w:ascii="Calibri" w:eastAsia="Times New Roman" w:hAnsi="Calibri" w:cs="Calibri"/>
                <w:color w:val="000000"/>
                <w:sz w:val="20"/>
                <w:szCs w:val="20"/>
              </w:rPr>
            </w:pPr>
            <w:del w:id="322" w:author="Cooledge, Craig" w:date="2023-06-14T06:32:00Z">
              <w:r w:rsidRPr="00655F1A" w:rsidDel="00C85785">
                <w:rPr>
                  <w:rFonts w:ascii="Calibri" w:eastAsia="Times New Roman" w:hAnsi="Calibri" w:cs="Calibri"/>
                  <w:color w:val="000000"/>
                  <w:sz w:val="20"/>
                  <w:szCs w:val="20"/>
                </w:rPr>
                <w:delText>SGMA</w:delText>
              </w:r>
            </w:del>
          </w:p>
        </w:tc>
        <w:tc>
          <w:tcPr>
            <w:tcW w:w="2610" w:type="dxa"/>
            <w:tcBorders>
              <w:top w:val="nil"/>
              <w:left w:val="single" w:sz="4" w:space="0" w:color="auto"/>
              <w:bottom w:val="single" w:sz="8" w:space="0" w:color="auto"/>
              <w:right w:val="single" w:sz="8" w:space="0" w:color="auto"/>
            </w:tcBorders>
            <w:shd w:val="clear" w:color="auto" w:fill="auto"/>
            <w:vAlign w:val="center"/>
          </w:tcPr>
          <w:p w14:paraId="74A9A2F9" w14:textId="42BED6E3" w:rsidR="00FA6055" w:rsidRPr="00655F1A" w:rsidRDefault="00FA6055" w:rsidP="00FA6055">
            <w:pPr>
              <w:spacing w:after="0" w:line="240" w:lineRule="auto"/>
              <w:rPr>
                <w:rFonts w:ascii="Calibri" w:eastAsia="Times New Roman" w:hAnsi="Calibri" w:cs="Calibri"/>
                <w:color w:val="000000"/>
                <w:sz w:val="20"/>
                <w:szCs w:val="20"/>
              </w:rPr>
            </w:pPr>
            <w:del w:id="323" w:author="Cooledge, Craig" w:date="2023-06-14T06:32:00Z">
              <w:r w:rsidRPr="00655F1A" w:rsidDel="00C85785">
                <w:rPr>
                  <w:rFonts w:ascii="Calibri" w:eastAsia="Times New Roman" w:hAnsi="Calibri" w:cs="Calibri"/>
                  <w:color w:val="000000"/>
                  <w:sz w:val="20"/>
                  <w:szCs w:val="20"/>
                </w:rPr>
                <w:delText>Optional</w:delText>
              </w:r>
            </w:del>
          </w:p>
        </w:tc>
        <w:tc>
          <w:tcPr>
            <w:tcW w:w="2610" w:type="dxa"/>
            <w:tcBorders>
              <w:top w:val="nil"/>
              <w:left w:val="nil"/>
              <w:bottom w:val="single" w:sz="8" w:space="0" w:color="auto"/>
              <w:right w:val="single" w:sz="8" w:space="0" w:color="auto"/>
            </w:tcBorders>
            <w:shd w:val="clear" w:color="auto" w:fill="auto"/>
            <w:vAlign w:val="center"/>
          </w:tcPr>
          <w:p w14:paraId="2ADE1DD0" w14:textId="33F46B22" w:rsidR="00FA6055" w:rsidRPr="00655F1A" w:rsidRDefault="00FA6055" w:rsidP="00FA6055">
            <w:pPr>
              <w:spacing w:after="0" w:line="240" w:lineRule="auto"/>
              <w:rPr>
                <w:rFonts w:ascii="Calibri" w:eastAsia="Times New Roman" w:hAnsi="Calibri" w:cs="Calibri"/>
                <w:color w:val="000000"/>
                <w:sz w:val="20"/>
                <w:szCs w:val="20"/>
              </w:rPr>
            </w:pPr>
            <w:del w:id="324" w:author="Cooledge, Craig" w:date="2023-06-14T06:32:00Z">
              <w:r w:rsidRPr="00655F1A" w:rsidDel="00C85785">
                <w:rPr>
                  <w:rFonts w:ascii="Calibri" w:eastAsia="Times New Roman" w:hAnsi="Calibri" w:cs="Calibri"/>
                  <w:color w:val="000000"/>
                  <w:sz w:val="20"/>
                  <w:szCs w:val="20"/>
                </w:rPr>
                <w:delText>N/A</w:delText>
              </w:r>
            </w:del>
          </w:p>
        </w:tc>
        <w:tc>
          <w:tcPr>
            <w:tcW w:w="2342" w:type="dxa"/>
            <w:tcBorders>
              <w:top w:val="nil"/>
              <w:left w:val="nil"/>
              <w:bottom w:val="single" w:sz="8" w:space="0" w:color="auto"/>
              <w:right w:val="single" w:sz="8" w:space="0" w:color="auto"/>
            </w:tcBorders>
            <w:shd w:val="clear" w:color="auto" w:fill="auto"/>
            <w:vAlign w:val="center"/>
          </w:tcPr>
          <w:p w14:paraId="262A6D49" w14:textId="2B45E87A" w:rsidR="00FA6055" w:rsidRPr="00655F1A" w:rsidRDefault="00FA6055" w:rsidP="00FA6055">
            <w:pPr>
              <w:spacing w:after="0" w:line="240" w:lineRule="auto"/>
              <w:rPr>
                <w:rFonts w:ascii="Calibri" w:eastAsia="Times New Roman" w:hAnsi="Calibri" w:cs="Calibri"/>
                <w:color w:val="000000"/>
                <w:sz w:val="20"/>
                <w:szCs w:val="20"/>
              </w:rPr>
            </w:pPr>
            <w:del w:id="325" w:author="Cooledge, Craig" w:date="2023-06-14T06:32:00Z">
              <w:r w:rsidRPr="00655F1A" w:rsidDel="00C85785">
                <w:rPr>
                  <w:rFonts w:ascii="Calibri" w:eastAsia="Times New Roman" w:hAnsi="Calibri" w:cs="Calibri"/>
                  <w:color w:val="000000"/>
                  <w:sz w:val="20"/>
                  <w:szCs w:val="20"/>
                </w:rPr>
                <w:delText>N/A</w:delText>
              </w:r>
            </w:del>
          </w:p>
        </w:tc>
        <w:tc>
          <w:tcPr>
            <w:tcW w:w="1568" w:type="dxa"/>
            <w:tcBorders>
              <w:top w:val="nil"/>
              <w:left w:val="nil"/>
              <w:bottom w:val="single" w:sz="8" w:space="0" w:color="auto"/>
              <w:right w:val="single" w:sz="8" w:space="0" w:color="auto"/>
            </w:tcBorders>
            <w:shd w:val="clear" w:color="auto" w:fill="auto"/>
            <w:vAlign w:val="center"/>
          </w:tcPr>
          <w:p w14:paraId="44AF5040" w14:textId="407D8AE2" w:rsidR="00FA6055" w:rsidRPr="00655F1A" w:rsidRDefault="00FA6055" w:rsidP="00FA6055">
            <w:pPr>
              <w:spacing w:after="0" w:line="240" w:lineRule="auto"/>
              <w:rPr>
                <w:rFonts w:ascii="Calibri" w:eastAsia="Times New Roman" w:hAnsi="Calibri" w:cs="Calibri"/>
                <w:color w:val="000000"/>
                <w:sz w:val="20"/>
                <w:szCs w:val="20"/>
              </w:rPr>
            </w:pPr>
            <w:del w:id="326" w:author="Cooledge, Craig" w:date="2023-06-14T06:32:00Z">
              <w:r w:rsidRPr="00655F1A" w:rsidDel="00C85785">
                <w:rPr>
                  <w:rFonts w:ascii="Calibri" w:eastAsia="Times New Roman" w:hAnsi="Calibri" w:cs="Calibri"/>
                  <w:color w:val="000000"/>
                  <w:sz w:val="20"/>
                  <w:szCs w:val="20"/>
                </w:rPr>
                <w:delText>text</w:delText>
              </w:r>
            </w:del>
          </w:p>
        </w:tc>
        <w:tc>
          <w:tcPr>
            <w:tcW w:w="3830" w:type="dxa"/>
            <w:tcBorders>
              <w:top w:val="nil"/>
              <w:left w:val="nil"/>
              <w:bottom w:val="single" w:sz="8" w:space="0" w:color="auto"/>
              <w:right w:val="single" w:sz="8" w:space="0" w:color="auto"/>
            </w:tcBorders>
            <w:shd w:val="clear" w:color="auto" w:fill="auto"/>
            <w:vAlign w:val="center"/>
          </w:tcPr>
          <w:p w14:paraId="14A69313" w14:textId="67FF1961" w:rsidR="00FA6055" w:rsidRPr="00655F1A" w:rsidRDefault="00FA6055" w:rsidP="00FA6055">
            <w:pPr>
              <w:spacing w:after="0" w:line="240" w:lineRule="auto"/>
              <w:rPr>
                <w:rFonts w:ascii="Calibri" w:eastAsia="Times New Roman" w:hAnsi="Calibri" w:cs="Calibri"/>
                <w:color w:val="000000"/>
                <w:sz w:val="20"/>
                <w:szCs w:val="20"/>
              </w:rPr>
            </w:pPr>
            <w:del w:id="327" w:author="Cooledge, Craig" w:date="2023-06-14T06:32:00Z">
              <w:r w:rsidRPr="00655F1A" w:rsidDel="00C85785">
                <w:rPr>
                  <w:rFonts w:ascii="Calibri" w:eastAsia="Times New Roman" w:hAnsi="Calibri" w:cs="Calibri"/>
                  <w:color w:val="000000"/>
                  <w:sz w:val="20"/>
                  <w:szCs w:val="20"/>
                </w:rPr>
                <w:delText>N/A</w:delText>
              </w:r>
            </w:del>
          </w:p>
        </w:tc>
      </w:tr>
      <w:tr w:rsidR="00C642A5" w:rsidRPr="00655F1A" w14:paraId="3A5DB701" w14:textId="77777777" w:rsidTr="00460499">
        <w:trPr>
          <w:gridAfter w:val="1"/>
          <w:wAfter w:w="236" w:type="dxa"/>
          <w:trHeight w:val="78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F0A28B2"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SGMA Monitoring Network</w:t>
            </w:r>
          </w:p>
        </w:tc>
        <w:tc>
          <w:tcPr>
            <w:tcW w:w="4059" w:type="dxa"/>
            <w:tcBorders>
              <w:top w:val="nil"/>
              <w:left w:val="nil"/>
              <w:bottom w:val="single" w:sz="8" w:space="0" w:color="auto"/>
              <w:right w:val="single" w:sz="8" w:space="0" w:color="auto"/>
            </w:tcBorders>
            <w:shd w:val="clear" w:color="auto" w:fill="auto"/>
            <w:vAlign w:val="center"/>
            <w:hideMark/>
          </w:tcPr>
          <w:p w14:paraId="63C7E9B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The monitoring network that the well is associated with under a Groundwater Sustainability Plan.</w:t>
            </w:r>
          </w:p>
        </w:tc>
        <w:tc>
          <w:tcPr>
            <w:tcW w:w="1980" w:type="dxa"/>
            <w:tcBorders>
              <w:top w:val="nil"/>
              <w:left w:val="nil"/>
              <w:bottom w:val="single" w:sz="8" w:space="0" w:color="auto"/>
              <w:right w:val="single" w:sz="4" w:space="0" w:color="auto"/>
            </w:tcBorders>
          </w:tcPr>
          <w:p w14:paraId="64A70888" w14:textId="0388E6C5" w:rsidR="00FA6055" w:rsidRPr="00217223" w:rsidRDefault="00FA6055" w:rsidP="00217223">
            <w:pPr>
              <w:pStyle w:val="ListParagraph"/>
              <w:numPr>
                <w:ilvl w:val="0"/>
                <w:numId w:val="28"/>
              </w:numPr>
              <w:spacing w:after="0" w:line="240" w:lineRule="auto"/>
              <w:rPr>
                <w:rFonts w:ascii="Calibri" w:eastAsia="Times New Roman" w:hAnsi="Calibri" w:cs="Calibri"/>
                <w:color w:val="000000"/>
                <w:sz w:val="20"/>
                <w:szCs w:val="20"/>
              </w:rPr>
            </w:pPr>
            <w:r w:rsidRPr="00217223">
              <w:rPr>
                <w:rFonts w:ascii="Calibri" w:eastAsia="Times New Roman" w:hAnsi="Calibri" w:cs="Calibri"/>
                <w:color w:val="000000"/>
                <w:sz w:val="20"/>
                <w:szCs w:val="20"/>
              </w:rPr>
              <w:t>SGMA</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075DDC0A" w14:textId="227459D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36CF14D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415F789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06A0FAD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158B4F5F" w14:textId="77777777" w:rsidR="00F024D0" w:rsidRDefault="00FA6055" w:rsidP="00D745CB">
            <w:pPr>
              <w:pStyle w:val="ListParagraph"/>
              <w:numPr>
                <w:ilvl w:val="0"/>
                <w:numId w:val="13"/>
              </w:numPr>
              <w:spacing w:after="0" w:line="240" w:lineRule="auto"/>
              <w:rPr>
                <w:ins w:id="328" w:author="Cooledge, Craig" w:date="2023-06-22T14:59:00Z"/>
                <w:rFonts w:ascii="Calibri" w:eastAsia="Times New Roman" w:hAnsi="Calibri" w:cs="Calibri"/>
                <w:color w:val="000000"/>
                <w:sz w:val="20"/>
                <w:szCs w:val="20"/>
              </w:rPr>
            </w:pPr>
            <w:r w:rsidRPr="00217223">
              <w:rPr>
                <w:rFonts w:ascii="Calibri" w:eastAsia="Times New Roman" w:hAnsi="Calibri" w:cs="Calibri"/>
                <w:color w:val="000000"/>
                <w:sz w:val="20"/>
                <w:szCs w:val="20"/>
              </w:rPr>
              <w:t>Monitoring Well</w:t>
            </w:r>
          </w:p>
          <w:p w14:paraId="2FAA2DB0" w14:textId="77777777" w:rsidR="00F024D0" w:rsidRDefault="00FA6055" w:rsidP="00D745CB">
            <w:pPr>
              <w:pStyle w:val="ListParagraph"/>
              <w:numPr>
                <w:ilvl w:val="0"/>
                <w:numId w:val="13"/>
              </w:numPr>
              <w:spacing w:after="0" w:line="240" w:lineRule="auto"/>
              <w:rPr>
                <w:ins w:id="329" w:author="Cooledge, Craig" w:date="2023-06-22T14:59:00Z"/>
                <w:rFonts w:ascii="Calibri" w:eastAsia="Times New Roman" w:hAnsi="Calibri" w:cs="Calibri"/>
                <w:color w:val="000000"/>
                <w:sz w:val="20"/>
                <w:szCs w:val="20"/>
              </w:rPr>
            </w:pPr>
            <w:del w:id="330" w:author="Cooledge, Craig" w:date="2023-06-22T14:59:00Z">
              <w:r w:rsidRPr="00217223" w:rsidDel="00F024D0">
                <w:rPr>
                  <w:rFonts w:ascii="Calibri" w:eastAsia="Times New Roman" w:hAnsi="Calibri" w:cs="Calibri"/>
                  <w:color w:val="000000"/>
                  <w:sz w:val="20"/>
                  <w:szCs w:val="20"/>
                </w:rPr>
                <w:br/>
              </w:r>
            </w:del>
            <w:r w:rsidRPr="00217223">
              <w:rPr>
                <w:rFonts w:ascii="Calibri" w:eastAsia="Times New Roman" w:hAnsi="Calibri" w:cs="Calibri"/>
                <w:color w:val="000000"/>
                <w:sz w:val="20"/>
                <w:szCs w:val="20"/>
              </w:rPr>
              <w:t>Representative Monitoring Well</w:t>
            </w:r>
          </w:p>
          <w:p w14:paraId="68C3CB5E" w14:textId="4A07FE0E" w:rsidR="00FA6055" w:rsidRPr="00217223" w:rsidRDefault="00FA6055" w:rsidP="00217223">
            <w:pPr>
              <w:pStyle w:val="ListParagraph"/>
              <w:numPr>
                <w:ilvl w:val="0"/>
                <w:numId w:val="13"/>
              </w:numPr>
              <w:spacing w:after="0" w:line="240" w:lineRule="auto"/>
              <w:rPr>
                <w:rFonts w:ascii="Calibri" w:eastAsia="Times New Roman" w:hAnsi="Calibri" w:cs="Calibri"/>
                <w:color w:val="000000"/>
                <w:sz w:val="20"/>
                <w:szCs w:val="20"/>
              </w:rPr>
            </w:pPr>
            <w:del w:id="331" w:author="Cooledge, Craig" w:date="2023-06-22T14:59:00Z">
              <w:r w:rsidRPr="00217223" w:rsidDel="00F024D0">
                <w:rPr>
                  <w:rFonts w:ascii="Calibri" w:eastAsia="Times New Roman" w:hAnsi="Calibri" w:cs="Calibri"/>
                  <w:color w:val="000000"/>
                  <w:sz w:val="20"/>
                  <w:szCs w:val="20"/>
                </w:rPr>
                <w:br/>
              </w:r>
            </w:del>
            <w:r w:rsidRPr="00217223">
              <w:rPr>
                <w:rFonts w:ascii="Calibri" w:eastAsia="Times New Roman" w:hAnsi="Calibri" w:cs="Calibri"/>
                <w:color w:val="000000"/>
                <w:sz w:val="20"/>
                <w:szCs w:val="20"/>
              </w:rPr>
              <w:t>Other</w:t>
            </w:r>
          </w:p>
        </w:tc>
      </w:tr>
      <w:tr w:rsidR="00C642A5" w:rsidRPr="00655F1A" w14:paraId="5D052D46" w14:textId="77777777" w:rsidTr="00460499">
        <w:trPr>
          <w:gridAfter w:val="1"/>
          <w:wAfter w:w="236" w:type="dxa"/>
          <w:trHeight w:val="525"/>
        </w:trPr>
        <w:tc>
          <w:tcPr>
            <w:tcW w:w="3761" w:type="dxa"/>
            <w:tcBorders>
              <w:top w:val="nil"/>
              <w:left w:val="single" w:sz="8" w:space="0" w:color="auto"/>
              <w:bottom w:val="single" w:sz="4" w:space="0" w:color="auto"/>
              <w:right w:val="single" w:sz="8" w:space="0" w:color="auto"/>
            </w:tcBorders>
            <w:shd w:val="clear" w:color="auto" w:fill="auto"/>
            <w:noWrap/>
            <w:vAlign w:val="center"/>
            <w:hideMark/>
          </w:tcPr>
          <w:p w14:paraId="384283BF" w14:textId="71A234EA" w:rsidR="00FA6055" w:rsidRPr="00655F1A" w:rsidRDefault="00181DB2"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Additional Comments</w:t>
            </w:r>
          </w:p>
        </w:tc>
        <w:tc>
          <w:tcPr>
            <w:tcW w:w="4059" w:type="dxa"/>
            <w:tcBorders>
              <w:top w:val="nil"/>
              <w:left w:val="nil"/>
              <w:bottom w:val="single" w:sz="4" w:space="0" w:color="auto"/>
              <w:right w:val="single" w:sz="8" w:space="0" w:color="auto"/>
            </w:tcBorders>
            <w:shd w:val="clear" w:color="auto" w:fill="auto"/>
            <w:vAlign w:val="center"/>
            <w:hideMark/>
          </w:tcPr>
          <w:p w14:paraId="6AC4FCD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Any additional comments concerning well characteristics.</w:t>
            </w:r>
          </w:p>
        </w:tc>
        <w:tc>
          <w:tcPr>
            <w:tcW w:w="1980" w:type="dxa"/>
            <w:tcBorders>
              <w:top w:val="nil"/>
              <w:left w:val="nil"/>
              <w:bottom w:val="single" w:sz="4" w:space="0" w:color="auto"/>
              <w:right w:val="single" w:sz="4" w:space="0" w:color="auto"/>
            </w:tcBorders>
          </w:tcPr>
          <w:p w14:paraId="3A41DCA6"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4" w:space="0" w:color="auto"/>
              <w:right w:val="single" w:sz="8" w:space="0" w:color="auto"/>
            </w:tcBorders>
            <w:shd w:val="clear" w:color="auto" w:fill="auto"/>
            <w:vAlign w:val="center"/>
            <w:hideMark/>
          </w:tcPr>
          <w:p w14:paraId="2223D43D" w14:textId="76FF468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4" w:space="0" w:color="auto"/>
              <w:right w:val="single" w:sz="8" w:space="0" w:color="auto"/>
            </w:tcBorders>
            <w:shd w:val="clear" w:color="auto" w:fill="auto"/>
            <w:vAlign w:val="center"/>
            <w:hideMark/>
          </w:tcPr>
          <w:p w14:paraId="5391FAC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4" w:space="0" w:color="auto"/>
              <w:right w:val="single" w:sz="8" w:space="0" w:color="auto"/>
            </w:tcBorders>
            <w:shd w:val="clear" w:color="auto" w:fill="auto"/>
            <w:vAlign w:val="center"/>
            <w:hideMark/>
          </w:tcPr>
          <w:p w14:paraId="224F981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4" w:space="0" w:color="auto"/>
              <w:right w:val="single" w:sz="8" w:space="0" w:color="auto"/>
            </w:tcBorders>
            <w:shd w:val="clear" w:color="auto" w:fill="auto"/>
            <w:vAlign w:val="center"/>
            <w:hideMark/>
          </w:tcPr>
          <w:p w14:paraId="628A695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4" w:space="0" w:color="auto"/>
              <w:right w:val="single" w:sz="8" w:space="0" w:color="auto"/>
            </w:tcBorders>
            <w:shd w:val="clear" w:color="auto" w:fill="auto"/>
            <w:vAlign w:val="center"/>
            <w:hideMark/>
          </w:tcPr>
          <w:p w14:paraId="72F9322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FA6055" w:rsidRPr="00C22AE2" w14:paraId="58F00B4A" w14:textId="77777777" w:rsidTr="00460499">
        <w:trPr>
          <w:gridAfter w:val="1"/>
          <w:wAfter w:w="236" w:type="dxa"/>
          <w:trHeight w:val="463"/>
        </w:trPr>
        <w:tc>
          <w:tcPr>
            <w:tcW w:w="22760" w:type="dxa"/>
            <w:gridSpan w:val="8"/>
            <w:vMerge w:val="restart"/>
            <w:tcBorders>
              <w:top w:val="single" w:sz="4" w:space="0" w:color="auto"/>
              <w:left w:val="single" w:sz="4" w:space="0" w:color="auto"/>
              <w:bottom w:val="single" w:sz="4" w:space="0" w:color="auto"/>
              <w:right w:val="single" w:sz="4" w:space="0" w:color="auto"/>
            </w:tcBorders>
          </w:tcPr>
          <w:p w14:paraId="2FC25FC9" w14:textId="5FCAAD3A" w:rsidR="00F609B4" w:rsidRDefault="00F609B4" w:rsidP="00F609B4">
            <w:pPr>
              <w:spacing w:after="0" w:line="240" w:lineRule="auto"/>
              <w:rPr>
                <w:rFonts w:ascii="Calibri" w:eastAsia="Times New Roman" w:hAnsi="Calibri" w:cs="Calibri"/>
                <w:color w:val="000000"/>
                <w:sz w:val="20"/>
                <w:szCs w:val="20"/>
              </w:rPr>
            </w:pPr>
            <w:r w:rsidRPr="00A63DA8">
              <w:rPr>
                <w:rFonts w:ascii="Calibri" w:eastAsia="Times New Roman" w:hAnsi="Calibri" w:cs="Calibri"/>
                <w:color w:val="000000"/>
                <w:sz w:val="20"/>
                <w:szCs w:val="20"/>
                <w:vertAlign w:val="superscript"/>
              </w:rPr>
              <w:t>1</w:t>
            </w:r>
            <w:r>
              <w:rPr>
                <w:rFonts w:ascii="Calibri" w:eastAsia="Times New Roman" w:hAnsi="Calibri" w:cs="Calibri"/>
                <w:color w:val="000000"/>
                <w:sz w:val="20"/>
                <w:szCs w:val="20"/>
              </w:rPr>
              <w:t>Attributes designated as optional may be required depending on program specific reporting compliance. Fields designated as required are deemed to be the most important attributes for reporting. However, if required data is missing, the user may still upload the attributes that are available. Required fields that are not submitted will cause the data to be flagged for quality control purposes.</w:t>
            </w:r>
            <w:r w:rsidR="00D6408F">
              <w:rPr>
                <w:rFonts w:ascii="Calibri" w:eastAsia="Times New Roman" w:hAnsi="Calibri" w:cs="Calibri"/>
                <w:color w:val="000000"/>
                <w:sz w:val="20"/>
                <w:szCs w:val="20"/>
              </w:rPr>
              <w:t xml:space="preserve"> </w:t>
            </w:r>
            <w:proofErr w:type="gramStart"/>
            <w:r w:rsidR="00D6408F">
              <w:rPr>
                <w:rFonts w:ascii="Calibri" w:eastAsia="Times New Roman" w:hAnsi="Calibri" w:cs="Calibri"/>
                <w:color w:val="000000"/>
                <w:sz w:val="20"/>
                <w:szCs w:val="20"/>
              </w:rPr>
              <w:t>Additional</w:t>
            </w:r>
            <w:proofErr w:type="gramEnd"/>
            <w:r w:rsidR="00D6408F">
              <w:rPr>
                <w:rFonts w:ascii="Calibri" w:eastAsia="Times New Roman" w:hAnsi="Calibri" w:cs="Calibri"/>
                <w:color w:val="000000"/>
                <w:sz w:val="20"/>
                <w:szCs w:val="20"/>
              </w:rPr>
              <w:t xml:space="preserve"> evaluation of the SAFER program’s level of requirements is still needed to highlight program reporting requirements.</w:t>
            </w:r>
          </w:p>
          <w:p w14:paraId="4EE1720B" w14:textId="77777777" w:rsidR="00F609B4" w:rsidRDefault="00F609B4" w:rsidP="00F609B4">
            <w:pPr>
              <w:spacing w:after="0" w:line="240" w:lineRule="auto"/>
              <w:rPr>
                <w:rFonts w:ascii="Calibri" w:eastAsia="Times New Roman" w:hAnsi="Calibri" w:cs="Calibri"/>
                <w:color w:val="000000"/>
                <w:sz w:val="20"/>
                <w:szCs w:val="20"/>
              </w:rPr>
            </w:pPr>
            <w:r w:rsidRPr="00A63DA8">
              <w:rPr>
                <w:rFonts w:ascii="Calibri" w:eastAsia="Times New Roman" w:hAnsi="Calibri" w:cs="Calibri"/>
                <w:color w:val="000000"/>
                <w:sz w:val="20"/>
                <w:szCs w:val="20"/>
                <w:vertAlign w:val="superscript"/>
              </w:rPr>
              <w:t>2</w:t>
            </w:r>
            <w:r>
              <w:rPr>
                <w:rFonts w:ascii="Calibri" w:eastAsia="Times New Roman" w:hAnsi="Calibri" w:cs="Calibri"/>
                <w:color w:val="000000"/>
                <w:sz w:val="20"/>
                <w:szCs w:val="20"/>
              </w:rPr>
              <w:t>The Recommended Reporting Accuracy does not preclude data outside of the recommended accuracy from being submitted. Data with Unknown or Other Accuracy may be flagged as potentially inaccurate data.</w:t>
            </w:r>
          </w:p>
          <w:p w14:paraId="50630F03" w14:textId="65B4D08F" w:rsidR="00F609B4" w:rsidRDefault="00F53833" w:rsidP="00FA6055">
            <w:pPr>
              <w:spacing w:after="0" w:line="240" w:lineRule="auto"/>
              <w:rPr>
                <w:rFonts w:ascii="Calibri" w:eastAsia="Times New Roman" w:hAnsi="Calibri" w:cs="Calibri"/>
                <w:color w:val="000000"/>
                <w:sz w:val="20"/>
                <w:szCs w:val="20"/>
              </w:rPr>
            </w:pPr>
            <w:r w:rsidRPr="00C74AB0">
              <w:rPr>
                <w:rFonts w:ascii="Calibri" w:eastAsia="Times New Roman" w:hAnsi="Calibri" w:cs="Calibri"/>
                <w:b/>
                <w:bCs/>
                <w:color w:val="000000"/>
                <w:sz w:val="20"/>
                <w:szCs w:val="20"/>
              </w:rPr>
              <w:t>Acronyms</w:t>
            </w:r>
            <w:r>
              <w:rPr>
                <w:rFonts w:ascii="Calibri" w:eastAsia="Times New Roman" w:hAnsi="Calibri" w:cs="Calibri"/>
                <w:color w:val="000000"/>
                <w:sz w:val="20"/>
                <w:szCs w:val="20"/>
              </w:rPr>
              <w:t>:</w:t>
            </w:r>
          </w:p>
          <w:p w14:paraId="5DCE97D2" w14:textId="77777777" w:rsidR="00CA7C82" w:rsidRDefault="00FA6055" w:rsidP="00FA6055">
            <w:pPr>
              <w:spacing w:after="0" w:line="240" w:lineRule="auto"/>
              <w:rPr>
                <w:ins w:id="332" w:author="Cooledge, Craig" w:date="2023-05-10T15:15:00Z"/>
                <w:rFonts w:ascii="Calibri" w:eastAsia="Times New Roman" w:hAnsi="Calibri" w:cs="Calibri"/>
                <w:color w:val="000000"/>
                <w:sz w:val="20"/>
                <w:szCs w:val="20"/>
              </w:rPr>
            </w:pPr>
            <w:r w:rsidRPr="00655F1A">
              <w:rPr>
                <w:rFonts w:ascii="Calibri" w:eastAsia="Times New Roman" w:hAnsi="Calibri" w:cs="Calibri"/>
                <w:color w:val="000000"/>
                <w:sz w:val="20"/>
                <w:szCs w:val="20"/>
              </w:rPr>
              <w:t>N/A = not applicable</w:t>
            </w:r>
            <w:r w:rsidRPr="00655F1A">
              <w:rPr>
                <w:rFonts w:ascii="Calibri" w:eastAsia="Times New Roman" w:hAnsi="Calibri" w:cs="Calibri"/>
                <w:color w:val="000000"/>
                <w:sz w:val="20"/>
                <w:szCs w:val="20"/>
              </w:rPr>
              <w:br/>
              <w:t>NAVD88 = North American Vertical Datum of 1988</w:t>
            </w:r>
            <w:r w:rsidRPr="00655F1A">
              <w:rPr>
                <w:rFonts w:ascii="Calibri" w:eastAsia="Times New Roman" w:hAnsi="Calibri" w:cs="Calibri"/>
                <w:color w:val="000000"/>
                <w:sz w:val="20"/>
                <w:szCs w:val="20"/>
              </w:rPr>
              <w:br/>
              <w:t>RPE = reference point elevation</w:t>
            </w:r>
            <w:r w:rsidRPr="00655F1A">
              <w:rPr>
                <w:rFonts w:ascii="Calibri" w:eastAsia="Times New Roman" w:hAnsi="Calibri" w:cs="Calibri"/>
                <w:color w:val="000000"/>
                <w:sz w:val="20"/>
                <w:szCs w:val="20"/>
              </w:rPr>
              <w:br/>
              <w:t>GSE = ground surface elevation</w:t>
            </w:r>
          </w:p>
          <w:p w14:paraId="2AA6B810" w14:textId="02D726C0" w:rsidR="00FA6055" w:rsidRPr="00C22AE2" w:rsidRDefault="00CA7C82" w:rsidP="00FA6055">
            <w:pPr>
              <w:spacing w:after="0" w:line="240" w:lineRule="auto"/>
              <w:rPr>
                <w:rFonts w:ascii="Calibri" w:eastAsia="Times New Roman" w:hAnsi="Calibri" w:cs="Calibri"/>
                <w:color w:val="000000"/>
                <w:sz w:val="20"/>
                <w:szCs w:val="20"/>
              </w:rPr>
            </w:pPr>
            <w:ins w:id="333" w:author="Cooledge, Craig" w:date="2023-05-10T15:15:00Z">
              <w:r>
                <w:rPr>
                  <w:rFonts w:ascii="Calibri" w:eastAsia="Times New Roman" w:hAnsi="Calibri" w:cs="Calibri"/>
                  <w:color w:val="000000"/>
                  <w:sz w:val="20"/>
                  <w:szCs w:val="20"/>
                </w:rPr>
                <w:t>RHT = well riser height</w:t>
              </w:r>
            </w:ins>
            <w:r w:rsidR="00FA6055" w:rsidRPr="00655F1A">
              <w:rPr>
                <w:rFonts w:ascii="Calibri" w:eastAsia="Times New Roman" w:hAnsi="Calibri" w:cs="Calibri"/>
                <w:color w:val="000000"/>
                <w:sz w:val="20"/>
                <w:szCs w:val="20"/>
              </w:rPr>
              <w:br/>
              <w:t>OSWCR = Online System of Well Completion Reports</w:t>
            </w:r>
          </w:p>
        </w:tc>
      </w:tr>
      <w:tr w:rsidR="00FA6055" w:rsidRPr="00C22AE2" w14:paraId="57CD7867" w14:textId="77777777" w:rsidTr="00460499">
        <w:trPr>
          <w:trHeight w:val="300"/>
        </w:trPr>
        <w:tc>
          <w:tcPr>
            <w:tcW w:w="22760" w:type="dxa"/>
            <w:gridSpan w:val="8"/>
            <w:vMerge/>
          </w:tcPr>
          <w:p w14:paraId="0BEDE8AF" w14:textId="7D6116D1"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41042A09" w14:textId="77777777" w:rsidR="00FA6055" w:rsidRPr="00C22AE2" w:rsidRDefault="00FA6055" w:rsidP="00FA6055">
            <w:pPr>
              <w:spacing w:after="0" w:line="240" w:lineRule="auto"/>
              <w:rPr>
                <w:rFonts w:ascii="Calibri" w:eastAsia="Times New Roman" w:hAnsi="Calibri" w:cs="Calibri"/>
                <w:color w:val="000000"/>
                <w:sz w:val="20"/>
                <w:szCs w:val="20"/>
              </w:rPr>
            </w:pPr>
          </w:p>
        </w:tc>
      </w:tr>
      <w:tr w:rsidR="00FA6055" w:rsidRPr="00C22AE2" w14:paraId="77E02E11" w14:textId="77777777" w:rsidTr="00460499">
        <w:trPr>
          <w:trHeight w:val="300"/>
        </w:trPr>
        <w:tc>
          <w:tcPr>
            <w:tcW w:w="22760" w:type="dxa"/>
            <w:gridSpan w:val="8"/>
            <w:vMerge/>
          </w:tcPr>
          <w:p w14:paraId="0090FF28" w14:textId="14EA09AB"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55995F0C"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653C881F" w14:textId="77777777" w:rsidTr="00460499">
        <w:trPr>
          <w:trHeight w:val="300"/>
        </w:trPr>
        <w:tc>
          <w:tcPr>
            <w:tcW w:w="22760" w:type="dxa"/>
            <w:gridSpan w:val="8"/>
            <w:vMerge/>
          </w:tcPr>
          <w:p w14:paraId="6E543E41" w14:textId="16B075C3"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30E53C06"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165E9528" w14:textId="77777777" w:rsidTr="00460499">
        <w:trPr>
          <w:trHeight w:val="300"/>
        </w:trPr>
        <w:tc>
          <w:tcPr>
            <w:tcW w:w="22760" w:type="dxa"/>
            <w:gridSpan w:val="8"/>
            <w:vMerge/>
          </w:tcPr>
          <w:p w14:paraId="5E3EF436" w14:textId="153FC2FB"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302BAB7D"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7AE2BCB3" w14:textId="77777777" w:rsidTr="00460499">
        <w:trPr>
          <w:trHeight w:val="300"/>
        </w:trPr>
        <w:tc>
          <w:tcPr>
            <w:tcW w:w="22760" w:type="dxa"/>
            <w:gridSpan w:val="8"/>
            <w:vMerge/>
          </w:tcPr>
          <w:p w14:paraId="458CE298" w14:textId="7226979E"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48DDAA80"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6C232265" w14:textId="77777777" w:rsidTr="00460499">
        <w:trPr>
          <w:trHeight w:val="300"/>
        </w:trPr>
        <w:tc>
          <w:tcPr>
            <w:tcW w:w="22760" w:type="dxa"/>
            <w:gridSpan w:val="8"/>
            <w:vMerge/>
          </w:tcPr>
          <w:p w14:paraId="676E14D0" w14:textId="2E6B1F06"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05215E16"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62D4BE80" w14:textId="77777777" w:rsidTr="00460499">
        <w:trPr>
          <w:trHeight w:val="315"/>
        </w:trPr>
        <w:tc>
          <w:tcPr>
            <w:tcW w:w="22760" w:type="dxa"/>
            <w:gridSpan w:val="8"/>
            <w:vMerge/>
          </w:tcPr>
          <w:p w14:paraId="1AEB6392" w14:textId="2009A555"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53579AA6"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bl>
    <w:p w14:paraId="4E78B986" w14:textId="77777777" w:rsidR="004A0414" w:rsidRDefault="004A0414"/>
    <w:sectPr w:rsidR="004A0414" w:rsidSect="00C22AE2">
      <w:headerReference w:type="default" r:id="rId16"/>
      <w:footerReference w:type="default" r:id="rId17"/>
      <w:pgSz w:w="24480" w:h="15840" w:orient="landscape" w:code="3"/>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3" w:author="Cooledge, Craig" w:date="2023-05-15T10:46:00Z" w:initials="CC">
    <w:p w14:paraId="4C24C970" w14:textId="41FFC5FC" w:rsidR="00227ED5" w:rsidRDefault="00227ED5" w:rsidP="00C8684E">
      <w:pPr>
        <w:pStyle w:val="CommentText"/>
      </w:pPr>
      <w:r>
        <w:rPr>
          <w:rStyle w:val="CommentReference"/>
        </w:rPr>
        <w:annotationRef/>
      </w:r>
      <w:r>
        <w:t>Suggest revising the attribute name. Reviewer indicated some confusion between this attribute and the "Well Completion Type" attribute. To me it is clear that they are different attributes, but I agree that the attribute names are too similar.</w:t>
      </w:r>
      <w:r>
        <w:rPr>
          <w:rStyle w:val="CommentReference"/>
        </w:rPr>
        <w:annotationRef/>
      </w:r>
    </w:p>
  </w:comment>
  <w:comment w:id="144" w:author="Cooledge, Craig" w:date="2023-06-14T08:37:00Z" w:initials="CC">
    <w:p w14:paraId="2942653D" w14:textId="77777777" w:rsidR="00B67E61" w:rsidRDefault="00B67E61" w:rsidP="00973F58">
      <w:pPr>
        <w:pStyle w:val="CommentText"/>
      </w:pPr>
      <w:r>
        <w:rPr>
          <w:rStyle w:val="CommentReference"/>
        </w:rPr>
        <w:annotationRef/>
      </w:r>
      <w:r>
        <w:t>USGS uses "Type of Opening" for this attribute.</w:t>
      </w:r>
    </w:p>
  </w:comment>
  <w:comment w:id="148" w:author="Cooledge, Craig" w:date="2023-06-14T08:38:00Z" w:initials="CC">
    <w:p w14:paraId="13DF666D" w14:textId="77777777" w:rsidR="006A38F0" w:rsidRDefault="006A38F0" w:rsidP="006E4A12">
      <w:pPr>
        <w:pStyle w:val="CommentText"/>
      </w:pPr>
      <w:r>
        <w:rPr>
          <w:rStyle w:val="CommentReference"/>
        </w:rPr>
        <w:annotationRef/>
      </w:r>
      <w:r>
        <w:t>List updated to reflect USGS codes</w:t>
      </w:r>
      <w:r>
        <w:rPr>
          <w:rStyle w:val="CommentReference"/>
        </w:rPr>
        <w:annotationRef/>
      </w:r>
    </w:p>
  </w:comment>
  <w:comment w:id="209" w:author="Cooledge, Craig" w:date="2023-06-14T08:36:00Z" w:initials="CC">
    <w:p w14:paraId="505A48BB" w14:textId="45BC3791" w:rsidR="00845861" w:rsidRDefault="00845861" w:rsidP="00053C0E">
      <w:pPr>
        <w:pStyle w:val="CommentText"/>
      </w:pPr>
      <w:r>
        <w:rPr>
          <w:rStyle w:val="CommentReference"/>
        </w:rPr>
        <w:annotationRef/>
      </w:r>
      <w:r>
        <w:t>Converted to list of options based on USGS codes</w:t>
      </w:r>
      <w:r>
        <w:rPr>
          <w:rStyle w:val="CommentReference"/>
        </w:rPr>
        <w:annotationRef/>
      </w:r>
    </w:p>
  </w:comment>
  <w:comment w:id="312" w:author="Cooledge, Craig" w:date="2023-06-14T06:33:00Z" w:initials="CC">
    <w:p w14:paraId="75766726" w14:textId="4D91C23E" w:rsidR="00C85785" w:rsidRDefault="00C85785" w:rsidP="00EE2F11">
      <w:pPr>
        <w:pStyle w:val="CommentText"/>
      </w:pPr>
      <w:r>
        <w:rPr>
          <w:rStyle w:val="CommentReference"/>
        </w:rPr>
        <w:annotationRef/>
      </w:r>
      <w:r>
        <w:t>Based on feedback received, proposing we delete attributes that can be determined using GIS.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4C970" w15:done="0"/>
  <w15:commentEx w15:paraId="2942653D" w15:paraIdParent="4C24C970" w15:done="0"/>
  <w15:commentEx w15:paraId="13DF666D" w15:done="0"/>
  <w15:commentEx w15:paraId="505A48BB" w15:done="0"/>
  <w15:commentEx w15:paraId="75766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C8C04" w16cex:dateUtc="2023-05-15T14:46:00Z">
    <w16cex:extLst>
      <w16:ext w16:uri="{CE6994B0-6A32-4C9F-8C6B-6E91EDA988CE}">
        <cr:reactions xmlns:cr="http://schemas.microsoft.com/office/comments/2020/reactions">
          <cr:reaction reactionType="1">
            <cr:reactionInfo dateUtc="2023-06-14T16:51:24Z">
              <cr:user userId="S::jlong_woodardcurran.com#ext#@cawater.onmicrosoft.com::fd618a90-f012-4c35-a66f-684eb70417c9" userProvider="AD" userName="Jeanna Long"/>
            </cr:reactionInfo>
          </cr:reaction>
        </cr:reactions>
      </w16:ext>
    </w16cex:extLst>
  </w16cex:commentExtensible>
  <w16cex:commentExtensible w16cex:durableId="2833FAD4" w16cex:dateUtc="2023-06-14T12:37:00Z"/>
  <w16cex:commentExtensible w16cex:durableId="2833FAFF" w16cex:dateUtc="2023-06-14T12:38:00Z">
    <w16cex:extLst>
      <w16:ext w16:uri="{CE6994B0-6A32-4C9F-8C6B-6E91EDA988CE}">
        <cr:reactions xmlns:cr="http://schemas.microsoft.com/office/comments/2020/reactions">
          <cr:reaction reactionType="1">
            <cr:reactionInfo dateUtc="2023-06-14T16:51:25Z">
              <cr:user userId="S::jlong_woodardcurran.com#ext#@cawater.onmicrosoft.com::fd618a90-f012-4c35-a66f-684eb70417c9" userProvider="AD" userName="Jeanna Long"/>
            </cr:reactionInfo>
          </cr:reaction>
        </cr:reactions>
      </w16:ext>
    </w16cex:extLst>
  </w16cex:commentExtensible>
  <w16cex:commentExtensible w16cex:durableId="2833FA93" w16cex:dateUtc="2023-06-14T12:36:00Z">
    <w16cex:extLst>
      <w16:ext w16:uri="{CE6994B0-6A32-4C9F-8C6B-6E91EDA988CE}">
        <cr:reactions xmlns:cr="http://schemas.microsoft.com/office/comments/2020/reactions">
          <cr:reaction reactionType="1">
            <cr:reactionInfo dateUtc="2023-06-14T16:51:21Z">
              <cr:user userId="S::jlong_woodardcurran.com#ext#@cawater.onmicrosoft.com::fd618a90-f012-4c35-a66f-684eb70417c9" userProvider="AD" userName="Jeanna Long"/>
            </cr:reactionInfo>
          </cr:reaction>
        </cr:reactions>
      </w16:ext>
    </w16cex:extLst>
  </w16cex:commentExtensible>
  <w16cex:commentExtensible w16cex:durableId="2833DD9F" w16cex:dateUtc="2023-06-14T10:33:00Z">
    <w16cex:extLst>
      <w16:ext w16:uri="{CE6994B0-6A32-4C9F-8C6B-6E91EDA988CE}">
        <cr:reactions xmlns:cr="http://schemas.microsoft.com/office/comments/2020/reactions">
          <cr:reaction reactionType="1">
            <cr:reactionInfo dateUtc="2023-06-14T16:51:18Z">
              <cr:user userId="S::jlong_woodardcurran.com#ext#@cawater.onmicrosoft.com::fd618a90-f012-4c35-a66f-684eb70417c9" userProvider="AD" userName="Jeanna Long"/>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4C970" w16cid:durableId="280C8C04"/>
  <w16cid:commentId w16cid:paraId="2942653D" w16cid:durableId="2833FAD4"/>
  <w16cid:commentId w16cid:paraId="13DF666D" w16cid:durableId="2833FAFF"/>
  <w16cid:commentId w16cid:paraId="505A48BB" w16cid:durableId="2833FA93"/>
  <w16cid:commentId w16cid:paraId="75766726" w16cid:durableId="2833DD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77667" w14:textId="77777777" w:rsidR="00D01761" w:rsidRDefault="00D01761" w:rsidP="00261BEA">
      <w:pPr>
        <w:spacing w:after="0" w:line="240" w:lineRule="auto"/>
      </w:pPr>
      <w:r>
        <w:separator/>
      </w:r>
    </w:p>
  </w:endnote>
  <w:endnote w:type="continuationSeparator" w:id="0">
    <w:p w14:paraId="1B16DC58" w14:textId="77777777" w:rsidR="00D01761" w:rsidRDefault="00D01761" w:rsidP="00261BEA">
      <w:pPr>
        <w:spacing w:after="0" w:line="240" w:lineRule="auto"/>
      </w:pPr>
      <w:r>
        <w:continuationSeparator/>
      </w:r>
    </w:p>
  </w:endnote>
  <w:endnote w:type="continuationNotice" w:id="1">
    <w:p w14:paraId="15765000" w14:textId="77777777" w:rsidR="00D01761" w:rsidRDefault="00D017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acobs Chronos">
    <w:panose1 w:val="020B0603030503030204"/>
    <w:charset w:val="00"/>
    <w:family w:val="swiss"/>
    <w:pitch w:val="variable"/>
    <w:sig w:usb0="A00000EF" w:usb1="0000E0EB" w:usb2="00000008"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2314DC" w:themeColor="accent1"/>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73"/>
      <w:gridCol w:w="4267"/>
    </w:tblGrid>
    <w:tr w:rsidR="002D5ED9" w14:paraId="35C46C31" w14:textId="77777777">
      <w:trPr>
        <w:trHeight w:val="170"/>
      </w:trPr>
      <w:tc>
        <w:tcPr>
          <w:tcW w:w="7655" w:type="dxa"/>
          <w:tcBorders>
            <w:top w:val="nil"/>
            <w:bottom w:val="single" w:sz="2" w:space="0" w:color="2314DC" w:themeColor="accent1"/>
          </w:tcBorders>
          <w:tcMar>
            <w:top w:w="0" w:type="dxa"/>
            <w:left w:w="0" w:type="dxa"/>
            <w:right w:w="0" w:type="dxa"/>
          </w:tcMar>
          <w:vAlign w:val="center"/>
        </w:tcPr>
        <w:p w14:paraId="626B0A47" w14:textId="77777777" w:rsidR="002D5ED9" w:rsidRDefault="002D5ED9">
          <w:pPr>
            <w:pStyle w:val="Footer"/>
            <w:ind w:right="568"/>
          </w:pPr>
        </w:p>
      </w:tc>
      <w:tc>
        <w:tcPr>
          <w:tcW w:w="1740" w:type="dxa"/>
          <w:tcBorders>
            <w:top w:val="nil"/>
            <w:bottom w:val="single" w:sz="2" w:space="0" w:color="2314DC" w:themeColor="accent1"/>
          </w:tcBorders>
          <w:tcMar>
            <w:top w:w="0" w:type="dxa"/>
            <w:right w:w="0" w:type="dxa"/>
          </w:tcMar>
          <w:vAlign w:val="center"/>
        </w:tcPr>
        <w:p w14:paraId="3F763B0E" w14:textId="77777777" w:rsidR="002D5ED9" w:rsidRPr="00C36AD8" w:rsidRDefault="002D5ED9">
          <w:pPr>
            <w:pStyle w:val="Footer"/>
            <w:ind w:left="3131" w:hanging="3131"/>
            <w:jc w:val="right"/>
            <w:rPr>
              <w:sz w:val="22"/>
            </w:rPr>
          </w:pPr>
        </w:p>
      </w:tc>
    </w:tr>
    <w:tr w:rsidR="002D5ED9" w14:paraId="65B23902" w14:textId="77777777">
      <w:trPr>
        <w:trHeight w:val="737"/>
      </w:trPr>
      <w:tc>
        <w:tcPr>
          <w:tcW w:w="7655" w:type="dxa"/>
          <w:tcBorders>
            <w:top w:val="single" w:sz="2" w:space="0" w:color="2314DC" w:themeColor="accent1"/>
            <w:bottom w:val="nil"/>
          </w:tcBorders>
          <w:tcMar>
            <w:top w:w="113" w:type="dxa"/>
            <w:left w:w="0" w:type="dxa"/>
            <w:right w:w="0" w:type="dxa"/>
          </w:tcMar>
        </w:tcPr>
        <w:sdt>
          <w:sdtPr>
            <w:alias w:val="Document number"/>
            <w:tag w:val="Document number"/>
            <w:id w:val="-915557142"/>
            <w:showingPlcHdr/>
            <w:dataBinding w:xpath="/*[local-name()='root']/*[local-name()='DocumentNumber']" w:storeItemID="{092EA5AC-A577-4915-A639-2D513FCCC790}"/>
            <w:text w:multiLine="1"/>
          </w:sdtPr>
          <w:sdtContent>
            <w:p w14:paraId="4B77610D" w14:textId="77777777" w:rsidR="002D5ED9" w:rsidRDefault="00FE02B1">
              <w:pPr>
                <w:pStyle w:val="Footer"/>
              </w:pPr>
              <w:r w:rsidRPr="00BF319E">
                <w:rPr>
                  <w:rStyle w:val="PlaceholderText"/>
                </w:rPr>
                <w:t xml:space="preserve">[Document </w:t>
              </w:r>
              <w:r>
                <w:rPr>
                  <w:rStyle w:val="PlaceholderText"/>
                </w:rPr>
                <w:t>number</w:t>
              </w:r>
              <w:r w:rsidRPr="00BF319E">
                <w:rPr>
                  <w:rStyle w:val="PlaceholderText"/>
                </w:rPr>
                <w:t>]</w:t>
              </w:r>
            </w:p>
          </w:sdtContent>
        </w:sdt>
      </w:tc>
      <w:tc>
        <w:tcPr>
          <w:tcW w:w="1740" w:type="dxa"/>
          <w:tcBorders>
            <w:top w:val="single" w:sz="2" w:space="0" w:color="2314DC" w:themeColor="accent1"/>
            <w:bottom w:val="nil"/>
          </w:tcBorders>
          <w:tcMar>
            <w:top w:w="113" w:type="dxa"/>
            <w:right w:w="0" w:type="dxa"/>
          </w:tcMar>
        </w:tcPr>
        <w:p w14:paraId="3DD313FA" w14:textId="77777777" w:rsidR="002D5ED9" w:rsidRDefault="00FE02B1">
          <w:pPr>
            <w:pStyle w:val="Footer"/>
            <w:jc w:val="right"/>
          </w:pPr>
          <w:r w:rsidRPr="00C36AD8">
            <w:fldChar w:fldCharType="begin"/>
          </w:r>
          <w:r w:rsidRPr="00C36AD8">
            <w:instrText xml:space="preserve"> PAGE  \* MERGEFORMAT </w:instrText>
          </w:r>
          <w:r w:rsidRPr="00C36AD8">
            <w:fldChar w:fldCharType="separate"/>
          </w:r>
          <w:r>
            <w:t>3</w:t>
          </w:r>
          <w:r w:rsidRPr="00C36AD8">
            <w:fldChar w:fldCharType="end"/>
          </w:r>
        </w:p>
      </w:tc>
    </w:tr>
  </w:tbl>
  <w:p w14:paraId="0141DDBE" w14:textId="77777777" w:rsidR="002D5ED9" w:rsidRPr="00AF2A19" w:rsidRDefault="002D5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539C1" w14:textId="77777777" w:rsidR="00D01761" w:rsidRDefault="00D01761" w:rsidP="00261BEA">
      <w:pPr>
        <w:spacing w:after="0" w:line="240" w:lineRule="auto"/>
      </w:pPr>
      <w:r>
        <w:separator/>
      </w:r>
    </w:p>
  </w:footnote>
  <w:footnote w:type="continuationSeparator" w:id="0">
    <w:p w14:paraId="09CD285D" w14:textId="77777777" w:rsidR="00D01761" w:rsidRDefault="00D01761" w:rsidP="00261BEA">
      <w:pPr>
        <w:spacing w:after="0" w:line="240" w:lineRule="auto"/>
      </w:pPr>
      <w:r>
        <w:continuationSeparator/>
      </w:r>
    </w:p>
  </w:footnote>
  <w:footnote w:type="continuationNotice" w:id="1">
    <w:p w14:paraId="667EB2EF" w14:textId="77777777" w:rsidR="00D01761" w:rsidRDefault="00D017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2" w:space="0" w:color="2314DC" w:themeColor="accent1"/>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23040"/>
    </w:tblGrid>
    <w:tr w:rsidR="002D5ED9" w14:paraId="005105CE" w14:textId="77777777">
      <w:trPr>
        <w:trHeight w:val="851"/>
      </w:trPr>
      <w:tc>
        <w:tcPr>
          <w:tcW w:w="5000" w:type="pct"/>
          <w:tcMar>
            <w:left w:w="0" w:type="dxa"/>
          </w:tcMar>
          <w:vAlign w:val="bottom"/>
        </w:tcPr>
        <w:p w14:paraId="346E2367" w14:textId="77777777" w:rsidR="002D5ED9" w:rsidRPr="00934315" w:rsidRDefault="00000000">
          <w:pPr>
            <w:pStyle w:val="Header"/>
          </w:pPr>
          <w:sdt>
            <w:sdtPr>
              <w:alias w:val="Document title"/>
              <w:tag w:val="Document title"/>
              <w:id w:val="147095836"/>
              <w:showingPlcHdr/>
              <w:dataBinding w:xpath="/*[local-name()='root']/*[local-name()='DocumentTitle']" w:storeItemID="{092EA5AC-A577-4915-A639-2D513FCCC790}"/>
              <w:text w:multiLine="1"/>
            </w:sdtPr>
            <w:sdtContent>
              <w:r w:rsidR="00FE02B1" w:rsidRPr="00945A88">
                <w:rPr>
                  <w:i/>
                </w:rPr>
                <w:t>[Document title]</w:t>
              </w:r>
            </w:sdtContent>
          </w:sdt>
        </w:p>
      </w:tc>
    </w:tr>
  </w:tbl>
  <w:p w14:paraId="3F586C14" w14:textId="77777777" w:rsidR="002D5ED9" w:rsidRPr="00E52712" w:rsidRDefault="002D5ED9">
    <w:pPr>
      <w:pStyle w:val="Header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528"/>
    <w:multiLevelType w:val="hybridMultilevel"/>
    <w:tmpl w:val="13CAA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60192"/>
    <w:multiLevelType w:val="hybridMultilevel"/>
    <w:tmpl w:val="150E2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F6C55"/>
    <w:multiLevelType w:val="hybridMultilevel"/>
    <w:tmpl w:val="74B4B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2B774F"/>
    <w:multiLevelType w:val="hybridMultilevel"/>
    <w:tmpl w:val="4AFAC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832BEE"/>
    <w:multiLevelType w:val="multilevel"/>
    <w:tmpl w:val="9B48C318"/>
    <w:styleLink w:val="PhotologNumberList"/>
    <w:lvl w:ilvl="0">
      <w:start w:val="1"/>
      <w:numFmt w:val="decimal"/>
      <w:pStyle w:val="PhotologNumber"/>
      <w:suff w:val="space"/>
      <w:lvlText w:val="Photograph %1:"/>
      <w:lvlJc w:val="left"/>
      <w:pPr>
        <w:ind w:left="360" w:hanging="360"/>
      </w:pPr>
      <w:rPr>
        <w:rFonts w:asciiTheme="majorHAnsi" w:hAnsiTheme="majorHAnsi" w:hint="default"/>
        <w:b/>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3F2C04"/>
    <w:multiLevelType w:val="hybridMultilevel"/>
    <w:tmpl w:val="9FCE3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CE50E1"/>
    <w:multiLevelType w:val="hybridMultilevel"/>
    <w:tmpl w:val="1DA46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C562A"/>
    <w:multiLevelType w:val="hybridMultilevel"/>
    <w:tmpl w:val="C1848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AE5241"/>
    <w:multiLevelType w:val="hybridMultilevel"/>
    <w:tmpl w:val="A22CF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7E19A1"/>
    <w:multiLevelType w:val="hybridMultilevel"/>
    <w:tmpl w:val="C1404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932144"/>
    <w:multiLevelType w:val="hybridMultilevel"/>
    <w:tmpl w:val="A90CA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B14BF1"/>
    <w:multiLevelType w:val="hybridMultilevel"/>
    <w:tmpl w:val="553E9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470758"/>
    <w:multiLevelType w:val="hybridMultilevel"/>
    <w:tmpl w:val="BBB0C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117A04"/>
    <w:multiLevelType w:val="hybridMultilevel"/>
    <w:tmpl w:val="78C6C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8022CC"/>
    <w:multiLevelType w:val="hybridMultilevel"/>
    <w:tmpl w:val="32126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FF78E9"/>
    <w:multiLevelType w:val="hybridMultilevel"/>
    <w:tmpl w:val="A104C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083967"/>
    <w:multiLevelType w:val="hybridMultilevel"/>
    <w:tmpl w:val="AB125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0C1716"/>
    <w:multiLevelType w:val="hybridMultilevel"/>
    <w:tmpl w:val="A54E2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1857C8"/>
    <w:multiLevelType w:val="hybridMultilevel"/>
    <w:tmpl w:val="96165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A2420F"/>
    <w:multiLevelType w:val="hybridMultilevel"/>
    <w:tmpl w:val="11680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A97A4A"/>
    <w:multiLevelType w:val="hybridMultilevel"/>
    <w:tmpl w:val="5CE06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E43367"/>
    <w:multiLevelType w:val="hybridMultilevel"/>
    <w:tmpl w:val="88105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4D47B3"/>
    <w:multiLevelType w:val="hybridMultilevel"/>
    <w:tmpl w:val="C9B6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EE3E70"/>
    <w:multiLevelType w:val="hybridMultilevel"/>
    <w:tmpl w:val="D4045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E24B6B"/>
    <w:multiLevelType w:val="multilevel"/>
    <w:tmpl w:val="9B48C318"/>
    <w:numStyleLink w:val="PhotologNumberList"/>
  </w:abstractNum>
  <w:abstractNum w:abstractNumId="25" w15:restartNumberingAfterBreak="0">
    <w:nsid w:val="6FE97D7B"/>
    <w:multiLevelType w:val="hybridMultilevel"/>
    <w:tmpl w:val="63287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0A434C"/>
    <w:multiLevelType w:val="hybridMultilevel"/>
    <w:tmpl w:val="13C4C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3D4814"/>
    <w:multiLevelType w:val="hybridMultilevel"/>
    <w:tmpl w:val="65B09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8982814">
    <w:abstractNumId w:val="4"/>
  </w:num>
  <w:num w:numId="2" w16cid:durableId="2013028721">
    <w:abstractNumId w:val="24"/>
  </w:num>
  <w:num w:numId="3" w16cid:durableId="680009626">
    <w:abstractNumId w:val="1"/>
  </w:num>
  <w:num w:numId="4" w16cid:durableId="918250980">
    <w:abstractNumId w:val="14"/>
  </w:num>
  <w:num w:numId="5" w16cid:durableId="1631786566">
    <w:abstractNumId w:val="11"/>
  </w:num>
  <w:num w:numId="6" w16cid:durableId="1028263593">
    <w:abstractNumId w:val="9"/>
  </w:num>
  <w:num w:numId="7" w16cid:durableId="1397322000">
    <w:abstractNumId w:val="16"/>
  </w:num>
  <w:num w:numId="8" w16cid:durableId="2120292056">
    <w:abstractNumId w:val="5"/>
  </w:num>
  <w:num w:numId="9" w16cid:durableId="317421308">
    <w:abstractNumId w:val="22"/>
  </w:num>
  <w:num w:numId="10" w16cid:durableId="1977297455">
    <w:abstractNumId w:val="10"/>
  </w:num>
  <w:num w:numId="11" w16cid:durableId="913003114">
    <w:abstractNumId w:val="27"/>
  </w:num>
  <w:num w:numId="12" w16cid:durableId="1627738721">
    <w:abstractNumId w:val="7"/>
  </w:num>
  <w:num w:numId="13" w16cid:durableId="384062682">
    <w:abstractNumId w:val="2"/>
  </w:num>
  <w:num w:numId="14" w16cid:durableId="1418794330">
    <w:abstractNumId w:val="19"/>
  </w:num>
  <w:num w:numId="15" w16cid:durableId="1323968045">
    <w:abstractNumId w:val="18"/>
  </w:num>
  <w:num w:numId="16" w16cid:durableId="809639767">
    <w:abstractNumId w:val="26"/>
  </w:num>
  <w:num w:numId="17" w16cid:durableId="539439219">
    <w:abstractNumId w:val="21"/>
  </w:num>
  <w:num w:numId="18" w16cid:durableId="1517571812">
    <w:abstractNumId w:val="15"/>
  </w:num>
  <w:num w:numId="19" w16cid:durableId="2074161184">
    <w:abstractNumId w:val="0"/>
  </w:num>
  <w:num w:numId="20" w16cid:durableId="861892739">
    <w:abstractNumId w:val="12"/>
  </w:num>
  <w:num w:numId="21" w16cid:durableId="24183784">
    <w:abstractNumId w:val="6"/>
  </w:num>
  <w:num w:numId="22" w16cid:durableId="1897349696">
    <w:abstractNumId w:val="20"/>
  </w:num>
  <w:num w:numId="23" w16cid:durableId="1840384252">
    <w:abstractNumId w:val="23"/>
  </w:num>
  <w:num w:numId="24" w16cid:durableId="674770187">
    <w:abstractNumId w:val="17"/>
  </w:num>
  <w:num w:numId="25" w16cid:durableId="2031251853">
    <w:abstractNumId w:val="25"/>
  </w:num>
  <w:num w:numId="26" w16cid:durableId="674890895">
    <w:abstractNumId w:val="8"/>
  </w:num>
  <w:num w:numId="27" w16cid:durableId="211889128">
    <w:abstractNumId w:val="13"/>
  </w:num>
  <w:num w:numId="28" w16cid:durableId="19883941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oledge, Craig">
    <w15:presenceInfo w15:providerId="AD" w15:userId="S::CRAIG.COOLEDGE@jacobs.com::0afe80da-75ce-403b-acb8-cde1cf4174d3"/>
  </w15:person>
  <w15:person w15:author="Jeanna Long">
    <w15:presenceInfo w15:providerId="AD" w15:userId="S::jlong_woodardcurran.com#ext#@cawater.onmicrosoft.com::fd618a90-f012-4c35-a66f-684eb70417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E2"/>
    <w:rsid w:val="00000979"/>
    <w:rsid w:val="00000E25"/>
    <w:rsid w:val="00010809"/>
    <w:rsid w:val="000147FD"/>
    <w:rsid w:val="0002092D"/>
    <w:rsid w:val="00021085"/>
    <w:rsid w:val="00025311"/>
    <w:rsid w:val="00033045"/>
    <w:rsid w:val="00035A7A"/>
    <w:rsid w:val="00037667"/>
    <w:rsid w:val="0004788E"/>
    <w:rsid w:val="000576E8"/>
    <w:rsid w:val="00064CDE"/>
    <w:rsid w:val="00072CEC"/>
    <w:rsid w:val="00082628"/>
    <w:rsid w:val="00084093"/>
    <w:rsid w:val="000A0A96"/>
    <w:rsid w:val="000A4110"/>
    <w:rsid w:val="000A4E77"/>
    <w:rsid w:val="000A6561"/>
    <w:rsid w:val="000B0BC0"/>
    <w:rsid w:val="000B686C"/>
    <w:rsid w:val="000C1C39"/>
    <w:rsid w:val="000D44FD"/>
    <w:rsid w:val="000E1865"/>
    <w:rsid w:val="000E4AFE"/>
    <w:rsid w:val="000E4DEF"/>
    <w:rsid w:val="000E7A8E"/>
    <w:rsid w:val="000F4FEB"/>
    <w:rsid w:val="00132AC1"/>
    <w:rsid w:val="00134978"/>
    <w:rsid w:val="0014135F"/>
    <w:rsid w:val="00145345"/>
    <w:rsid w:val="001456D4"/>
    <w:rsid w:val="00181DB2"/>
    <w:rsid w:val="001B097D"/>
    <w:rsid w:val="001B2953"/>
    <w:rsid w:val="001B7851"/>
    <w:rsid w:val="001C0317"/>
    <w:rsid w:val="001C5742"/>
    <w:rsid w:val="001D38B3"/>
    <w:rsid w:val="001D5842"/>
    <w:rsid w:val="001E7FB5"/>
    <w:rsid w:val="001F7FB3"/>
    <w:rsid w:val="0021303D"/>
    <w:rsid w:val="00217223"/>
    <w:rsid w:val="00227ED5"/>
    <w:rsid w:val="0023022D"/>
    <w:rsid w:val="0024498E"/>
    <w:rsid w:val="00245B5D"/>
    <w:rsid w:val="00247C51"/>
    <w:rsid w:val="00253952"/>
    <w:rsid w:val="00256728"/>
    <w:rsid w:val="00256896"/>
    <w:rsid w:val="00261BEA"/>
    <w:rsid w:val="00267542"/>
    <w:rsid w:val="0027585E"/>
    <w:rsid w:val="0029291B"/>
    <w:rsid w:val="00294F90"/>
    <w:rsid w:val="00296E51"/>
    <w:rsid w:val="002D1565"/>
    <w:rsid w:val="002D3F7D"/>
    <w:rsid w:val="002D5ED9"/>
    <w:rsid w:val="002F0985"/>
    <w:rsid w:val="002F2DC9"/>
    <w:rsid w:val="003001F8"/>
    <w:rsid w:val="00300B49"/>
    <w:rsid w:val="00301BA2"/>
    <w:rsid w:val="0031451C"/>
    <w:rsid w:val="003302BF"/>
    <w:rsid w:val="00332EC7"/>
    <w:rsid w:val="00346487"/>
    <w:rsid w:val="00371A15"/>
    <w:rsid w:val="00375000"/>
    <w:rsid w:val="003757AE"/>
    <w:rsid w:val="00395D99"/>
    <w:rsid w:val="003A0F5C"/>
    <w:rsid w:val="003A7CE9"/>
    <w:rsid w:val="003B0E09"/>
    <w:rsid w:val="003B2AEC"/>
    <w:rsid w:val="003B56C6"/>
    <w:rsid w:val="003B6F78"/>
    <w:rsid w:val="003C6CE1"/>
    <w:rsid w:val="003F1BE4"/>
    <w:rsid w:val="003F1CFE"/>
    <w:rsid w:val="004042A2"/>
    <w:rsid w:val="004056FD"/>
    <w:rsid w:val="00423B25"/>
    <w:rsid w:val="00423ECD"/>
    <w:rsid w:val="0044226C"/>
    <w:rsid w:val="0044321A"/>
    <w:rsid w:val="00447380"/>
    <w:rsid w:val="00457F01"/>
    <w:rsid w:val="0046035B"/>
    <w:rsid w:val="00460499"/>
    <w:rsid w:val="004647E5"/>
    <w:rsid w:val="00471640"/>
    <w:rsid w:val="00495C8F"/>
    <w:rsid w:val="004A0414"/>
    <w:rsid w:val="004B555C"/>
    <w:rsid w:val="004B6979"/>
    <w:rsid w:val="004C3AF3"/>
    <w:rsid w:val="004C59DF"/>
    <w:rsid w:val="004D6F52"/>
    <w:rsid w:val="004E7069"/>
    <w:rsid w:val="004F4BFC"/>
    <w:rsid w:val="004F555D"/>
    <w:rsid w:val="005175B5"/>
    <w:rsid w:val="00524962"/>
    <w:rsid w:val="0052543A"/>
    <w:rsid w:val="00532A9D"/>
    <w:rsid w:val="00566AC2"/>
    <w:rsid w:val="005755D1"/>
    <w:rsid w:val="0058347F"/>
    <w:rsid w:val="005936C0"/>
    <w:rsid w:val="0059379B"/>
    <w:rsid w:val="005A1838"/>
    <w:rsid w:val="005A30E6"/>
    <w:rsid w:val="005A53B2"/>
    <w:rsid w:val="005C0310"/>
    <w:rsid w:val="005C19D7"/>
    <w:rsid w:val="005C306F"/>
    <w:rsid w:val="005C7938"/>
    <w:rsid w:val="005E0F55"/>
    <w:rsid w:val="005E465A"/>
    <w:rsid w:val="005E5860"/>
    <w:rsid w:val="005F5025"/>
    <w:rsid w:val="006042A6"/>
    <w:rsid w:val="00611F29"/>
    <w:rsid w:val="0062273E"/>
    <w:rsid w:val="00635A0F"/>
    <w:rsid w:val="00636B92"/>
    <w:rsid w:val="00641BCB"/>
    <w:rsid w:val="006474AF"/>
    <w:rsid w:val="00655F1A"/>
    <w:rsid w:val="0066142C"/>
    <w:rsid w:val="006640FF"/>
    <w:rsid w:val="0066463E"/>
    <w:rsid w:val="00664CC2"/>
    <w:rsid w:val="006669B1"/>
    <w:rsid w:val="00672284"/>
    <w:rsid w:val="0067594C"/>
    <w:rsid w:val="00676AD6"/>
    <w:rsid w:val="0068747C"/>
    <w:rsid w:val="00691392"/>
    <w:rsid w:val="00696763"/>
    <w:rsid w:val="006A38F0"/>
    <w:rsid w:val="006C00C5"/>
    <w:rsid w:val="006E0331"/>
    <w:rsid w:val="006E7EF6"/>
    <w:rsid w:val="00700A11"/>
    <w:rsid w:val="0071072A"/>
    <w:rsid w:val="00711046"/>
    <w:rsid w:val="007132C4"/>
    <w:rsid w:val="00725013"/>
    <w:rsid w:val="0072647A"/>
    <w:rsid w:val="00741F85"/>
    <w:rsid w:val="00756AA3"/>
    <w:rsid w:val="007620E4"/>
    <w:rsid w:val="00783EC2"/>
    <w:rsid w:val="007930D0"/>
    <w:rsid w:val="007A0D45"/>
    <w:rsid w:val="007A1203"/>
    <w:rsid w:val="007A2CB8"/>
    <w:rsid w:val="007B6366"/>
    <w:rsid w:val="007C7F70"/>
    <w:rsid w:val="007E5082"/>
    <w:rsid w:val="007E54C8"/>
    <w:rsid w:val="007F5A5A"/>
    <w:rsid w:val="007F7C36"/>
    <w:rsid w:val="00800195"/>
    <w:rsid w:val="00807234"/>
    <w:rsid w:val="008131A5"/>
    <w:rsid w:val="008150F6"/>
    <w:rsid w:val="00815805"/>
    <w:rsid w:val="0081731B"/>
    <w:rsid w:val="00821BAA"/>
    <w:rsid w:val="00822929"/>
    <w:rsid w:val="0082428F"/>
    <w:rsid w:val="00824FFD"/>
    <w:rsid w:val="008279E0"/>
    <w:rsid w:val="008338BF"/>
    <w:rsid w:val="00845861"/>
    <w:rsid w:val="00845D76"/>
    <w:rsid w:val="008620B4"/>
    <w:rsid w:val="00864D33"/>
    <w:rsid w:val="0087002F"/>
    <w:rsid w:val="0087061C"/>
    <w:rsid w:val="00874363"/>
    <w:rsid w:val="00885558"/>
    <w:rsid w:val="008928D1"/>
    <w:rsid w:val="008A5DDF"/>
    <w:rsid w:val="008B0191"/>
    <w:rsid w:val="008C776F"/>
    <w:rsid w:val="008F3261"/>
    <w:rsid w:val="008F61C9"/>
    <w:rsid w:val="009042F8"/>
    <w:rsid w:val="00906AE3"/>
    <w:rsid w:val="00911843"/>
    <w:rsid w:val="00930177"/>
    <w:rsid w:val="00930688"/>
    <w:rsid w:val="009472E6"/>
    <w:rsid w:val="009610D6"/>
    <w:rsid w:val="00964875"/>
    <w:rsid w:val="0096512C"/>
    <w:rsid w:val="00972028"/>
    <w:rsid w:val="00981735"/>
    <w:rsid w:val="00984FE7"/>
    <w:rsid w:val="00987955"/>
    <w:rsid w:val="0099305D"/>
    <w:rsid w:val="00993345"/>
    <w:rsid w:val="009A2FAB"/>
    <w:rsid w:val="009A3B0F"/>
    <w:rsid w:val="009A462D"/>
    <w:rsid w:val="009A5612"/>
    <w:rsid w:val="009B579A"/>
    <w:rsid w:val="009C18D0"/>
    <w:rsid w:val="009D1C9D"/>
    <w:rsid w:val="009E0EE6"/>
    <w:rsid w:val="009E3865"/>
    <w:rsid w:val="009E5CA3"/>
    <w:rsid w:val="009F229D"/>
    <w:rsid w:val="00A02E2D"/>
    <w:rsid w:val="00A04B24"/>
    <w:rsid w:val="00A0718F"/>
    <w:rsid w:val="00A1017F"/>
    <w:rsid w:val="00A1405E"/>
    <w:rsid w:val="00A15C26"/>
    <w:rsid w:val="00A16DA9"/>
    <w:rsid w:val="00A170D8"/>
    <w:rsid w:val="00A27A68"/>
    <w:rsid w:val="00A34E74"/>
    <w:rsid w:val="00A425D5"/>
    <w:rsid w:val="00A509EA"/>
    <w:rsid w:val="00A619EE"/>
    <w:rsid w:val="00A62A7A"/>
    <w:rsid w:val="00A645C1"/>
    <w:rsid w:val="00AA1A76"/>
    <w:rsid w:val="00AB33A8"/>
    <w:rsid w:val="00AB54B8"/>
    <w:rsid w:val="00AB62BF"/>
    <w:rsid w:val="00AB73A3"/>
    <w:rsid w:val="00AB750A"/>
    <w:rsid w:val="00AC058A"/>
    <w:rsid w:val="00AC3A47"/>
    <w:rsid w:val="00AD2302"/>
    <w:rsid w:val="00AE34A5"/>
    <w:rsid w:val="00AF112B"/>
    <w:rsid w:val="00AF2AA9"/>
    <w:rsid w:val="00B00785"/>
    <w:rsid w:val="00B11409"/>
    <w:rsid w:val="00B12FD2"/>
    <w:rsid w:val="00B21E40"/>
    <w:rsid w:val="00B25E00"/>
    <w:rsid w:val="00B350F4"/>
    <w:rsid w:val="00B5721B"/>
    <w:rsid w:val="00B57B57"/>
    <w:rsid w:val="00B67E61"/>
    <w:rsid w:val="00B70C12"/>
    <w:rsid w:val="00B723FE"/>
    <w:rsid w:val="00B80133"/>
    <w:rsid w:val="00B901DC"/>
    <w:rsid w:val="00BB079B"/>
    <w:rsid w:val="00BB5881"/>
    <w:rsid w:val="00BC0218"/>
    <w:rsid w:val="00BC6A7F"/>
    <w:rsid w:val="00BD0B76"/>
    <w:rsid w:val="00BE0425"/>
    <w:rsid w:val="00BF0C76"/>
    <w:rsid w:val="00BF2606"/>
    <w:rsid w:val="00BF4E44"/>
    <w:rsid w:val="00C01AB2"/>
    <w:rsid w:val="00C119C0"/>
    <w:rsid w:val="00C22AE2"/>
    <w:rsid w:val="00C2705F"/>
    <w:rsid w:val="00C50834"/>
    <w:rsid w:val="00C53A73"/>
    <w:rsid w:val="00C642A5"/>
    <w:rsid w:val="00C7085B"/>
    <w:rsid w:val="00C70E58"/>
    <w:rsid w:val="00C74AB0"/>
    <w:rsid w:val="00C85785"/>
    <w:rsid w:val="00C9093A"/>
    <w:rsid w:val="00CA7C82"/>
    <w:rsid w:val="00CB0430"/>
    <w:rsid w:val="00CD572D"/>
    <w:rsid w:val="00CE1206"/>
    <w:rsid w:val="00CF4923"/>
    <w:rsid w:val="00CF720B"/>
    <w:rsid w:val="00D00902"/>
    <w:rsid w:val="00D01761"/>
    <w:rsid w:val="00D1071E"/>
    <w:rsid w:val="00D34BC8"/>
    <w:rsid w:val="00D47568"/>
    <w:rsid w:val="00D61442"/>
    <w:rsid w:val="00D6408F"/>
    <w:rsid w:val="00D745CB"/>
    <w:rsid w:val="00D80CB9"/>
    <w:rsid w:val="00D81E87"/>
    <w:rsid w:val="00D85CD2"/>
    <w:rsid w:val="00D86B7D"/>
    <w:rsid w:val="00DA09A9"/>
    <w:rsid w:val="00DA5D83"/>
    <w:rsid w:val="00DB4D54"/>
    <w:rsid w:val="00DB7152"/>
    <w:rsid w:val="00DD1BED"/>
    <w:rsid w:val="00DD69B4"/>
    <w:rsid w:val="00DD6A71"/>
    <w:rsid w:val="00DD6E58"/>
    <w:rsid w:val="00DE38DA"/>
    <w:rsid w:val="00DE63D9"/>
    <w:rsid w:val="00DF5C43"/>
    <w:rsid w:val="00E05F39"/>
    <w:rsid w:val="00E14B70"/>
    <w:rsid w:val="00E2217F"/>
    <w:rsid w:val="00E8613C"/>
    <w:rsid w:val="00E87955"/>
    <w:rsid w:val="00E95BB5"/>
    <w:rsid w:val="00EA13D9"/>
    <w:rsid w:val="00EA1E4F"/>
    <w:rsid w:val="00EA2264"/>
    <w:rsid w:val="00EA2FB0"/>
    <w:rsid w:val="00EB1388"/>
    <w:rsid w:val="00EE62A8"/>
    <w:rsid w:val="00EE6CAC"/>
    <w:rsid w:val="00EF6256"/>
    <w:rsid w:val="00F024D0"/>
    <w:rsid w:val="00F06E2A"/>
    <w:rsid w:val="00F07EDF"/>
    <w:rsid w:val="00F1035E"/>
    <w:rsid w:val="00F16C2F"/>
    <w:rsid w:val="00F26B90"/>
    <w:rsid w:val="00F300F0"/>
    <w:rsid w:val="00F3398A"/>
    <w:rsid w:val="00F52D03"/>
    <w:rsid w:val="00F53833"/>
    <w:rsid w:val="00F609B4"/>
    <w:rsid w:val="00F60C71"/>
    <w:rsid w:val="00F63B0F"/>
    <w:rsid w:val="00F70BDE"/>
    <w:rsid w:val="00F72E74"/>
    <w:rsid w:val="00F7592C"/>
    <w:rsid w:val="00F83AE0"/>
    <w:rsid w:val="00F8507C"/>
    <w:rsid w:val="00F8778E"/>
    <w:rsid w:val="00F91673"/>
    <w:rsid w:val="00F96371"/>
    <w:rsid w:val="00FA6055"/>
    <w:rsid w:val="00FB09E2"/>
    <w:rsid w:val="00FE02B1"/>
    <w:rsid w:val="00FF4E3B"/>
    <w:rsid w:val="0104A061"/>
    <w:rsid w:val="05BFD426"/>
    <w:rsid w:val="0DD15F4A"/>
    <w:rsid w:val="264EE45C"/>
    <w:rsid w:val="37F28CC4"/>
    <w:rsid w:val="39166EA1"/>
    <w:rsid w:val="3969B9B2"/>
    <w:rsid w:val="3CC02E8F"/>
    <w:rsid w:val="3F5D0372"/>
    <w:rsid w:val="425C1620"/>
    <w:rsid w:val="436A6B2F"/>
    <w:rsid w:val="4589E58E"/>
    <w:rsid w:val="47607F35"/>
    <w:rsid w:val="48147222"/>
    <w:rsid w:val="4F8CBC11"/>
    <w:rsid w:val="520FF5B2"/>
    <w:rsid w:val="728B62D9"/>
    <w:rsid w:val="72C6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90B2A"/>
  <w15:chartTrackingRefBased/>
  <w15:docId w15:val="{E8073C48-1FBD-46A7-A6C0-18FE686B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093A"/>
    <w:pPr>
      <w:spacing w:after="200" w:line="240" w:lineRule="auto"/>
    </w:pPr>
    <w:rPr>
      <w:i/>
      <w:iCs/>
      <w:color w:val="333333" w:themeColor="text2"/>
      <w:sz w:val="18"/>
      <w:szCs w:val="18"/>
    </w:rPr>
  </w:style>
  <w:style w:type="paragraph" w:styleId="ListParagraph">
    <w:name w:val="List Paragraph"/>
    <w:basedOn w:val="Normal"/>
    <w:uiPriority w:val="34"/>
    <w:qFormat/>
    <w:rsid w:val="00256728"/>
    <w:pPr>
      <w:ind w:left="720"/>
      <w:contextualSpacing/>
    </w:pPr>
  </w:style>
  <w:style w:type="character" w:styleId="CommentReference">
    <w:name w:val="annotation reference"/>
    <w:basedOn w:val="DefaultParagraphFont"/>
    <w:uiPriority w:val="99"/>
    <w:semiHidden/>
    <w:unhideWhenUsed/>
    <w:rsid w:val="00664CC2"/>
    <w:rPr>
      <w:sz w:val="16"/>
      <w:szCs w:val="16"/>
    </w:rPr>
  </w:style>
  <w:style w:type="paragraph" w:styleId="CommentText">
    <w:name w:val="annotation text"/>
    <w:basedOn w:val="Normal"/>
    <w:link w:val="CommentTextChar"/>
    <w:uiPriority w:val="99"/>
    <w:unhideWhenUsed/>
    <w:rsid w:val="00664CC2"/>
    <w:pPr>
      <w:spacing w:line="240" w:lineRule="auto"/>
    </w:pPr>
    <w:rPr>
      <w:sz w:val="20"/>
      <w:szCs w:val="20"/>
    </w:rPr>
  </w:style>
  <w:style w:type="character" w:customStyle="1" w:styleId="CommentTextChar">
    <w:name w:val="Comment Text Char"/>
    <w:basedOn w:val="DefaultParagraphFont"/>
    <w:link w:val="CommentText"/>
    <w:uiPriority w:val="99"/>
    <w:rsid w:val="00664CC2"/>
    <w:rPr>
      <w:sz w:val="20"/>
      <w:szCs w:val="20"/>
    </w:rPr>
  </w:style>
  <w:style w:type="paragraph" w:styleId="CommentSubject">
    <w:name w:val="annotation subject"/>
    <w:basedOn w:val="CommentText"/>
    <w:next w:val="CommentText"/>
    <w:link w:val="CommentSubjectChar"/>
    <w:uiPriority w:val="99"/>
    <w:semiHidden/>
    <w:unhideWhenUsed/>
    <w:rsid w:val="00664CC2"/>
    <w:rPr>
      <w:b/>
      <w:bCs/>
    </w:rPr>
  </w:style>
  <w:style w:type="character" w:customStyle="1" w:styleId="CommentSubjectChar">
    <w:name w:val="Comment Subject Char"/>
    <w:basedOn w:val="CommentTextChar"/>
    <w:link w:val="CommentSubject"/>
    <w:uiPriority w:val="99"/>
    <w:semiHidden/>
    <w:rsid w:val="00664CC2"/>
    <w:rPr>
      <w:b/>
      <w:bCs/>
      <w:sz w:val="20"/>
      <w:szCs w:val="20"/>
    </w:rPr>
  </w:style>
  <w:style w:type="paragraph" w:styleId="Revision">
    <w:name w:val="Revision"/>
    <w:hidden/>
    <w:uiPriority w:val="99"/>
    <w:semiHidden/>
    <w:rsid w:val="00DD1BED"/>
    <w:pPr>
      <w:spacing w:after="0" w:line="240" w:lineRule="auto"/>
    </w:pPr>
  </w:style>
  <w:style w:type="paragraph" w:styleId="Header">
    <w:name w:val="header"/>
    <w:basedOn w:val="Normal"/>
    <w:link w:val="HeaderChar"/>
    <w:uiPriority w:val="99"/>
    <w:rsid w:val="00261BEA"/>
    <w:pPr>
      <w:spacing w:after="0" w:line="240" w:lineRule="auto"/>
    </w:pPr>
    <w:rPr>
      <w:rFonts w:eastAsiaTheme="minorEastAsia"/>
      <w:color w:val="333333" w:themeColor="text2"/>
      <w:sz w:val="24"/>
      <w:szCs w:val="20"/>
      <w:lang w:val="en-AU" w:eastAsia="en-AU"/>
    </w:rPr>
  </w:style>
  <w:style w:type="character" w:customStyle="1" w:styleId="HeaderChar">
    <w:name w:val="Header Char"/>
    <w:basedOn w:val="DefaultParagraphFont"/>
    <w:link w:val="Header"/>
    <w:uiPriority w:val="99"/>
    <w:rsid w:val="00261BEA"/>
    <w:rPr>
      <w:rFonts w:eastAsiaTheme="minorEastAsia"/>
      <w:color w:val="333333" w:themeColor="text2"/>
      <w:sz w:val="24"/>
      <w:szCs w:val="20"/>
      <w:lang w:val="en-AU" w:eastAsia="en-AU"/>
    </w:rPr>
  </w:style>
  <w:style w:type="paragraph" w:styleId="Footer">
    <w:name w:val="footer"/>
    <w:basedOn w:val="Normal"/>
    <w:link w:val="FooterChar"/>
    <w:uiPriority w:val="99"/>
    <w:rsid w:val="00261BEA"/>
    <w:pPr>
      <w:spacing w:after="0" w:line="240" w:lineRule="auto"/>
    </w:pPr>
    <w:rPr>
      <w:rFonts w:eastAsiaTheme="minorEastAsia"/>
      <w:color w:val="333333" w:themeColor="text2"/>
      <w:sz w:val="16"/>
      <w:szCs w:val="20"/>
      <w:lang w:val="en-AU" w:eastAsia="en-AU"/>
    </w:rPr>
  </w:style>
  <w:style w:type="character" w:customStyle="1" w:styleId="FooterChar">
    <w:name w:val="Footer Char"/>
    <w:basedOn w:val="DefaultParagraphFont"/>
    <w:link w:val="Footer"/>
    <w:uiPriority w:val="99"/>
    <w:rsid w:val="00261BEA"/>
    <w:rPr>
      <w:rFonts w:eastAsiaTheme="minorEastAsia"/>
      <w:color w:val="333333" w:themeColor="text2"/>
      <w:sz w:val="16"/>
      <w:szCs w:val="20"/>
      <w:lang w:val="en-AU" w:eastAsia="en-AU"/>
    </w:rPr>
  </w:style>
  <w:style w:type="table" w:styleId="TableGrid">
    <w:name w:val="Table Grid"/>
    <w:basedOn w:val="TableNormal"/>
    <w:uiPriority w:val="39"/>
    <w:rsid w:val="00261BEA"/>
    <w:pPr>
      <w:spacing w:after="0" w:line="240" w:lineRule="auto"/>
    </w:pPr>
    <w:rPr>
      <w:rFonts w:asciiTheme="majorHAnsi" w:eastAsiaTheme="minorEastAsia" w:hAnsiTheme="majorHAnsi"/>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Spacer">
    <w:name w:val="Header Spacer"/>
    <w:basedOn w:val="Header"/>
    <w:uiPriority w:val="99"/>
    <w:semiHidden/>
    <w:rsid w:val="00261BEA"/>
    <w:rPr>
      <w:sz w:val="16"/>
    </w:rPr>
  </w:style>
  <w:style w:type="paragraph" w:styleId="BodyText">
    <w:name w:val="Body Text"/>
    <w:basedOn w:val="Normal"/>
    <w:link w:val="BodyTextChar"/>
    <w:qFormat/>
    <w:rsid w:val="00261BEA"/>
    <w:pPr>
      <w:spacing w:before="180" w:after="60" w:line="240" w:lineRule="auto"/>
    </w:pPr>
    <w:rPr>
      <w:rFonts w:asciiTheme="majorHAnsi" w:eastAsiaTheme="minorEastAsia" w:hAnsiTheme="majorHAnsi"/>
      <w:sz w:val="20"/>
      <w:szCs w:val="20"/>
      <w:lang w:val="en-AU" w:eastAsia="en-AU"/>
    </w:rPr>
  </w:style>
  <w:style w:type="character" w:customStyle="1" w:styleId="BodyTextChar">
    <w:name w:val="Body Text Char"/>
    <w:basedOn w:val="DefaultParagraphFont"/>
    <w:link w:val="BodyText"/>
    <w:rsid w:val="00261BEA"/>
    <w:rPr>
      <w:rFonts w:asciiTheme="majorHAnsi" w:eastAsiaTheme="minorEastAsia" w:hAnsiTheme="majorHAnsi"/>
      <w:sz w:val="20"/>
      <w:szCs w:val="20"/>
      <w:lang w:val="en-AU" w:eastAsia="en-AU"/>
    </w:rPr>
  </w:style>
  <w:style w:type="numbering" w:customStyle="1" w:styleId="PhotologNumberList">
    <w:name w:val="Photolog Number List"/>
    <w:uiPriority w:val="99"/>
    <w:rsid w:val="00261BEA"/>
    <w:pPr>
      <w:numPr>
        <w:numId w:val="1"/>
      </w:numPr>
    </w:pPr>
  </w:style>
  <w:style w:type="character" w:styleId="PlaceholderText">
    <w:name w:val="Placeholder Text"/>
    <w:basedOn w:val="DefaultParagraphFont"/>
    <w:uiPriority w:val="99"/>
    <w:semiHidden/>
    <w:rsid w:val="00261BEA"/>
    <w:rPr>
      <w:i/>
      <w:color w:val="auto"/>
      <w:bdr w:val="none" w:sz="0" w:space="0" w:color="auto"/>
      <w:shd w:val="clear" w:color="auto" w:fill="auto"/>
    </w:rPr>
  </w:style>
  <w:style w:type="paragraph" w:customStyle="1" w:styleId="BodyTextBold">
    <w:name w:val="Body Text Bold"/>
    <w:basedOn w:val="BodyText"/>
    <w:next w:val="BodyText"/>
    <w:uiPriority w:val="99"/>
    <w:semiHidden/>
    <w:rsid w:val="00261BEA"/>
    <w:rPr>
      <w:b/>
    </w:rPr>
  </w:style>
  <w:style w:type="paragraph" w:customStyle="1" w:styleId="BodyTextItalics">
    <w:name w:val="Body Text Italics"/>
    <w:basedOn w:val="BodyText"/>
    <w:next w:val="BodyText"/>
    <w:uiPriority w:val="99"/>
    <w:semiHidden/>
    <w:rsid w:val="00261BEA"/>
    <w:rPr>
      <w:i/>
    </w:rPr>
  </w:style>
  <w:style w:type="paragraph" w:customStyle="1" w:styleId="PhotologNumber">
    <w:name w:val="Photolog Number"/>
    <w:basedOn w:val="BodyText"/>
    <w:uiPriority w:val="12"/>
    <w:semiHidden/>
    <w:rsid w:val="00261BEA"/>
    <w:pPr>
      <w:numPr>
        <w:numId w:val="2"/>
      </w:numPr>
    </w:pPr>
    <w:rPr>
      <w:rFonts w:eastAsiaTheme="minorHAnsi"/>
      <w:b/>
    </w:rPr>
  </w:style>
  <w:style w:type="paragraph" w:customStyle="1" w:styleId="PhotologHeading2">
    <w:name w:val="Photolog Heading 2"/>
    <w:basedOn w:val="Normal"/>
    <w:uiPriority w:val="99"/>
    <w:semiHidden/>
    <w:rsid w:val="00261BEA"/>
    <w:pPr>
      <w:keepNext/>
      <w:spacing w:before="240" w:after="120" w:line="240" w:lineRule="auto"/>
      <w:outlineLvl w:val="1"/>
    </w:pPr>
    <w:rPr>
      <w:rFonts w:asciiTheme="majorHAnsi" w:eastAsiaTheme="minorEastAsia" w:hAnsiTheme="majorHAnsi"/>
      <w:b/>
      <w:sz w:val="28"/>
      <w:szCs w:val="20"/>
      <w:lang w:val="en-AU" w:eastAsia="en-AU"/>
    </w:rPr>
  </w:style>
  <w:style w:type="character" w:customStyle="1" w:styleId="cf01">
    <w:name w:val="cf01"/>
    <w:basedOn w:val="DefaultParagraphFont"/>
    <w:rsid w:val="00296E51"/>
    <w:rPr>
      <w:rFonts w:ascii="Segoe UI" w:hAnsi="Segoe UI" w:cs="Segoe UI" w:hint="default"/>
      <w:sz w:val="18"/>
      <w:szCs w:val="18"/>
    </w:rPr>
  </w:style>
  <w:style w:type="paragraph" w:styleId="NormalWeb">
    <w:name w:val="Normal (Web)"/>
    <w:basedOn w:val="Normal"/>
    <w:uiPriority w:val="99"/>
    <w:semiHidden/>
    <w:unhideWhenUsed/>
    <w:rsid w:val="00296E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Jacobs">
  <a:themeElements>
    <a:clrScheme name="Jacobs">
      <a:dk1>
        <a:srgbClr val="000000"/>
      </a:dk1>
      <a:lt1>
        <a:srgbClr val="FFFFFF"/>
      </a:lt1>
      <a:dk2>
        <a:srgbClr val="333333"/>
      </a:dk2>
      <a:lt2>
        <a:srgbClr val="E5E5E5"/>
      </a:lt2>
      <a:accent1>
        <a:srgbClr val="2314DC"/>
      </a:accent1>
      <a:accent2>
        <a:srgbClr val="6F006E"/>
      </a:accent2>
      <a:accent3>
        <a:srgbClr val="D72850"/>
      </a:accent3>
      <a:accent4>
        <a:srgbClr val="FFA014"/>
      </a:accent4>
      <a:accent5>
        <a:srgbClr val="007D55"/>
      </a:accent5>
      <a:accent6>
        <a:srgbClr val="C8C8C8"/>
      </a:accent6>
      <a:hlink>
        <a:srgbClr val="2314DC"/>
      </a:hlink>
      <a:folHlink>
        <a:srgbClr val="FF8714"/>
      </a:folHlink>
    </a:clrScheme>
    <a:fontScheme name="Jacob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213E57E30EE847BB01484F0D17A0E1" ma:contentTypeVersion="" ma:contentTypeDescription="Create a new document." ma:contentTypeScope="" ma:versionID="1bce4d657f2ebb25e75bb899cabceff0">
  <xsd:schema xmlns:xsd="http://www.w3.org/2001/XMLSchema" xmlns:xs="http://www.w3.org/2001/XMLSchema" xmlns:p="http://schemas.microsoft.com/office/2006/metadata/properties" xmlns:ns2="5f3253ea-56e9-41d1-9209-ab9ec5c8f077" xmlns:ns3="f60d4be9-3557-4154-8f7f-0f7fc20459a7" xmlns:ns4="7061fdef-880a-48c9-a603-09b510b1ec08" targetNamespace="http://schemas.microsoft.com/office/2006/metadata/properties" ma:root="true" ma:fieldsID="ca0fae5f63e7d4ba4b30888fe5c19090" ns2:_="" ns3:_="" ns4:_="">
    <xsd:import namespace="5f3253ea-56e9-41d1-9209-ab9ec5c8f077"/>
    <xsd:import namespace="f60d4be9-3557-4154-8f7f-0f7fc20459a7"/>
    <xsd:import namespace="7061fdef-880a-48c9-a603-09b510b1ec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253ea-56e9-41d1-9209-ab9ec5c8f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1b62a4-9796-44f9-b2a5-9cb121c1087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d4be9-3557-4154-8f7f-0f7fc20459a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F547A1-4581-4406-AA30-D0C65BCBAE7D}" ma:internalName="TaxCatchAll" ma:showField="CatchAllData" ma:web="{7061fdef-880a-48c9-a603-09b510b1ec0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61fdef-880a-48c9-a603-09b510b1e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60d4be9-3557-4154-8f7f-0f7fc20459a7" xsi:nil="true"/>
    <lcf76f155ced4ddcb4097134ff3c332f xmlns="5f3253ea-56e9-41d1-9209-ab9ec5c8f077">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85F14-B6C4-4AE1-8F83-10DFC5C947ED}">
  <ds:schemaRefs>
    <ds:schemaRef ds:uri="http://schemas.microsoft.com/sharepoint/v3/contenttype/forms"/>
  </ds:schemaRefs>
</ds:datastoreItem>
</file>

<file path=customXml/itemProps2.xml><?xml version="1.0" encoding="utf-8"?>
<ds:datastoreItem xmlns:ds="http://schemas.openxmlformats.org/officeDocument/2006/customXml" ds:itemID="{A079B32F-9A25-454C-BF40-D146ACCC7AE7}">
  <ds:schemaRefs>
    <ds:schemaRef ds:uri="http://schemas.microsoft.com/sharepoint/v3/contenttype/forms"/>
  </ds:schemaRefs>
</ds:datastoreItem>
</file>

<file path=customXml/itemProps3.xml><?xml version="1.0" encoding="utf-8"?>
<ds:datastoreItem xmlns:ds="http://schemas.openxmlformats.org/officeDocument/2006/customXml" ds:itemID="{E2BD9E92-CC5D-4528-B7A4-0AB4834A7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253ea-56e9-41d1-9209-ab9ec5c8f077"/>
    <ds:schemaRef ds:uri="f60d4be9-3557-4154-8f7f-0f7fc20459a7"/>
    <ds:schemaRef ds:uri="7061fdef-880a-48c9-a603-09b510b1e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0AC0BD-7529-46D9-B885-CB054A6CC4C0}">
  <ds:schemaRefs>
    <ds:schemaRef ds:uri="http://schemas.microsoft.com/office/2006/metadata/properties"/>
    <ds:schemaRef ds:uri="http://schemas.microsoft.com/office/infopath/2007/PartnerControls"/>
    <ds:schemaRef ds:uri="f60d4be9-3557-4154-8f7f-0f7fc20459a7"/>
    <ds:schemaRef ds:uri="5f3253ea-56e9-41d1-9209-ab9ec5c8f077"/>
  </ds:schemaRefs>
</ds:datastoreItem>
</file>

<file path=customXml/itemProps5.xml><?xml version="1.0" encoding="utf-8"?>
<ds:datastoreItem xmlns:ds="http://schemas.openxmlformats.org/officeDocument/2006/customXml" ds:itemID="{04CCA3DA-1D60-4B0C-A25F-79B33973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5</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Cooledge, Craig</dc:creator>
  <cp:keywords/>
  <dc:description/>
  <cp:lastModifiedBy>Cooledge, Craig</cp:lastModifiedBy>
  <cp:revision>105</cp:revision>
  <dcterms:created xsi:type="dcterms:W3CDTF">2023-03-24T14:35:00Z</dcterms:created>
  <dcterms:modified xsi:type="dcterms:W3CDTF">2023-10-17T15:01:00Z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0x010100CD213E57E30EE847BB01484F0D17A0E1</vt:lpwstr>
  </property>
  <property fmtid="{D5CDD505-2E9C-101B-9397-08002B2CF9AE}" pid="3" name="MediaServiceImageTags">
    <vt:lpwstr/>
  </property>
</Properties>
</file>